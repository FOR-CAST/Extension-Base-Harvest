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B4B64E" w:rsidR="009D5A80" w:rsidRDefault="00000000">
      <w:pPr>
        <w:pBdr>
          <w:top w:val="nil"/>
          <w:left w:val="nil"/>
          <w:bottom w:val="nil"/>
          <w:right w:val="nil"/>
          <w:between w:val="nil"/>
        </w:pBdr>
        <w:spacing w:before="3240"/>
        <w:jc w:val="center"/>
        <w:rPr>
          <w:rFonts w:ascii="Verdana" w:eastAsia="Verdana" w:hAnsi="Verdana" w:cs="Verdana"/>
          <w:color w:val="000000"/>
          <w:sz w:val="40"/>
          <w:szCs w:val="40"/>
        </w:rPr>
      </w:pPr>
      <w:bookmarkStart w:id="0" w:name="_heading=h.gjdgxs" w:colFirst="0" w:colLast="0"/>
      <w:bookmarkEnd w:id="0"/>
      <w:r>
        <w:rPr>
          <w:rFonts w:ascii="Verdana" w:eastAsia="Verdana" w:hAnsi="Verdana" w:cs="Verdana"/>
          <w:color w:val="000000"/>
          <w:sz w:val="40"/>
          <w:szCs w:val="40"/>
        </w:rPr>
        <w:t>Base Harvest v5.</w:t>
      </w:r>
      <w:r w:rsidR="00537F44">
        <w:rPr>
          <w:rFonts w:ascii="Verdana" w:eastAsia="Verdana" w:hAnsi="Verdana" w:cs="Verdana"/>
          <w:color w:val="000000"/>
          <w:sz w:val="40"/>
          <w:szCs w:val="40"/>
        </w:rPr>
        <w:t>2</w:t>
      </w:r>
    </w:p>
    <w:p w14:paraId="00000002" w14:textId="77777777" w:rsidR="009D5A80" w:rsidRDefault="00000000">
      <w:pPr>
        <w:pBdr>
          <w:top w:val="nil"/>
          <w:left w:val="nil"/>
          <w:bottom w:val="nil"/>
          <w:right w:val="nil"/>
          <w:between w:val="nil"/>
        </w:pBdr>
        <w:jc w:val="center"/>
        <w:rPr>
          <w:rFonts w:ascii="Verdana" w:eastAsia="Verdana" w:hAnsi="Verdana" w:cs="Verdana"/>
          <w:color w:val="000000"/>
          <w:sz w:val="40"/>
          <w:szCs w:val="40"/>
        </w:rPr>
      </w:pPr>
      <w:bookmarkStart w:id="1" w:name="_heading=h.30j0zll" w:colFirst="0" w:colLast="0"/>
      <w:bookmarkEnd w:id="1"/>
      <w:r>
        <w:rPr>
          <w:rFonts w:ascii="Verdana" w:eastAsia="Verdana" w:hAnsi="Verdana" w:cs="Verdana"/>
          <w:color w:val="000000"/>
          <w:sz w:val="40"/>
          <w:szCs w:val="40"/>
        </w:rPr>
        <w:t>LANDIS-II Extension</w:t>
      </w:r>
    </w:p>
    <w:p w14:paraId="00000003" w14:textId="77777777" w:rsidR="009D5A80" w:rsidRDefault="00000000">
      <w:pPr>
        <w:pBdr>
          <w:top w:val="nil"/>
          <w:left w:val="nil"/>
          <w:bottom w:val="nil"/>
          <w:right w:val="nil"/>
          <w:between w:val="nil"/>
        </w:pBdr>
        <w:jc w:val="center"/>
        <w:rPr>
          <w:rFonts w:ascii="Verdana" w:eastAsia="Verdana" w:hAnsi="Verdana" w:cs="Verdana"/>
          <w:color w:val="000000"/>
          <w:sz w:val="40"/>
          <w:szCs w:val="40"/>
        </w:rPr>
      </w:pPr>
      <w:r>
        <w:rPr>
          <w:rFonts w:ascii="Verdana" w:eastAsia="Verdana" w:hAnsi="Verdana" w:cs="Verdana"/>
          <w:color w:val="000000"/>
          <w:sz w:val="40"/>
          <w:szCs w:val="40"/>
        </w:rPr>
        <w:t>User Guide</w:t>
      </w:r>
    </w:p>
    <w:p w14:paraId="00000004" w14:textId="77777777" w:rsidR="009D5A80" w:rsidRDefault="009D5A80">
      <w:pPr>
        <w:spacing w:after="120"/>
        <w:jc w:val="center"/>
      </w:pPr>
    </w:p>
    <w:p w14:paraId="00000005" w14:textId="77777777" w:rsidR="009D5A80" w:rsidRDefault="00000000">
      <w:pPr>
        <w:spacing w:after="120"/>
        <w:jc w:val="center"/>
      </w:pPr>
      <w:r>
        <w:t>Robert M. Scheller</w:t>
      </w:r>
      <w:r>
        <w:rPr>
          <w:vertAlign w:val="superscript"/>
        </w:rPr>
        <w:t>1</w:t>
      </w:r>
    </w:p>
    <w:p w14:paraId="00000006" w14:textId="77777777" w:rsidR="009D5A80" w:rsidRDefault="00000000">
      <w:pPr>
        <w:spacing w:after="120"/>
        <w:jc w:val="center"/>
      </w:pPr>
      <w:r>
        <w:t>Brian R. Sturtevant</w:t>
      </w:r>
      <w:r>
        <w:rPr>
          <w:vertAlign w:val="superscript"/>
        </w:rPr>
        <w:t>2</w:t>
      </w:r>
    </w:p>
    <w:p w14:paraId="00000007" w14:textId="77777777" w:rsidR="009D5A80" w:rsidRDefault="00000000">
      <w:pPr>
        <w:spacing w:after="120"/>
        <w:jc w:val="center"/>
      </w:pPr>
      <w:r>
        <w:t>Eric J. Gustafson</w:t>
      </w:r>
      <w:r>
        <w:rPr>
          <w:vertAlign w:val="superscript"/>
        </w:rPr>
        <w:t>2</w:t>
      </w:r>
    </w:p>
    <w:p w14:paraId="00000008" w14:textId="77777777" w:rsidR="009D5A80" w:rsidRDefault="00000000">
      <w:pPr>
        <w:spacing w:after="120"/>
        <w:jc w:val="center"/>
      </w:pPr>
      <w:r>
        <w:t>Brian R. Miranda</w:t>
      </w:r>
      <w:r>
        <w:rPr>
          <w:vertAlign w:val="superscript"/>
        </w:rPr>
        <w:t>2</w:t>
      </w:r>
    </w:p>
    <w:p w14:paraId="00000009" w14:textId="77777777" w:rsidR="009D5A80" w:rsidRDefault="00000000">
      <w:pPr>
        <w:spacing w:after="120"/>
        <w:jc w:val="center"/>
      </w:pPr>
      <w:r>
        <w:t>Patrick A. Zollner</w:t>
      </w:r>
      <w:r>
        <w:rPr>
          <w:vertAlign w:val="superscript"/>
        </w:rPr>
        <w:t>2</w:t>
      </w:r>
    </w:p>
    <w:p w14:paraId="0000000A" w14:textId="77777777" w:rsidR="009D5A80" w:rsidRDefault="00000000">
      <w:pPr>
        <w:spacing w:after="120"/>
        <w:jc w:val="center"/>
      </w:pPr>
      <w:r>
        <w:t>David J. Mladenoff</w:t>
      </w:r>
      <w:r>
        <w:rPr>
          <w:vertAlign w:val="superscript"/>
        </w:rPr>
        <w:t>3</w:t>
      </w:r>
    </w:p>
    <w:p w14:paraId="0000000B" w14:textId="77777777" w:rsidR="009D5A80" w:rsidRDefault="00000000">
      <w:pPr>
        <w:spacing w:after="120"/>
        <w:jc w:val="center"/>
      </w:pPr>
      <w:r>
        <w:t>James B. Domingo</w:t>
      </w:r>
      <w:r>
        <w:rPr>
          <w:vertAlign w:val="superscript"/>
        </w:rPr>
        <w:t>4</w:t>
      </w:r>
    </w:p>
    <w:p w14:paraId="0000000C" w14:textId="77777777" w:rsidR="009D5A80" w:rsidRDefault="009D5A80">
      <w:pPr>
        <w:spacing w:after="120"/>
        <w:jc w:val="center"/>
      </w:pPr>
    </w:p>
    <w:p w14:paraId="0000000D" w14:textId="77777777" w:rsidR="009D5A80" w:rsidRDefault="00000000">
      <w:pPr>
        <w:spacing w:after="120"/>
        <w:jc w:val="center"/>
      </w:pPr>
      <w:r>
        <w:rPr>
          <w:vertAlign w:val="superscript"/>
        </w:rPr>
        <w:t>1</w:t>
      </w:r>
      <w:r>
        <w:t>North Carolina State University</w:t>
      </w:r>
    </w:p>
    <w:p w14:paraId="0000000E" w14:textId="77777777" w:rsidR="009D5A80" w:rsidRDefault="00000000">
      <w:pPr>
        <w:spacing w:after="120"/>
        <w:jc w:val="center"/>
      </w:pPr>
      <w:r>
        <w:rPr>
          <w:vertAlign w:val="superscript"/>
        </w:rPr>
        <w:t>2</w:t>
      </w:r>
      <w:r>
        <w:t>USDA Forest Service, Northern Research Station</w:t>
      </w:r>
    </w:p>
    <w:p w14:paraId="0000000F" w14:textId="77777777" w:rsidR="009D5A80" w:rsidRDefault="00000000">
      <w:pPr>
        <w:spacing w:after="120"/>
        <w:jc w:val="center"/>
      </w:pPr>
      <w:r>
        <w:rPr>
          <w:vertAlign w:val="superscript"/>
        </w:rPr>
        <w:t>3</w:t>
      </w:r>
      <w:r>
        <w:t>University of Wisconsin-Madison</w:t>
      </w:r>
    </w:p>
    <w:p w14:paraId="00000010" w14:textId="77777777" w:rsidR="009D5A80" w:rsidRDefault="00000000">
      <w:pPr>
        <w:spacing w:after="120"/>
        <w:jc w:val="center"/>
      </w:pPr>
      <w:r>
        <w:rPr>
          <w:vertAlign w:val="superscript"/>
        </w:rPr>
        <w:t>4</w:t>
      </w:r>
      <w:r>
        <w:t>Green Code LLC</w:t>
      </w:r>
    </w:p>
    <w:p w14:paraId="00000011" w14:textId="77777777" w:rsidR="009D5A80" w:rsidRDefault="009D5A80">
      <w:pPr>
        <w:spacing w:after="120"/>
        <w:jc w:val="center"/>
      </w:pPr>
    </w:p>
    <w:p w14:paraId="00000012" w14:textId="45444B83" w:rsidR="009D5A80" w:rsidRDefault="00000000">
      <w:pPr>
        <w:spacing w:after="120"/>
        <w:jc w:val="center"/>
      </w:pPr>
      <w:r>
        <w:t xml:space="preserve">Last Revised:  </w:t>
      </w:r>
      <w:r w:rsidR="00537F44">
        <w:t>April 5,2024</w:t>
      </w:r>
    </w:p>
    <w:p w14:paraId="00000013" w14:textId="77777777" w:rsidR="009D5A80" w:rsidRDefault="009D5A80">
      <w:pPr>
        <w:spacing w:after="120"/>
        <w:jc w:val="center"/>
        <w:rPr>
          <w:i/>
        </w:rPr>
      </w:pPr>
    </w:p>
    <w:p w14:paraId="00000014" w14:textId="77777777" w:rsidR="009D5A80" w:rsidRDefault="009D5A80">
      <w:pPr>
        <w:spacing w:after="120"/>
        <w:jc w:val="center"/>
        <w:rPr>
          <w:i/>
        </w:rPr>
        <w:sectPr w:rsidR="009D5A80" w:rsidSect="00C754C1">
          <w:headerReference w:type="default" r:id="rId8"/>
          <w:footerReference w:type="default" r:id="rId9"/>
          <w:pgSz w:w="12240" w:h="15840"/>
          <w:pgMar w:top="1627" w:right="1627" w:bottom="2707" w:left="1627" w:header="935" w:footer="720" w:gutter="0"/>
          <w:pgNumType w:start="1"/>
          <w:cols w:space="720"/>
        </w:sectPr>
      </w:pPr>
    </w:p>
    <w:p w14:paraId="00000015" w14:textId="77777777" w:rsidR="009D5A80" w:rsidRDefault="00000000">
      <w:pPr>
        <w:keepNext/>
        <w:pBdr>
          <w:top w:val="nil"/>
          <w:left w:val="nil"/>
          <w:bottom w:val="nil"/>
          <w:right w:val="nil"/>
          <w:between w:val="nil"/>
        </w:pBdr>
        <w:spacing w:before="240" w:after="120"/>
        <w:rPr>
          <w:rFonts w:ascii="Verdana" w:eastAsia="Verdana" w:hAnsi="Verdana" w:cs="Verdana"/>
          <w:color w:val="000000"/>
          <w:sz w:val="32"/>
          <w:szCs w:val="32"/>
        </w:rPr>
      </w:pPr>
      <w:r>
        <w:rPr>
          <w:rFonts w:ascii="Verdana" w:eastAsia="Verdana" w:hAnsi="Verdana" w:cs="Verdana"/>
          <w:color w:val="000000"/>
          <w:sz w:val="32"/>
          <w:szCs w:val="32"/>
        </w:rPr>
        <w:lastRenderedPageBreak/>
        <w:t>Table of Contents</w:t>
      </w:r>
    </w:p>
    <w:sdt>
      <w:sdtPr>
        <w:id w:val="148406580"/>
        <w:docPartObj>
          <w:docPartGallery w:val="Table of Contents"/>
          <w:docPartUnique/>
        </w:docPartObj>
      </w:sdtPr>
      <w:sdtContent>
        <w:p w14:paraId="1EBDF694" w14:textId="7E943369" w:rsidR="00537F44" w:rsidRDefault="00000000">
          <w:pPr>
            <w:pStyle w:val="TOC1"/>
            <w:tabs>
              <w:tab w:val="left" w:pos="480"/>
              <w:tab w:val="right" w:pos="8976"/>
            </w:tabs>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63219747" w:history="1">
            <w:r w:rsidR="00537F44" w:rsidRPr="00EB1175">
              <w:rPr>
                <w:rStyle w:val="Hyperlink"/>
                <w:noProof/>
              </w:rPr>
              <w:t>1</w:t>
            </w:r>
            <w:r w:rsidR="00537F44">
              <w:rPr>
                <w:rFonts w:asciiTheme="minorHAnsi" w:eastAsiaTheme="minorEastAsia" w:hAnsiTheme="minorHAnsi" w:cstheme="minorBidi"/>
                <w:noProof/>
                <w:kern w:val="2"/>
                <w:sz w:val="22"/>
                <w:szCs w:val="22"/>
                <w14:ligatures w14:val="standardContextual"/>
              </w:rPr>
              <w:tab/>
            </w:r>
            <w:r w:rsidR="00537F44" w:rsidRPr="00EB1175">
              <w:rPr>
                <w:rStyle w:val="Hyperlink"/>
                <w:noProof/>
              </w:rPr>
              <w:t>Introduction</w:t>
            </w:r>
            <w:r w:rsidR="00537F44">
              <w:rPr>
                <w:noProof/>
                <w:webHidden/>
              </w:rPr>
              <w:tab/>
            </w:r>
            <w:r w:rsidR="00537F44">
              <w:rPr>
                <w:noProof/>
                <w:webHidden/>
              </w:rPr>
              <w:fldChar w:fldCharType="begin"/>
            </w:r>
            <w:r w:rsidR="00537F44">
              <w:rPr>
                <w:noProof/>
                <w:webHidden/>
              </w:rPr>
              <w:instrText xml:space="preserve"> PAGEREF _Toc163219747 \h </w:instrText>
            </w:r>
            <w:r w:rsidR="00537F44">
              <w:rPr>
                <w:noProof/>
                <w:webHidden/>
              </w:rPr>
            </w:r>
            <w:r w:rsidR="00537F44">
              <w:rPr>
                <w:noProof/>
                <w:webHidden/>
              </w:rPr>
              <w:fldChar w:fldCharType="separate"/>
            </w:r>
            <w:r w:rsidR="005515AE">
              <w:rPr>
                <w:noProof/>
                <w:webHidden/>
              </w:rPr>
              <w:t>6</w:t>
            </w:r>
            <w:r w:rsidR="00537F44">
              <w:rPr>
                <w:noProof/>
                <w:webHidden/>
              </w:rPr>
              <w:fldChar w:fldCharType="end"/>
            </w:r>
          </w:hyperlink>
        </w:p>
        <w:p w14:paraId="78A95A10" w14:textId="3FAFC858"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48" w:history="1">
            <w:r w:rsidRPr="00EB1175">
              <w:rPr>
                <w:rStyle w:val="Hyperlink"/>
                <w:noProof/>
              </w:rPr>
              <w:t>1.1</w:t>
            </w:r>
            <w:r>
              <w:rPr>
                <w:rFonts w:asciiTheme="minorHAnsi" w:eastAsiaTheme="minorEastAsia" w:hAnsiTheme="minorHAnsi" w:cstheme="minorBidi"/>
                <w:noProof/>
                <w:kern w:val="2"/>
                <w:sz w:val="22"/>
                <w:szCs w:val="22"/>
                <w14:ligatures w14:val="standardContextual"/>
              </w:rPr>
              <w:tab/>
            </w:r>
            <w:r w:rsidRPr="00EB1175">
              <w:rPr>
                <w:rStyle w:val="Hyperlink"/>
                <w:noProof/>
              </w:rPr>
              <w:t>The Harvesting Landscape</w:t>
            </w:r>
            <w:r>
              <w:rPr>
                <w:noProof/>
                <w:webHidden/>
              </w:rPr>
              <w:tab/>
            </w:r>
            <w:r>
              <w:rPr>
                <w:noProof/>
                <w:webHidden/>
              </w:rPr>
              <w:fldChar w:fldCharType="begin"/>
            </w:r>
            <w:r>
              <w:rPr>
                <w:noProof/>
                <w:webHidden/>
              </w:rPr>
              <w:instrText xml:space="preserve"> PAGEREF _Toc163219748 \h </w:instrText>
            </w:r>
            <w:r>
              <w:rPr>
                <w:noProof/>
                <w:webHidden/>
              </w:rPr>
            </w:r>
            <w:r>
              <w:rPr>
                <w:noProof/>
                <w:webHidden/>
              </w:rPr>
              <w:fldChar w:fldCharType="separate"/>
            </w:r>
            <w:r w:rsidR="005515AE">
              <w:rPr>
                <w:noProof/>
                <w:webHidden/>
              </w:rPr>
              <w:t>6</w:t>
            </w:r>
            <w:r>
              <w:rPr>
                <w:noProof/>
                <w:webHidden/>
              </w:rPr>
              <w:fldChar w:fldCharType="end"/>
            </w:r>
          </w:hyperlink>
        </w:p>
        <w:p w14:paraId="13F110E6" w14:textId="4F10B5FA"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49" w:history="1">
            <w:r w:rsidRPr="00EB1175">
              <w:rPr>
                <w:rStyle w:val="Hyperlink"/>
                <w:noProof/>
              </w:rPr>
              <w:t>1.1.1</w:t>
            </w:r>
            <w:r>
              <w:rPr>
                <w:rFonts w:asciiTheme="minorHAnsi" w:eastAsiaTheme="minorEastAsia" w:hAnsiTheme="minorHAnsi" w:cstheme="minorBidi"/>
                <w:noProof/>
                <w:kern w:val="2"/>
                <w:sz w:val="22"/>
                <w:szCs w:val="22"/>
                <w14:ligatures w14:val="standardContextual"/>
              </w:rPr>
              <w:tab/>
            </w:r>
            <w:r w:rsidRPr="00EB1175">
              <w:rPr>
                <w:rStyle w:val="Hyperlink"/>
                <w:noProof/>
              </w:rPr>
              <w:t>Management Areas</w:t>
            </w:r>
            <w:r>
              <w:rPr>
                <w:noProof/>
                <w:webHidden/>
              </w:rPr>
              <w:tab/>
            </w:r>
            <w:r>
              <w:rPr>
                <w:noProof/>
                <w:webHidden/>
              </w:rPr>
              <w:fldChar w:fldCharType="begin"/>
            </w:r>
            <w:r>
              <w:rPr>
                <w:noProof/>
                <w:webHidden/>
              </w:rPr>
              <w:instrText xml:space="preserve"> PAGEREF _Toc163219749 \h </w:instrText>
            </w:r>
            <w:r>
              <w:rPr>
                <w:noProof/>
                <w:webHidden/>
              </w:rPr>
            </w:r>
            <w:r>
              <w:rPr>
                <w:noProof/>
                <w:webHidden/>
              </w:rPr>
              <w:fldChar w:fldCharType="separate"/>
            </w:r>
            <w:r w:rsidR="005515AE">
              <w:rPr>
                <w:noProof/>
                <w:webHidden/>
              </w:rPr>
              <w:t>6</w:t>
            </w:r>
            <w:r>
              <w:rPr>
                <w:noProof/>
                <w:webHidden/>
              </w:rPr>
              <w:fldChar w:fldCharType="end"/>
            </w:r>
          </w:hyperlink>
        </w:p>
        <w:p w14:paraId="22220F6A" w14:textId="69349041"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0" w:history="1">
            <w:r w:rsidRPr="00EB1175">
              <w:rPr>
                <w:rStyle w:val="Hyperlink"/>
                <w:noProof/>
              </w:rPr>
              <w:t>1.1.2</w:t>
            </w:r>
            <w:r>
              <w:rPr>
                <w:rFonts w:asciiTheme="minorHAnsi" w:eastAsiaTheme="minorEastAsia" w:hAnsiTheme="minorHAnsi" w:cstheme="minorBidi"/>
                <w:noProof/>
                <w:kern w:val="2"/>
                <w:sz w:val="22"/>
                <w:szCs w:val="22"/>
                <w14:ligatures w14:val="standardContextual"/>
              </w:rPr>
              <w:tab/>
            </w:r>
            <w:r w:rsidRPr="00EB1175">
              <w:rPr>
                <w:rStyle w:val="Hyperlink"/>
                <w:noProof/>
              </w:rPr>
              <w:t>Harvesting Stands</w:t>
            </w:r>
            <w:r>
              <w:rPr>
                <w:noProof/>
                <w:webHidden/>
              </w:rPr>
              <w:tab/>
            </w:r>
            <w:r>
              <w:rPr>
                <w:noProof/>
                <w:webHidden/>
              </w:rPr>
              <w:fldChar w:fldCharType="begin"/>
            </w:r>
            <w:r>
              <w:rPr>
                <w:noProof/>
                <w:webHidden/>
              </w:rPr>
              <w:instrText xml:space="preserve"> PAGEREF _Toc163219750 \h </w:instrText>
            </w:r>
            <w:r>
              <w:rPr>
                <w:noProof/>
                <w:webHidden/>
              </w:rPr>
            </w:r>
            <w:r>
              <w:rPr>
                <w:noProof/>
                <w:webHidden/>
              </w:rPr>
              <w:fldChar w:fldCharType="separate"/>
            </w:r>
            <w:r w:rsidR="005515AE">
              <w:rPr>
                <w:noProof/>
                <w:webHidden/>
              </w:rPr>
              <w:t>6</w:t>
            </w:r>
            <w:r>
              <w:rPr>
                <w:noProof/>
                <w:webHidden/>
              </w:rPr>
              <w:fldChar w:fldCharType="end"/>
            </w:r>
          </w:hyperlink>
        </w:p>
        <w:p w14:paraId="0FB61068" w14:textId="281AFEBE"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51" w:history="1">
            <w:r w:rsidRPr="00EB1175">
              <w:rPr>
                <w:rStyle w:val="Hyperlink"/>
                <w:noProof/>
              </w:rPr>
              <w:t>1.2</w:t>
            </w:r>
            <w:r>
              <w:rPr>
                <w:rFonts w:asciiTheme="minorHAnsi" w:eastAsiaTheme="minorEastAsia" w:hAnsiTheme="minorHAnsi" w:cstheme="minorBidi"/>
                <w:noProof/>
                <w:kern w:val="2"/>
                <w:sz w:val="22"/>
                <w:szCs w:val="22"/>
                <w14:ligatures w14:val="standardContextual"/>
              </w:rPr>
              <w:tab/>
            </w:r>
            <w:r w:rsidRPr="00EB1175">
              <w:rPr>
                <w:rStyle w:val="Hyperlink"/>
                <w:noProof/>
              </w:rPr>
              <w:t>Harvesting Prescriptions</w:t>
            </w:r>
            <w:r>
              <w:rPr>
                <w:noProof/>
                <w:webHidden/>
              </w:rPr>
              <w:tab/>
            </w:r>
            <w:r>
              <w:rPr>
                <w:noProof/>
                <w:webHidden/>
              </w:rPr>
              <w:fldChar w:fldCharType="begin"/>
            </w:r>
            <w:r>
              <w:rPr>
                <w:noProof/>
                <w:webHidden/>
              </w:rPr>
              <w:instrText xml:space="preserve"> PAGEREF _Toc163219751 \h </w:instrText>
            </w:r>
            <w:r>
              <w:rPr>
                <w:noProof/>
                <w:webHidden/>
              </w:rPr>
            </w:r>
            <w:r>
              <w:rPr>
                <w:noProof/>
                <w:webHidden/>
              </w:rPr>
              <w:fldChar w:fldCharType="separate"/>
            </w:r>
            <w:r w:rsidR="005515AE">
              <w:rPr>
                <w:noProof/>
                <w:webHidden/>
              </w:rPr>
              <w:t>6</w:t>
            </w:r>
            <w:r>
              <w:rPr>
                <w:noProof/>
                <w:webHidden/>
              </w:rPr>
              <w:fldChar w:fldCharType="end"/>
            </w:r>
          </w:hyperlink>
        </w:p>
        <w:p w14:paraId="56A0106A" w14:textId="04541328"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52" w:history="1">
            <w:r w:rsidRPr="00EB1175">
              <w:rPr>
                <w:rStyle w:val="Hyperlink"/>
                <w:noProof/>
              </w:rPr>
              <w:t>1.3</w:t>
            </w:r>
            <w:r>
              <w:rPr>
                <w:rFonts w:asciiTheme="minorHAnsi" w:eastAsiaTheme="minorEastAsia" w:hAnsiTheme="minorHAnsi" w:cstheme="minorBidi"/>
                <w:noProof/>
                <w:kern w:val="2"/>
                <w:sz w:val="22"/>
                <w:szCs w:val="22"/>
                <w14:ligatures w14:val="standardContextual"/>
              </w:rPr>
              <w:tab/>
            </w:r>
            <w:r w:rsidRPr="00EB1175">
              <w:rPr>
                <w:rStyle w:val="Hyperlink"/>
                <w:noProof/>
              </w:rPr>
              <w:t>Prescriptions order</w:t>
            </w:r>
            <w:r>
              <w:rPr>
                <w:noProof/>
                <w:webHidden/>
              </w:rPr>
              <w:tab/>
            </w:r>
            <w:r>
              <w:rPr>
                <w:noProof/>
                <w:webHidden/>
              </w:rPr>
              <w:fldChar w:fldCharType="begin"/>
            </w:r>
            <w:r>
              <w:rPr>
                <w:noProof/>
                <w:webHidden/>
              </w:rPr>
              <w:instrText xml:space="preserve"> PAGEREF _Toc163219752 \h </w:instrText>
            </w:r>
            <w:r>
              <w:rPr>
                <w:noProof/>
                <w:webHidden/>
              </w:rPr>
            </w:r>
            <w:r>
              <w:rPr>
                <w:noProof/>
                <w:webHidden/>
              </w:rPr>
              <w:fldChar w:fldCharType="separate"/>
            </w:r>
            <w:r w:rsidR="005515AE">
              <w:rPr>
                <w:noProof/>
                <w:webHidden/>
              </w:rPr>
              <w:t>7</w:t>
            </w:r>
            <w:r>
              <w:rPr>
                <w:noProof/>
                <w:webHidden/>
              </w:rPr>
              <w:fldChar w:fldCharType="end"/>
            </w:r>
          </w:hyperlink>
        </w:p>
        <w:p w14:paraId="55A299E8" w14:textId="5B8A3C31"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53" w:history="1">
            <w:r w:rsidRPr="00EB1175">
              <w:rPr>
                <w:rStyle w:val="Hyperlink"/>
                <w:noProof/>
              </w:rPr>
              <w:t>1.4</w:t>
            </w:r>
            <w:r>
              <w:rPr>
                <w:rFonts w:asciiTheme="minorHAnsi" w:eastAsiaTheme="minorEastAsia" w:hAnsiTheme="minorHAnsi" w:cstheme="minorBidi"/>
                <w:noProof/>
                <w:kern w:val="2"/>
                <w:sz w:val="22"/>
                <w:szCs w:val="22"/>
                <w14:ligatures w14:val="standardContextual"/>
              </w:rPr>
              <w:tab/>
            </w:r>
            <w:r w:rsidRPr="00EB1175">
              <w:rPr>
                <w:rStyle w:val="Hyperlink"/>
                <w:noProof/>
              </w:rPr>
              <w:t>Major Releases</w:t>
            </w:r>
            <w:r>
              <w:rPr>
                <w:noProof/>
                <w:webHidden/>
              </w:rPr>
              <w:tab/>
            </w:r>
            <w:r>
              <w:rPr>
                <w:noProof/>
                <w:webHidden/>
              </w:rPr>
              <w:fldChar w:fldCharType="begin"/>
            </w:r>
            <w:r>
              <w:rPr>
                <w:noProof/>
                <w:webHidden/>
              </w:rPr>
              <w:instrText xml:space="preserve"> PAGEREF _Toc163219753 \h </w:instrText>
            </w:r>
            <w:r>
              <w:rPr>
                <w:noProof/>
                <w:webHidden/>
              </w:rPr>
            </w:r>
            <w:r>
              <w:rPr>
                <w:noProof/>
                <w:webHidden/>
              </w:rPr>
              <w:fldChar w:fldCharType="separate"/>
            </w:r>
            <w:r w:rsidR="005515AE">
              <w:rPr>
                <w:noProof/>
                <w:webHidden/>
              </w:rPr>
              <w:t>7</w:t>
            </w:r>
            <w:r>
              <w:rPr>
                <w:noProof/>
                <w:webHidden/>
              </w:rPr>
              <w:fldChar w:fldCharType="end"/>
            </w:r>
          </w:hyperlink>
        </w:p>
        <w:p w14:paraId="59F74C98" w14:textId="24457ADA"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4" w:history="1">
            <w:r w:rsidRPr="00EB1175">
              <w:rPr>
                <w:rStyle w:val="Hyperlink"/>
                <w:noProof/>
              </w:rPr>
              <w:t>1.1.1</w:t>
            </w:r>
            <w:r>
              <w:rPr>
                <w:rFonts w:asciiTheme="minorHAnsi" w:eastAsiaTheme="minorEastAsia" w:hAnsiTheme="minorHAnsi" w:cstheme="minorBidi"/>
                <w:noProof/>
                <w:kern w:val="2"/>
                <w:sz w:val="22"/>
                <w:szCs w:val="22"/>
                <w14:ligatures w14:val="standardContextual"/>
              </w:rPr>
              <w:tab/>
            </w:r>
            <w:r w:rsidRPr="00EB1175">
              <w:rPr>
                <w:rStyle w:val="Hyperlink"/>
                <w:noProof/>
              </w:rPr>
              <w:t>Version 5.0 (September 2019)</w:t>
            </w:r>
            <w:r>
              <w:rPr>
                <w:noProof/>
                <w:webHidden/>
              </w:rPr>
              <w:tab/>
            </w:r>
            <w:r>
              <w:rPr>
                <w:noProof/>
                <w:webHidden/>
              </w:rPr>
              <w:fldChar w:fldCharType="begin"/>
            </w:r>
            <w:r>
              <w:rPr>
                <w:noProof/>
                <w:webHidden/>
              </w:rPr>
              <w:instrText xml:space="preserve"> PAGEREF _Toc163219754 \h </w:instrText>
            </w:r>
            <w:r>
              <w:rPr>
                <w:noProof/>
                <w:webHidden/>
              </w:rPr>
            </w:r>
            <w:r>
              <w:rPr>
                <w:noProof/>
                <w:webHidden/>
              </w:rPr>
              <w:fldChar w:fldCharType="separate"/>
            </w:r>
            <w:r w:rsidR="005515AE">
              <w:rPr>
                <w:noProof/>
                <w:webHidden/>
              </w:rPr>
              <w:t>7</w:t>
            </w:r>
            <w:r>
              <w:rPr>
                <w:noProof/>
                <w:webHidden/>
              </w:rPr>
              <w:fldChar w:fldCharType="end"/>
            </w:r>
          </w:hyperlink>
        </w:p>
        <w:p w14:paraId="7F4251F6" w14:textId="073C4E39"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5" w:history="1">
            <w:r w:rsidRPr="00EB1175">
              <w:rPr>
                <w:rStyle w:val="Hyperlink"/>
                <w:noProof/>
              </w:rPr>
              <w:t>1.1.2</w:t>
            </w:r>
            <w:r>
              <w:rPr>
                <w:rFonts w:asciiTheme="minorHAnsi" w:eastAsiaTheme="minorEastAsia" w:hAnsiTheme="minorHAnsi" w:cstheme="minorBidi"/>
                <w:noProof/>
                <w:kern w:val="2"/>
                <w:sz w:val="22"/>
                <w:szCs w:val="22"/>
                <w14:ligatures w14:val="standardContextual"/>
              </w:rPr>
              <w:tab/>
            </w:r>
            <w:r w:rsidRPr="00EB1175">
              <w:rPr>
                <w:rStyle w:val="Hyperlink"/>
                <w:noProof/>
              </w:rPr>
              <w:t>Version 4.1 (March 2019)</w:t>
            </w:r>
            <w:r>
              <w:rPr>
                <w:noProof/>
                <w:webHidden/>
              </w:rPr>
              <w:tab/>
            </w:r>
            <w:r>
              <w:rPr>
                <w:noProof/>
                <w:webHidden/>
              </w:rPr>
              <w:fldChar w:fldCharType="begin"/>
            </w:r>
            <w:r>
              <w:rPr>
                <w:noProof/>
                <w:webHidden/>
              </w:rPr>
              <w:instrText xml:space="preserve"> PAGEREF _Toc163219755 \h </w:instrText>
            </w:r>
            <w:r>
              <w:rPr>
                <w:noProof/>
                <w:webHidden/>
              </w:rPr>
            </w:r>
            <w:r>
              <w:rPr>
                <w:noProof/>
                <w:webHidden/>
              </w:rPr>
              <w:fldChar w:fldCharType="separate"/>
            </w:r>
            <w:r w:rsidR="005515AE">
              <w:rPr>
                <w:noProof/>
                <w:webHidden/>
              </w:rPr>
              <w:t>8</w:t>
            </w:r>
            <w:r>
              <w:rPr>
                <w:noProof/>
                <w:webHidden/>
              </w:rPr>
              <w:fldChar w:fldCharType="end"/>
            </w:r>
          </w:hyperlink>
        </w:p>
        <w:p w14:paraId="2E4F360A" w14:textId="7E2569CC"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6" w:history="1">
            <w:r w:rsidRPr="00EB1175">
              <w:rPr>
                <w:rStyle w:val="Hyperlink"/>
                <w:noProof/>
              </w:rPr>
              <w:t>1.1.3</w:t>
            </w:r>
            <w:r>
              <w:rPr>
                <w:rFonts w:asciiTheme="minorHAnsi" w:eastAsiaTheme="minorEastAsia" w:hAnsiTheme="minorHAnsi" w:cstheme="minorBidi"/>
                <w:noProof/>
                <w:kern w:val="2"/>
                <w:sz w:val="22"/>
                <w:szCs w:val="22"/>
                <w14:ligatures w14:val="standardContextual"/>
              </w:rPr>
              <w:tab/>
            </w:r>
            <w:r w:rsidRPr="00EB1175">
              <w:rPr>
                <w:rStyle w:val="Hyperlink"/>
                <w:noProof/>
              </w:rPr>
              <w:t>Version 4.0 (August 2018)</w:t>
            </w:r>
            <w:r>
              <w:rPr>
                <w:noProof/>
                <w:webHidden/>
              </w:rPr>
              <w:tab/>
            </w:r>
            <w:r>
              <w:rPr>
                <w:noProof/>
                <w:webHidden/>
              </w:rPr>
              <w:fldChar w:fldCharType="begin"/>
            </w:r>
            <w:r>
              <w:rPr>
                <w:noProof/>
                <w:webHidden/>
              </w:rPr>
              <w:instrText xml:space="preserve"> PAGEREF _Toc163219756 \h </w:instrText>
            </w:r>
            <w:r>
              <w:rPr>
                <w:noProof/>
                <w:webHidden/>
              </w:rPr>
            </w:r>
            <w:r>
              <w:rPr>
                <w:noProof/>
                <w:webHidden/>
              </w:rPr>
              <w:fldChar w:fldCharType="separate"/>
            </w:r>
            <w:r w:rsidR="005515AE">
              <w:rPr>
                <w:noProof/>
                <w:webHidden/>
              </w:rPr>
              <w:t>8</w:t>
            </w:r>
            <w:r>
              <w:rPr>
                <w:noProof/>
                <w:webHidden/>
              </w:rPr>
              <w:fldChar w:fldCharType="end"/>
            </w:r>
          </w:hyperlink>
        </w:p>
        <w:p w14:paraId="2FD8F839" w14:textId="6FA8EA66"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7" w:history="1">
            <w:r w:rsidRPr="00EB1175">
              <w:rPr>
                <w:rStyle w:val="Hyperlink"/>
                <w:noProof/>
              </w:rPr>
              <w:t>1.1.4</w:t>
            </w:r>
            <w:r>
              <w:rPr>
                <w:rFonts w:asciiTheme="minorHAnsi" w:eastAsiaTheme="minorEastAsia" w:hAnsiTheme="minorHAnsi" w:cstheme="minorBidi"/>
                <w:noProof/>
                <w:kern w:val="2"/>
                <w:sz w:val="22"/>
                <w:szCs w:val="22"/>
                <w14:ligatures w14:val="standardContextual"/>
              </w:rPr>
              <w:tab/>
            </w:r>
            <w:r w:rsidRPr="00EB1175">
              <w:rPr>
                <w:rStyle w:val="Hyperlink"/>
                <w:noProof/>
              </w:rPr>
              <w:t>Version 3.1 (June 2017)</w:t>
            </w:r>
            <w:r>
              <w:rPr>
                <w:noProof/>
                <w:webHidden/>
              </w:rPr>
              <w:tab/>
            </w:r>
            <w:r>
              <w:rPr>
                <w:noProof/>
                <w:webHidden/>
              </w:rPr>
              <w:fldChar w:fldCharType="begin"/>
            </w:r>
            <w:r>
              <w:rPr>
                <w:noProof/>
                <w:webHidden/>
              </w:rPr>
              <w:instrText xml:space="preserve"> PAGEREF _Toc163219757 \h </w:instrText>
            </w:r>
            <w:r>
              <w:rPr>
                <w:noProof/>
                <w:webHidden/>
              </w:rPr>
            </w:r>
            <w:r>
              <w:rPr>
                <w:noProof/>
                <w:webHidden/>
              </w:rPr>
              <w:fldChar w:fldCharType="separate"/>
            </w:r>
            <w:r w:rsidR="005515AE">
              <w:rPr>
                <w:noProof/>
                <w:webHidden/>
              </w:rPr>
              <w:t>8</w:t>
            </w:r>
            <w:r>
              <w:rPr>
                <w:noProof/>
                <w:webHidden/>
              </w:rPr>
              <w:fldChar w:fldCharType="end"/>
            </w:r>
          </w:hyperlink>
        </w:p>
        <w:p w14:paraId="31B76D56" w14:textId="1939A6E8"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8" w:history="1">
            <w:r w:rsidRPr="00EB1175">
              <w:rPr>
                <w:rStyle w:val="Hyperlink"/>
                <w:noProof/>
              </w:rPr>
              <w:t>1.4.1</w:t>
            </w:r>
            <w:r>
              <w:rPr>
                <w:rFonts w:asciiTheme="minorHAnsi" w:eastAsiaTheme="minorEastAsia" w:hAnsiTheme="minorHAnsi" w:cstheme="minorBidi"/>
                <w:noProof/>
                <w:kern w:val="2"/>
                <w:sz w:val="22"/>
                <w:szCs w:val="22"/>
                <w14:ligatures w14:val="standardContextual"/>
              </w:rPr>
              <w:tab/>
            </w:r>
            <w:r w:rsidRPr="00EB1175">
              <w:rPr>
                <w:rStyle w:val="Hyperlink"/>
                <w:noProof/>
              </w:rPr>
              <w:t>Version 3.0 (October 2015)</w:t>
            </w:r>
            <w:r>
              <w:rPr>
                <w:noProof/>
                <w:webHidden/>
              </w:rPr>
              <w:tab/>
            </w:r>
            <w:r>
              <w:rPr>
                <w:noProof/>
                <w:webHidden/>
              </w:rPr>
              <w:fldChar w:fldCharType="begin"/>
            </w:r>
            <w:r>
              <w:rPr>
                <w:noProof/>
                <w:webHidden/>
              </w:rPr>
              <w:instrText xml:space="preserve"> PAGEREF _Toc163219758 \h </w:instrText>
            </w:r>
            <w:r>
              <w:rPr>
                <w:noProof/>
                <w:webHidden/>
              </w:rPr>
            </w:r>
            <w:r>
              <w:rPr>
                <w:noProof/>
                <w:webHidden/>
              </w:rPr>
              <w:fldChar w:fldCharType="separate"/>
            </w:r>
            <w:r w:rsidR="005515AE">
              <w:rPr>
                <w:noProof/>
                <w:webHidden/>
              </w:rPr>
              <w:t>8</w:t>
            </w:r>
            <w:r>
              <w:rPr>
                <w:noProof/>
                <w:webHidden/>
              </w:rPr>
              <w:fldChar w:fldCharType="end"/>
            </w:r>
          </w:hyperlink>
        </w:p>
        <w:p w14:paraId="64EA52C8" w14:textId="3E061F1B"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59" w:history="1">
            <w:r w:rsidRPr="00EB1175">
              <w:rPr>
                <w:rStyle w:val="Hyperlink"/>
                <w:noProof/>
              </w:rPr>
              <w:t>1.4.2</w:t>
            </w:r>
            <w:r>
              <w:rPr>
                <w:rFonts w:asciiTheme="minorHAnsi" w:eastAsiaTheme="minorEastAsia" w:hAnsiTheme="minorHAnsi" w:cstheme="minorBidi"/>
                <w:noProof/>
                <w:kern w:val="2"/>
                <w:sz w:val="22"/>
                <w:szCs w:val="22"/>
                <w14:ligatures w14:val="standardContextual"/>
              </w:rPr>
              <w:tab/>
            </w:r>
            <w:r w:rsidRPr="00EB1175">
              <w:rPr>
                <w:rStyle w:val="Hyperlink"/>
                <w:noProof/>
              </w:rPr>
              <w:t>Version 2.2</w:t>
            </w:r>
            <w:r>
              <w:rPr>
                <w:noProof/>
                <w:webHidden/>
              </w:rPr>
              <w:tab/>
            </w:r>
            <w:r>
              <w:rPr>
                <w:noProof/>
                <w:webHidden/>
              </w:rPr>
              <w:fldChar w:fldCharType="begin"/>
            </w:r>
            <w:r>
              <w:rPr>
                <w:noProof/>
                <w:webHidden/>
              </w:rPr>
              <w:instrText xml:space="preserve"> PAGEREF _Toc163219759 \h </w:instrText>
            </w:r>
            <w:r>
              <w:rPr>
                <w:noProof/>
                <w:webHidden/>
              </w:rPr>
            </w:r>
            <w:r>
              <w:rPr>
                <w:noProof/>
                <w:webHidden/>
              </w:rPr>
              <w:fldChar w:fldCharType="separate"/>
            </w:r>
            <w:r w:rsidR="005515AE">
              <w:rPr>
                <w:noProof/>
                <w:webHidden/>
              </w:rPr>
              <w:t>9</w:t>
            </w:r>
            <w:r>
              <w:rPr>
                <w:noProof/>
                <w:webHidden/>
              </w:rPr>
              <w:fldChar w:fldCharType="end"/>
            </w:r>
          </w:hyperlink>
        </w:p>
        <w:p w14:paraId="0C76BAFF" w14:textId="4C7688C7"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0" w:history="1">
            <w:r w:rsidRPr="00EB1175">
              <w:rPr>
                <w:rStyle w:val="Hyperlink"/>
                <w:noProof/>
              </w:rPr>
              <w:t>1.4.3</w:t>
            </w:r>
            <w:r>
              <w:rPr>
                <w:rFonts w:asciiTheme="minorHAnsi" w:eastAsiaTheme="minorEastAsia" w:hAnsiTheme="minorHAnsi" w:cstheme="minorBidi"/>
                <w:noProof/>
                <w:kern w:val="2"/>
                <w:sz w:val="22"/>
                <w:szCs w:val="22"/>
                <w14:ligatures w14:val="standardContextual"/>
              </w:rPr>
              <w:tab/>
            </w:r>
            <w:r w:rsidRPr="00EB1175">
              <w:rPr>
                <w:rStyle w:val="Hyperlink"/>
                <w:noProof/>
              </w:rPr>
              <w:t>Version 2.1</w:t>
            </w:r>
            <w:r>
              <w:rPr>
                <w:noProof/>
                <w:webHidden/>
              </w:rPr>
              <w:tab/>
            </w:r>
            <w:r>
              <w:rPr>
                <w:noProof/>
                <w:webHidden/>
              </w:rPr>
              <w:fldChar w:fldCharType="begin"/>
            </w:r>
            <w:r>
              <w:rPr>
                <w:noProof/>
                <w:webHidden/>
              </w:rPr>
              <w:instrText xml:space="preserve"> PAGEREF _Toc163219760 \h </w:instrText>
            </w:r>
            <w:r>
              <w:rPr>
                <w:noProof/>
                <w:webHidden/>
              </w:rPr>
            </w:r>
            <w:r>
              <w:rPr>
                <w:noProof/>
                <w:webHidden/>
              </w:rPr>
              <w:fldChar w:fldCharType="separate"/>
            </w:r>
            <w:r w:rsidR="005515AE">
              <w:rPr>
                <w:noProof/>
                <w:webHidden/>
              </w:rPr>
              <w:t>9</w:t>
            </w:r>
            <w:r>
              <w:rPr>
                <w:noProof/>
                <w:webHidden/>
              </w:rPr>
              <w:fldChar w:fldCharType="end"/>
            </w:r>
          </w:hyperlink>
        </w:p>
        <w:p w14:paraId="41F0712C" w14:textId="50DB61CF"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1" w:history="1">
            <w:r w:rsidRPr="00EB1175">
              <w:rPr>
                <w:rStyle w:val="Hyperlink"/>
                <w:noProof/>
              </w:rPr>
              <w:t>1.4.4</w:t>
            </w:r>
            <w:r>
              <w:rPr>
                <w:rFonts w:asciiTheme="minorHAnsi" w:eastAsiaTheme="minorEastAsia" w:hAnsiTheme="minorHAnsi" w:cstheme="minorBidi"/>
                <w:noProof/>
                <w:kern w:val="2"/>
                <w:sz w:val="22"/>
                <w:szCs w:val="22"/>
                <w14:ligatures w14:val="standardContextual"/>
              </w:rPr>
              <w:tab/>
            </w:r>
            <w:r w:rsidRPr="00EB1175">
              <w:rPr>
                <w:rStyle w:val="Hyperlink"/>
                <w:noProof/>
              </w:rPr>
              <w:t>Version 2.0</w:t>
            </w:r>
            <w:r>
              <w:rPr>
                <w:noProof/>
                <w:webHidden/>
              </w:rPr>
              <w:tab/>
            </w:r>
            <w:r>
              <w:rPr>
                <w:noProof/>
                <w:webHidden/>
              </w:rPr>
              <w:fldChar w:fldCharType="begin"/>
            </w:r>
            <w:r>
              <w:rPr>
                <w:noProof/>
                <w:webHidden/>
              </w:rPr>
              <w:instrText xml:space="preserve"> PAGEREF _Toc163219761 \h </w:instrText>
            </w:r>
            <w:r>
              <w:rPr>
                <w:noProof/>
                <w:webHidden/>
              </w:rPr>
            </w:r>
            <w:r>
              <w:rPr>
                <w:noProof/>
                <w:webHidden/>
              </w:rPr>
              <w:fldChar w:fldCharType="separate"/>
            </w:r>
            <w:r w:rsidR="005515AE">
              <w:rPr>
                <w:noProof/>
                <w:webHidden/>
              </w:rPr>
              <w:t>9</w:t>
            </w:r>
            <w:r>
              <w:rPr>
                <w:noProof/>
                <w:webHidden/>
              </w:rPr>
              <w:fldChar w:fldCharType="end"/>
            </w:r>
          </w:hyperlink>
        </w:p>
        <w:p w14:paraId="40328917" w14:textId="5167211C"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2" w:history="1">
            <w:r w:rsidRPr="00EB1175">
              <w:rPr>
                <w:rStyle w:val="Hyperlink"/>
                <w:noProof/>
              </w:rPr>
              <w:t>1.4.5</w:t>
            </w:r>
            <w:r>
              <w:rPr>
                <w:rFonts w:asciiTheme="minorHAnsi" w:eastAsiaTheme="minorEastAsia" w:hAnsiTheme="minorHAnsi" w:cstheme="minorBidi"/>
                <w:noProof/>
                <w:kern w:val="2"/>
                <w:sz w:val="22"/>
                <w:szCs w:val="22"/>
                <w14:ligatures w14:val="standardContextual"/>
              </w:rPr>
              <w:tab/>
            </w:r>
            <w:r w:rsidRPr="00EB1175">
              <w:rPr>
                <w:rStyle w:val="Hyperlink"/>
                <w:noProof/>
              </w:rPr>
              <w:t>Version 1.2</w:t>
            </w:r>
            <w:r>
              <w:rPr>
                <w:noProof/>
                <w:webHidden/>
              </w:rPr>
              <w:tab/>
            </w:r>
            <w:r>
              <w:rPr>
                <w:noProof/>
                <w:webHidden/>
              </w:rPr>
              <w:fldChar w:fldCharType="begin"/>
            </w:r>
            <w:r>
              <w:rPr>
                <w:noProof/>
                <w:webHidden/>
              </w:rPr>
              <w:instrText xml:space="preserve"> PAGEREF _Toc163219762 \h </w:instrText>
            </w:r>
            <w:r>
              <w:rPr>
                <w:noProof/>
                <w:webHidden/>
              </w:rPr>
            </w:r>
            <w:r>
              <w:rPr>
                <w:noProof/>
                <w:webHidden/>
              </w:rPr>
              <w:fldChar w:fldCharType="separate"/>
            </w:r>
            <w:r w:rsidR="005515AE">
              <w:rPr>
                <w:noProof/>
                <w:webHidden/>
              </w:rPr>
              <w:t>9</w:t>
            </w:r>
            <w:r>
              <w:rPr>
                <w:noProof/>
                <w:webHidden/>
              </w:rPr>
              <w:fldChar w:fldCharType="end"/>
            </w:r>
          </w:hyperlink>
        </w:p>
        <w:p w14:paraId="6DC2049B" w14:textId="27A3E400"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3" w:history="1">
            <w:r w:rsidRPr="00EB1175">
              <w:rPr>
                <w:rStyle w:val="Hyperlink"/>
                <w:noProof/>
              </w:rPr>
              <w:t>1.4.6</w:t>
            </w:r>
            <w:r>
              <w:rPr>
                <w:rFonts w:asciiTheme="minorHAnsi" w:eastAsiaTheme="minorEastAsia" w:hAnsiTheme="minorHAnsi" w:cstheme="minorBidi"/>
                <w:noProof/>
                <w:kern w:val="2"/>
                <w:sz w:val="22"/>
                <w:szCs w:val="22"/>
                <w14:ligatures w14:val="standardContextual"/>
              </w:rPr>
              <w:tab/>
            </w:r>
            <w:r w:rsidRPr="00EB1175">
              <w:rPr>
                <w:rStyle w:val="Hyperlink"/>
                <w:noProof/>
              </w:rPr>
              <w:t>Version 1.1</w:t>
            </w:r>
            <w:r>
              <w:rPr>
                <w:noProof/>
                <w:webHidden/>
              </w:rPr>
              <w:tab/>
            </w:r>
            <w:r>
              <w:rPr>
                <w:noProof/>
                <w:webHidden/>
              </w:rPr>
              <w:fldChar w:fldCharType="begin"/>
            </w:r>
            <w:r>
              <w:rPr>
                <w:noProof/>
                <w:webHidden/>
              </w:rPr>
              <w:instrText xml:space="preserve"> PAGEREF _Toc163219763 \h </w:instrText>
            </w:r>
            <w:r>
              <w:rPr>
                <w:noProof/>
                <w:webHidden/>
              </w:rPr>
            </w:r>
            <w:r>
              <w:rPr>
                <w:noProof/>
                <w:webHidden/>
              </w:rPr>
              <w:fldChar w:fldCharType="separate"/>
            </w:r>
            <w:r w:rsidR="005515AE">
              <w:rPr>
                <w:noProof/>
                <w:webHidden/>
              </w:rPr>
              <w:t>10</w:t>
            </w:r>
            <w:r>
              <w:rPr>
                <w:noProof/>
                <w:webHidden/>
              </w:rPr>
              <w:fldChar w:fldCharType="end"/>
            </w:r>
          </w:hyperlink>
        </w:p>
        <w:p w14:paraId="47379290" w14:textId="0FE7FB9C"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64" w:history="1">
            <w:r w:rsidRPr="00EB1175">
              <w:rPr>
                <w:rStyle w:val="Hyperlink"/>
                <w:noProof/>
              </w:rPr>
              <w:t>1.5</w:t>
            </w:r>
            <w:r>
              <w:rPr>
                <w:rFonts w:asciiTheme="minorHAnsi" w:eastAsiaTheme="minorEastAsia" w:hAnsiTheme="minorHAnsi" w:cstheme="minorBidi"/>
                <w:noProof/>
                <w:kern w:val="2"/>
                <w:sz w:val="22"/>
                <w:szCs w:val="22"/>
                <w14:ligatures w14:val="standardContextual"/>
              </w:rPr>
              <w:tab/>
            </w:r>
            <w:r w:rsidRPr="00EB1175">
              <w:rPr>
                <w:rStyle w:val="Hyperlink"/>
                <w:noProof/>
              </w:rPr>
              <w:t>Minor Releases</w:t>
            </w:r>
            <w:r>
              <w:rPr>
                <w:noProof/>
                <w:webHidden/>
              </w:rPr>
              <w:tab/>
            </w:r>
            <w:r>
              <w:rPr>
                <w:noProof/>
                <w:webHidden/>
              </w:rPr>
              <w:fldChar w:fldCharType="begin"/>
            </w:r>
            <w:r>
              <w:rPr>
                <w:noProof/>
                <w:webHidden/>
              </w:rPr>
              <w:instrText xml:space="preserve"> PAGEREF _Toc163219764 \h </w:instrText>
            </w:r>
            <w:r>
              <w:rPr>
                <w:noProof/>
                <w:webHidden/>
              </w:rPr>
            </w:r>
            <w:r>
              <w:rPr>
                <w:noProof/>
                <w:webHidden/>
              </w:rPr>
              <w:fldChar w:fldCharType="separate"/>
            </w:r>
            <w:r w:rsidR="005515AE">
              <w:rPr>
                <w:noProof/>
                <w:webHidden/>
              </w:rPr>
              <w:t>10</w:t>
            </w:r>
            <w:r>
              <w:rPr>
                <w:noProof/>
                <w:webHidden/>
              </w:rPr>
              <w:fldChar w:fldCharType="end"/>
            </w:r>
          </w:hyperlink>
        </w:p>
        <w:p w14:paraId="39FE79A7" w14:textId="5C1F71DE"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5" w:history="1">
            <w:r w:rsidRPr="00EB1175">
              <w:rPr>
                <w:rStyle w:val="Hyperlink"/>
                <w:noProof/>
              </w:rPr>
              <w:t>1.5.1</w:t>
            </w:r>
            <w:r>
              <w:rPr>
                <w:rFonts w:asciiTheme="minorHAnsi" w:eastAsiaTheme="minorEastAsia" w:hAnsiTheme="minorHAnsi" w:cstheme="minorBidi"/>
                <w:noProof/>
                <w:kern w:val="2"/>
                <w:sz w:val="22"/>
                <w:szCs w:val="22"/>
                <w14:ligatures w14:val="standardContextual"/>
              </w:rPr>
              <w:tab/>
            </w:r>
            <w:r w:rsidRPr="00EB1175">
              <w:rPr>
                <w:rStyle w:val="Hyperlink"/>
                <w:noProof/>
              </w:rPr>
              <w:t>Version 5.2 (April 2024)</w:t>
            </w:r>
            <w:r>
              <w:rPr>
                <w:noProof/>
                <w:webHidden/>
              </w:rPr>
              <w:tab/>
            </w:r>
            <w:r>
              <w:rPr>
                <w:noProof/>
                <w:webHidden/>
              </w:rPr>
              <w:fldChar w:fldCharType="begin"/>
            </w:r>
            <w:r>
              <w:rPr>
                <w:noProof/>
                <w:webHidden/>
              </w:rPr>
              <w:instrText xml:space="preserve"> PAGEREF _Toc163219765 \h </w:instrText>
            </w:r>
            <w:r>
              <w:rPr>
                <w:noProof/>
                <w:webHidden/>
              </w:rPr>
            </w:r>
            <w:r>
              <w:rPr>
                <w:noProof/>
                <w:webHidden/>
              </w:rPr>
              <w:fldChar w:fldCharType="separate"/>
            </w:r>
            <w:r w:rsidR="005515AE">
              <w:rPr>
                <w:noProof/>
                <w:webHidden/>
              </w:rPr>
              <w:t>10</w:t>
            </w:r>
            <w:r>
              <w:rPr>
                <w:noProof/>
                <w:webHidden/>
              </w:rPr>
              <w:fldChar w:fldCharType="end"/>
            </w:r>
          </w:hyperlink>
        </w:p>
        <w:p w14:paraId="728DBF40" w14:textId="2EEC9B03"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6" w:history="1">
            <w:r w:rsidRPr="00EB1175">
              <w:rPr>
                <w:rStyle w:val="Hyperlink"/>
                <w:noProof/>
              </w:rPr>
              <w:t>1.5.2</w:t>
            </w:r>
            <w:r>
              <w:rPr>
                <w:rFonts w:asciiTheme="minorHAnsi" w:eastAsiaTheme="minorEastAsia" w:hAnsiTheme="minorHAnsi" w:cstheme="minorBidi"/>
                <w:noProof/>
                <w:kern w:val="2"/>
                <w:sz w:val="22"/>
                <w:szCs w:val="22"/>
                <w14:ligatures w14:val="standardContextual"/>
              </w:rPr>
              <w:tab/>
            </w:r>
            <w:r w:rsidRPr="00EB1175">
              <w:rPr>
                <w:rStyle w:val="Hyperlink"/>
                <w:noProof/>
              </w:rPr>
              <w:t>Version 3.1.6 (March 2018)</w:t>
            </w:r>
            <w:r>
              <w:rPr>
                <w:noProof/>
                <w:webHidden/>
              </w:rPr>
              <w:tab/>
            </w:r>
            <w:r>
              <w:rPr>
                <w:noProof/>
                <w:webHidden/>
              </w:rPr>
              <w:fldChar w:fldCharType="begin"/>
            </w:r>
            <w:r>
              <w:rPr>
                <w:noProof/>
                <w:webHidden/>
              </w:rPr>
              <w:instrText xml:space="preserve"> PAGEREF _Toc163219766 \h </w:instrText>
            </w:r>
            <w:r>
              <w:rPr>
                <w:noProof/>
                <w:webHidden/>
              </w:rPr>
            </w:r>
            <w:r>
              <w:rPr>
                <w:noProof/>
                <w:webHidden/>
              </w:rPr>
              <w:fldChar w:fldCharType="separate"/>
            </w:r>
            <w:r w:rsidR="005515AE">
              <w:rPr>
                <w:noProof/>
                <w:webHidden/>
              </w:rPr>
              <w:t>10</w:t>
            </w:r>
            <w:r>
              <w:rPr>
                <w:noProof/>
                <w:webHidden/>
              </w:rPr>
              <w:fldChar w:fldCharType="end"/>
            </w:r>
          </w:hyperlink>
        </w:p>
        <w:p w14:paraId="42EEF44F" w14:textId="126817CF"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67" w:history="1">
            <w:r w:rsidRPr="00EB1175">
              <w:rPr>
                <w:rStyle w:val="Hyperlink"/>
                <w:noProof/>
              </w:rPr>
              <w:t>1.5.3</w:t>
            </w:r>
            <w:r>
              <w:rPr>
                <w:rFonts w:asciiTheme="minorHAnsi" w:eastAsiaTheme="minorEastAsia" w:hAnsiTheme="minorHAnsi" w:cstheme="minorBidi"/>
                <w:noProof/>
                <w:kern w:val="2"/>
                <w:sz w:val="22"/>
                <w:szCs w:val="22"/>
                <w14:ligatures w14:val="standardContextual"/>
              </w:rPr>
              <w:tab/>
            </w:r>
            <w:r w:rsidRPr="00EB1175">
              <w:rPr>
                <w:rStyle w:val="Hyperlink"/>
                <w:noProof/>
              </w:rPr>
              <w:t>Versions 3.1.1 – 3.1.5 (November 2017)</w:t>
            </w:r>
            <w:r>
              <w:rPr>
                <w:noProof/>
                <w:webHidden/>
              </w:rPr>
              <w:tab/>
            </w:r>
            <w:r>
              <w:rPr>
                <w:noProof/>
                <w:webHidden/>
              </w:rPr>
              <w:fldChar w:fldCharType="begin"/>
            </w:r>
            <w:r>
              <w:rPr>
                <w:noProof/>
                <w:webHidden/>
              </w:rPr>
              <w:instrText xml:space="preserve"> PAGEREF _Toc163219767 \h </w:instrText>
            </w:r>
            <w:r>
              <w:rPr>
                <w:noProof/>
                <w:webHidden/>
              </w:rPr>
            </w:r>
            <w:r>
              <w:rPr>
                <w:noProof/>
                <w:webHidden/>
              </w:rPr>
              <w:fldChar w:fldCharType="separate"/>
            </w:r>
            <w:r w:rsidR="005515AE">
              <w:rPr>
                <w:noProof/>
                <w:webHidden/>
              </w:rPr>
              <w:t>10</w:t>
            </w:r>
            <w:r>
              <w:rPr>
                <w:noProof/>
                <w:webHidden/>
              </w:rPr>
              <w:fldChar w:fldCharType="end"/>
            </w:r>
          </w:hyperlink>
        </w:p>
        <w:p w14:paraId="641F507E" w14:textId="70048360"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68" w:history="1">
            <w:r w:rsidRPr="00EB1175">
              <w:rPr>
                <w:rStyle w:val="Hyperlink"/>
                <w:noProof/>
              </w:rPr>
              <w:t>1.6</w:t>
            </w:r>
            <w:r>
              <w:rPr>
                <w:rFonts w:asciiTheme="minorHAnsi" w:eastAsiaTheme="minorEastAsia" w:hAnsiTheme="minorHAnsi" w:cstheme="minorBidi"/>
                <w:noProof/>
                <w:kern w:val="2"/>
                <w:sz w:val="22"/>
                <w:szCs w:val="22"/>
                <w14:ligatures w14:val="standardContextual"/>
              </w:rPr>
              <w:tab/>
            </w:r>
            <w:r w:rsidRPr="00EB1175">
              <w:rPr>
                <w:rStyle w:val="Hyperlink"/>
                <w:noProof/>
              </w:rPr>
              <w:t>References</w:t>
            </w:r>
            <w:r>
              <w:rPr>
                <w:noProof/>
                <w:webHidden/>
              </w:rPr>
              <w:tab/>
            </w:r>
            <w:r>
              <w:rPr>
                <w:noProof/>
                <w:webHidden/>
              </w:rPr>
              <w:fldChar w:fldCharType="begin"/>
            </w:r>
            <w:r>
              <w:rPr>
                <w:noProof/>
                <w:webHidden/>
              </w:rPr>
              <w:instrText xml:space="preserve"> PAGEREF _Toc163219768 \h </w:instrText>
            </w:r>
            <w:r>
              <w:rPr>
                <w:noProof/>
                <w:webHidden/>
              </w:rPr>
            </w:r>
            <w:r>
              <w:rPr>
                <w:noProof/>
                <w:webHidden/>
              </w:rPr>
              <w:fldChar w:fldCharType="separate"/>
            </w:r>
            <w:r w:rsidR="005515AE">
              <w:rPr>
                <w:noProof/>
                <w:webHidden/>
              </w:rPr>
              <w:t>10</w:t>
            </w:r>
            <w:r>
              <w:rPr>
                <w:noProof/>
                <w:webHidden/>
              </w:rPr>
              <w:fldChar w:fldCharType="end"/>
            </w:r>
          </w:hyperlink>
        </w:p>
        <w:p w14:paraId="205FCACA" w14:textId="07D47B97"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69" w:history="1">
            <w:r w:rsidRPr="00EB1175">
              <w:rPr>
                <w:rStyle w:val="Hyperlink"/>
                <w:noProof/>
              </w:rPr>
              <w:t>1.7</w:t>
            </w:r>
            <w:r>
              <w:rPr>
                <w:rFonts w:asciiTheme="minorHAnsi" w:eastAsiaTheme="minorEastAsia" w:hAnsiTheme="minorHAnsi" w:cstheme="minorBidi"/>
                <w:noProof/>
                <w:kern w:val="2"/>
                <w:sz w:val="22"/>
                <w:szCs w:val="22"/>
                <w14:ligatures w14:val="standardContextual"/>
              </w:rPr>
              <w:tab/>
            </w:r>
            <w:r w:rsidRPr="00EB1175">
              <w:rPr>
                <w:rStyle w:val="Hyperlink"/>
                <w:noProof/>
              </w:rPr>
              <w:t>Acknowledgements</w:t>
            </w:r>
            <w:r>
              <w:rPr>
                <w:noProof/>
                <w:webHidden/>
              </w:rPr>
              <w:tab/>
            </w:r>
            <w:r>
              <w:rPr>
                <w:noProof/>
                <w:webHidden/>
              </w:rPr>
              <w:fldChar w:fldCharType="begin"/>
            </w:r>
            <w:r>
              <w:rPr>
                <w:noProof/>
                <w:webHidden/>
              </w:rPr>
              <w:instrText xml:space="preserve"> PAGEREF _Toc163219769 \h </w:instrText>
            </w:r>
            <w:r>
              <w:rPr>
                <w:noProof/>
                <w:webHidden/>
              </w:rPr>
            </w:r>
            <w:r>
              <w:rPr>
                <w:noProof/>
                <w:webHidden/>
              </w:rPr>
              <w:fldChar w:fldCharType="separate"/>
            </w:r>
            <w:r w:rsidR="005515AE">
              <w:rPr>
                <w:noProof/>
                <w:webHidden/>
              </w:rPr>
              <w:t>10</w:t>
            </w:r>
            <w:r>
              <w:rPr>
                <w:noProof/>
                <w:webHidden/>
              </w:rPr>
              <w:fldChar w:fldCharType="end"/>
            </w:r>
          </w:hyperlink>
        </w:p>
        <w:p w14:paraId="15F37922" w14:textId="7CA38139" w:rsidR="00537F44" w:rsidRDefault="00537F44">
          <w:pPr>
            <w:pStyle w:val="TOC1"/>
            <w:tabs>
              <w:tab w:val="left" w:pos="480"/>
              <w:tab w:val="right" w:pos="8976"/>
            </w:tabs>
            <w:rPr>
              <w:rFonts w:asciiTheme="minorHAnsi" w:eastAsiaTheme="minorEastAsia" w:hAnsiTheme="minorHAnsi" w:cstheme="minorBidi"/>
              <w:noProof/>
              <w:kern w:val="2"/>
              <w:sz w:val="22"/>
              <w:szCs w:val="22"/>
              <w14:ligatures w14:val="standardContextual"/>
            </w:rPr>
          </w:pPr>
          <w:hyperlink w:anchor="_Toc163219770" w:history="1">
            <w:r w:rsidRPr="00EB1175">
              <w:rPr>
                <w:rStyle w:val="Hyperlink"/>
                <w:noProof/>
              </w:rPr>
              <w:t>2</w:t>
            </w:r>
            <w:r>
              <w:rPr>
                <w:rFonts w:asciiTheme="minorHAnsi" w:eastAsiaTheme="minorEastAsia" w:hAnsiTheme="minorHAnsi" w:cstheme="minorBidi"/>
                <w:noProof/>
                <w:kern w:val="2"/>
                <w:sz w:val="22"/>
                <w:szCs w:val="22"/>
                <w14:ligatures w14:val="standardContextual"/>
              </w:rPr>
              <w:tab/>
            </w:r>
            <w:r w:rsidRPr="00EB1175">
              <w:rPr>
                <w:rStyle w:val="Hyperlink"/>
                <w:noProof/>
              </w:rPr>
              <w:t>Harvest Prescriptions</w:t>
            </w:r>
            <w:r>
              <w:rPr>
                <w:noProof/>
                <w:webHidden/>
              </w:rPr>
              <w:tab/>
            </w:r>
            <w:r>
              <w:rPr>
                <w:noProof/>
                <w:webHidden/>
              </w:rPr>
              <w:fldChar w:fldCharType="begin"/>
            </w:r>
            <w:r>
              <w:rPr>
                <w:noProof/>
                <w:webHidden/>
              </w:rPr>
              <w:instrText xml:space="preserve"> PAGEREF _Toc163219770 \h </w:instrText>
            </w:r>
            <w:r>
              <w:rPr>
                <w:noProof/>
                <w:webHidden/>
              </w:rPr>
            </w:r>
            <w:r>
              <w:rPr>
                <w:noProof/>
                <w:webHidden/>
              </w:rPr>
              <w:fldChar w:fldCharType="separate"/>
            </w:r>
            <w:r w:rsidR="005515AE">
              <w:rPr>
                <w:noProof/>
                <w:webHidden/>
              </w:rPr>
              <w:t>11</w:t>
            </w:r>
            <w:r>
              <w:rPr>
                <w:noProof/>
                <w:webHidden/>
              </w:rPr>
              <w:fldChar w:fldCharType="end"/>
            </w:r>
          </w:hyperlink>
        </w:p>
        <w:p w14:paraId="387AC759" w14:textId="75F9A8F1"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71" w:history="1">
            <w:r w:rsidRPr="00EB1175">
              <w:rPr>
                <w:rStyle w:val="Hyperlink"/>
                <w:noProof/>
              </w:rPr>
              <w:t>2.1</w:t>
            </w:r>
            <w:r>
              <w:rPr>
                <w:rFonts w:asciiTheme="minorHAnsi" w:eastAsiaTheme="minorEastAsia" w:hAnsiTheme="minorHAnsi" w:cstheme="minorBidi"/>
                <w:noProof/>
                <w:kern w:val="2"/>
                <w:sz w:val="22"/>
                <w:szCs w:val="22"/>
                <w14:ligatures w14:val="standardContextual"/>
              </w:rPr>
              <w:tab/>
            </w:r>
            <w:r w:rsidRPr="00EB1175">
              <w:rPr>
                <w:rStyle w:val="Hyperlink"/>
                <w:noProof/>
              </w:rPr>
              <w:t>Prescription Keywords</w:t>
            </w:r>
            <w:r>
              <w:rPr>
                <w:noProof/>
                <w:webHidden/>
              </w:rPr>
              <w:tab/>
            </w:r>
            <w:r>
              <w:rPr>
                <w:noProof/>
                <w:webHidden/>
              </w:rPr>
              <w:fldChar w:fldCharType="begin"/>
            </w:r>
            <w:r>
              <w:rPr>
                <w:noProof/>
                <w:webHidden/>
              </w:rPr>
              <w:instrText xml:space="preserve"> PAGEREF _Toc163219771 \h </w:instrText>
            </w:r>
            <w:r>
              <w:rPr>
                <w:noProof/>
                <w:webHidden/>
              </w:rPr>
            </w:r>
            <w:r>
              <w:rPr>
                <w:noProof/>
                <w:webHidden/>
              </w:rPr>
              <w:fldChar w:fldCharType="separate"/>
            </w:r>
            <w:r w:rsidR="005515AE">
              <w:rPr>
                <w:noProof/>
                <w:webHidden/>
              </w:rPr>
              <w:t>11</w:t>
            </w:r>
            <w:r>
              <w:rPr>
                <w:noProof/>
                <w:webHidden/>
              </w:rPr>
              <w:fldChar w:fldCharType="end"/>
            </w:r>
          </w:hyperlink>
        </w:p>
        <w:p w14:paraId="593E6B6F" w14:textId="0D3FF2C3"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72" w:history="1">
            <w:r w:rsidRPr="00EB1175">
              <w:rPr>
                <w:rStyle w:val="Hyperlink"/>
                <w:noProof/>
              </w:rPr>
              <w:t>2.2</w:t>
            </w:r>
            <w:r>
              <w:rPr>
                <w:rFonts w:asciiTheme="minorHAnsi" w:eastAsiaTheme="minorEastAsia" w:hAnsiTheme="minorHAnsi" w:cstheme="minorBidi"/>
                <w:noProof/>
                <w:kern w:val="2"/>
                <w:sz w:val="22"/>
                <w:szCs w:val="22"/>
                <w14:ligatures w14:val="standardContextual"/>
              </w:rPr>
              <w:tab/>
            </w:r>
            <w:r w:rsidRPr="00EB1175">
              <w:rPr>
                <w:rStyle w:val="Hyperlink"/>
                <w:noProof/>
              </w:rPr>
              <w:t>Prescription</w:t>
            </w:r>
            <w:r>
              <w:rPr>
                <w:noProof/>
                <w:webHidden/>
              </w:rPr>
              <w:tab/>
            </w:r>
            <w:r>
              <w:rPr>
                <w:noProof/>
                <w:webHidden/>
              </w:rPr>
              <w:fldChar w:fldCharType="begin"/>
            </w:r>
            <w:r>
              <w:rPr>
                <w:noProof/>
                <w:webHidden/>
              </w:rPr>
              <w:instrText xml:space="preserve"> PAGEREF _Toc163219772 \h </w:instrText>
            </w:r>
            <w:r>
              <w:rPr>
                <w:noProof/>
                <w:webHidden/>
              </w:rPr>
            </w:r>
            <w:r>
              <w:rPr>
                <w:noProof/>
                <w:webHidden/>
              </w:rPr>
              <w:fldChar w:fldCharType="separate"/>
            </w:r>
            <w:r w:rsidR="005515AE">
              <w:rPr>
                <w:noProof/>
                <w:webHidden/>
              </w:rPr>
              <w:t>12</w:t>
            </w:r>
            <w:r>
              <w:rPr>
                <w:noProof/>
                <w:webHidden/>
              </w:rPr>
              <w:fldChar w:fldCharType="end"/>
            </w:r>
          </w:hyperlink>
        </w:p>
        <w:p w14:paraId="4AAC73D0" w14:textId="5DD8CBFC"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73" w:history="1">
            <w:r w:rsidRPr="00EB1175">
              <w:rPr>
                <w:rStyle w:val="Hyperlink"/>
                <w:noProof/>
              </w:rPr>
              <w:t>2.3</w:t>
            </w:r>
            <w:r>
              <w:rPr>
                <w:rFonts w:asciiTheme="minorHAnsi" w:eastAsiaTheme="minorEastAsia" w:hAnsiTheme="minorHAnsi" w:cstheme="minorBidi"/>
                <w:noProof/>
                <w:kern w:val="2"/>
                <w:sz w:val="22"/>
                <w:szCs w:val="22"/>
                <w14:ligatures w14:val="standardContextual"/>
              </w:rPr>
              <w:tab/>
            </w:r>
            <w:r w:rsidRPr="00EB1175">
              <w:rPr>
                <w:rStyle w:val="Hyperlink"/>
                <w:noProof/>
              </w:rPr>
              <w:t>Stand Rankings</w:t>
            </w:r>
            <w:r>
              <w:rPr>
                <w:noProof/>
                <w:webHidden/>
              </w:rPr>
              <w:tab/>
            </w:r>
            <w:r>
              <w:rPr>
                <w:noProof/>
                <w:webHidden/>
              </w:rPr>
              <w:fldChar w:fldCharType="begin"/>
            </w:r>
            <w:r>
              <w:rPr>
                <w:noProof/>
                <w:webHidden/>
              </w:rPr>
              <w:instrText xml:space="preserve"> PAGEREF _Toc163219773 \h </w:instrText>
            </w:r>
            <w:r>
              <w:rPr>
                <w:noProof/>
                <w:webHidden/>
              </w:rPr>
            </w:r>
            <w:r>
              <w:rPr>
                <w:noProof/>
                <w:webHidden/>
              </w:rPr>
              <w:fldChar w:fldCharType="separate"/>
            </w:r>
            <w:r w:rsidR="005515AE">
              <w:rPr>
                <w:noProof/>
                <w:webHidden/>
              </w:rPr>
              <w:t>12</w:t>
            </w:r>
            <w:r>
              <w:rPr>
                <w:noProof/>
                <w:webHidden/>
              </w:rPr>
              <w:fldChar w:fldCharType="end"/>
            </w:r>
          </w:hyperlink>
        </w:p>
        <w:p w14:paraId="54E3E161" w14:textId="3258EE56"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74" w:history="1">
            <w:r w:rsidRPr="00EB1175">
              <w:rPr>
                <w:rStyle w:val="Hyperlink"/>
                <w:noProof/>
              </w:rPr>
              <w:t>2.3.1</w:t>
            </w:r>
            <w:r>
              <w:rPr>
                <w:rFonts w:asciiTheme="minorHAnsi" w:eastAsiaTheme="minorEastAsia" w:hAnsiTheme="minorHAnsi" w:cstheme="minorBidi"/>
                <w:noProof/>
                <w:kern w:val="2"/>
                <w:sz w:val="22"/>
                <w:szCs w:val="22"/>
                <w14:ligatures w14:val="standardContextual"/>
              </w:rPr>
              <w:tab/>
            </w:r>
            <w:r w:rsidRPr="00EB1175">
              <w:rPr>
                <w:rStyle w:val="Hyperlink"/>
                <w:noProof/>
              </w:rPr>
              <w:t>StandRanking</w:t>
            </w:r>
            <w:r>
              <w:rPr>
                <w:noProof/>
                <w:webHidden/>
              </w:rPr>
              <w:tab/>
            </w:r>
            <w:r>
              <w:rPr>
                <w:noProof/>
                <w:webHidden/>
              </w:rPr>
              <w:fldChar w:fldCharType="begin"/>
            </w:r>
            <w:r>
              <w:rPr>
                <w:noProof/>
                <w:webHidden/>
              </w:rPr>
              <w:instrText xml:space="preserve"> PAGEREF _Toc163219774 \h </w:instrText>
            </w:r>
            <w:r>
              <w:rPr>
                <w:noProof/>
                <w:webHidden/>
              </w:rPr>
            </w:r>
            <w:r>
              <w:rPr>
                <w:noProof/>
                <w:webHidden/>
              </w:rPr>
              <w:fldChar w:fldCharType="separate"/>
            </w:r>
            <w:r w:rsidR="005515AE">
              <w:rPr>
                <w:noProof/>
                <w:webHidden/>
              </w:rPr>
              <w:t>12</w:t>
            </w:r>
            <w:r>
              <w:rPr>
                <w:noProof/>
                <w:webHidden/>
              </w:rPr>
              <w:fldChar w:fldCharType="end"/>
            </w:r>
          </w:hyperlink>
        </w:p>
        <w:p w14:paraId="454A38E1" w14:textId="049C39DA"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75" w:history="1">
            <w:r w:rsidRPr="00EB1175">
              <w:rPr>
                <w:rStyle w:val="Hyperlink"/>
                <w:noProof/>
              </w:rPr>
              <w:t>2.3.2</w:t>
            </w:r>
            <w:r>
              <w:rPr>
                <w:rFonts w:asciiTheme="minorHAnsi" w:eastAsiaTheme="minorEastAsia" w:hAnsiTheme="minorHAnsi" w:cstheme="minorBidi"/>
                <w:noProof/>
                <w:kern w:val="2"/>
                <w:sz w:val="22"/>
                <w:szCs w:val="22"/>
                <w14:ligatures w14:val="standardContextual"/>
              </w:rPr>
              <w:tab/>
            </w:r>
            <w:r w:rsidRPr="00EB1175">
              <w:rPr>
                <w:rStyle w:val="Hyperlink"/>
                <w:noProof/>
              </w:rPr>
              <w:t>Maximum cohort age (keyword: MaxCohortAge)</w:t>
            </w:r>
            <w:r>
              <w:rPr>
                <w:noProof/>
                <w:webHidden/>
              </w:rPr>
              <w:tab/>
            </w:r>
            <w:r>
              <w:rPr>
                <w:noProof/>
                <w:webHidden/>
              </w:rPr>
              <w:fldChar w:fldCharType="begin"/>
            </w:r>
            <w:r>
              <w:rPr>
                <w:noProof/>
                <w:webHidden/>
              </w:rPr>
              <w:instrText xml:space="preserve"> PAGEREF _Toc163219775 \h </w:instrText>
            </w:r>
            <w:r>
              <w:rPr>
                <w:noProof/>
                <w:webHidden/>
              </w:rPr>
            </w:r>
            <w:r>
              <w:rPr>
                <w:noProof/>
                <w:webHidden/>
              </w:rPr>
              <w:fldChar w:fldCharType="separate"/>
            </w:r>
            <w:r w:rsidR="005515AE">
              <w:rPr>
                <w:noProof/>
                <w:webHidden/>
              </w:rPr>
              <w:t>12</w:t>
            </w:r>
            <w:r>
              <w:rPr>
                <w:noProof/>
                <w:webHidden/>
              </w:rPr>
              <w:fldChar w:fldCharType="end"/>
            </w:r>
          </w:hyperlink>
        </w:p>
        <w:p w14:paraId="4B74E621" w14:textId="3192E7D2"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76" w:history="1">
            <w:r w:rsidRPr="00EB1175">
              <w:rPr>
                <w:rStyle w:val="Hyperlink"/>
                <w:noProof/>
              </w:rPr>
              <w:t>2.3.3</w:t>
            </w:r>
            <w:r>
              <w:rPr>
                <w:rFonts w:asciiTheme="minorHAnsi" w:eastAsiaTheme="minorEastAsia" w:hAnsiTheme="minorHAnsi" w:cstheme="minorBidi"/>
                <w:noProof/>
                <w:kern w:val="2"/>
                <w:sz w:val="22"/>
                <w:szCs w:val="22"/>
                <w14:ligatures w14:val="standardContextual"/>
              </w:rPr>
              <w:tab/>
            </w:r>
            <w:r w:rsidRPr="00EB1175">
              <w:rPr>
                <w:rStyle w:val="Hyperlink"/>
                <w:noProof/>
              </w:rPr>
              <w:t>Economic importance (keyword: Economic)</w:t>
            </w:r>
            <w:r>
              <w:rPr>
                <w:noProof/>
                <w:webHidden/>
              </w:rPr>
              <w:tab/>
            </w:r>
            <w:r>
              <w:rPr>
                <w:noProof/>
                <w:webHidden/>
              </w:rPr>
              <w:fldChar w:fldCharType="begin"/>
            </w:r>
            <w:r>
              <w:rPr>
                <w:noProof/>
                <w:webHidden/>
              </w:rPr>
              <w:instrText xml:space="preserve"> PAGEREF _Toc163219776 \h </w:instrText>
            </w:r>
            <w:r>
              <w:rPr>
                <w:noProof/>
                <w:webHidden/>
              </w:rPr>
            </w:r>
            <w:r>
              <w:rPr>
                <w:noProof/>
                <w:webHidden/>
              </w:rPr>
              <w:fldChar w:fldCharType="separate"/>
            </w:r>
            <w:r w:rsidR="005515AE">
              <w:rPr>
                <w:noProof/>
                <w:webHidden/>
              </w:rPr>
              <w:t>12</w:t>
            </w:r>
            <w:r>
              <w:rPr>
                <w:noProof/>
                <w:webHidden/>
              </w:rPr>
              <w:fldChar w:fldCharType="end"/>
            </w:r>
          </w:hyperlink>
        </w:p>
        <w:p w14:paraId="5EAD6A63" w14:textId="494DE03F"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77" w:history="1">
            <w:r w:rsidRPr="00EB1175">
              <w:rPr>
                <w:rStyle w:val="Hyperlink"/>
                <w:noProof/>
              </w:rPr>
              <w:t>2.3.3.1</w:t>
            </w:r>
            <w:r>
              <w:rPr>
                <w:rFonts w:asciiTheme="minorHAnsi" w:eastAsiaTheme="minorEastAsia" w:hAnsiTheme="minorHAnsi" w:cstheme="minorBidi"/>
                <w:noProof/>
                <w:kern w:val="2"/>
                <w:sz w:val="22"/>
                <w:szCs w:val="22"/>
                <w14:ligatures w14:val="standardContextual"/>
              </w:rPr>
              <w:tab/>
            </w:r>
            <w:r w:rsidRPr="00EB1175">
              <w:rPr>
                <w:rStyle w:val="Hyperlink"/>
                <w:noProof/>
              </w:rPr>
              <w:t>Economic Rank Table</w:t>
            </w:r>
            <w:r>
              <w:rPr>
                <w:noProof/>
                <w:webHidden/>
              </w:rPr>
              <w:tab/>
            </w:r>
            <w:r>
              <w:rPr>
                <w:noProof/>
                <w:webHidden/>
              </w:rPr>
              <w:fldChar w:fldCharType="begin"/>
            </w:r>
            <w:r>
              <w:rPr>
                <w:noProof/>
                <w:webHidden/>
              </w:rPr>
              <w:instrText xml:space="preserve"> PAGEREF _Toc163219777 \h </w:instrText>
            </w:r>
            <w:r>
              <w:rPr>
                <w:noProof/>
                <w:webHidden/>
              </w:rPr>
            </w:r>
            <w:r>
              <w:rPr>
                <w:noProof/>
                <w:webHidden/>
              </w:rPr>
              <w:fldChar w:fldCharType="separate"/>
            </w:r>
            <w:r w:rsidR="005515AE">
              <w:rPr>
                <w:noProof/>
                <w:webHidden/>
              </w:rPr>
              <w:t>13</w:t>
            </w:r>
            <w:r>
              <w:rPr>
                <w:noProof/>
                <w:webHidden/>
              </w:rPr>
              <w:fldChar w:fldCharType="end"/>
            </w:r>
          </w:hyperlink>
        </w:p>
        <w:p w14:paraId="3DD72F1B" w14:textId="6BEB0873"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78" w:history="1">
            <w:r w:rsidRPr="00EB1175">
              <w:rPr>
                <w:rStyle w:val="Hyperlink"/>
                <w:noProof/>
              </w:rPr>
              <w:t>2.3.3.2</w:t>
            </w:r>
            <w:r>
              <w:rPr>
                <w:rFonts w:asciiTheme="minorHAnsi" w:eastAsiaTheme="minorEastAsia" w:hAnsiTheme="minorHAnsi" w:cstheme="minorBidi"/>
                <w:noProof/>
                <w:kern w:val="2"/>
                <w:sz w:val="22"/>
                <w:szCs w:val="22"/>
                <w14:ligatures w14:val="standardContextual"/>
              </w:rPr>
              <w:tab/>
            </w:r>
            <w:r w:rsidRPr="00EB1175">
              <w:rPr>
                <w:rStyle w:val="Hyperlink"/>
                <w:noProof/>
              </w:rPr>
              <w:t>Species column</w:t>
            </w:r>
            <w:r>
              <w:rPr>
                <w:noProof/>
                <w:webHidden/>
              </w:rPr>
              <w:tab/>
            </w:r>
            <w:r>
              <w:rPr>
                <w:noProof/>
                <w:webHidden/>
              </w:rPr>
              <w:fldChar w:fldCharType="begin"/>
            </w:r>
            <w:r>
              <w:rPr>
                <w:noProof/>
                <w:webHidden/>
              </w:rPr>
              <w:instrText xml:space="preserve"> PAGEREF _Toc163219778 \h </w:instrText>
            </w:r>
            <w:r>
              <w:rPr>
                <w:noProof/>
                <w:webHidden/>
              </w:rPr>
            </w:r>
            <w:r>
              <w:rPr>
                <w:noProof/>
                <w:webHidden/>
              </w:rPr>
              <w:fldChar w:fldCharType="separate"/>
            </w:r>
            <w:r w:rsidR="005515AE">
              <w:rPr>
                <w:noProof/>
                <w:webHidden/>
              </w:rPr>
              <w:t>13</w:t>
            </w:r>
            <w:r>
              <w:rPr>
                <w:noProof/>
                <w:webHidden/>
              </w:rPr>
              <w:fldChar w:fldCharType="end"/>
            </w:r>
          </w:hyperlink>
        </w:p>
        <w:p w14:paraId="0337022B" w14:textId="281C800E"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79" w:history="1">
            <w:r w:rsidRPr="00EB1175">
              <w:rPr>
                <w:rStyle w:val="Hyperlink"/>
                <w:noProof/>
              </w:rPr>
              <w:t>2.3.3.3</w:t>
            </w:r>
            <w:r>
              <w:rPr>
                <w:rFonts w:asciiTheme="minorHAnsi" w:eastAsiaTheme="minorEastAsia" w:hAnsiTheme="minorHAnsi" w:cstheme="minorBidi"/>
                <w:noProof/>
                <w:kern w:val="2"/>
                <w:sz w:val="22"/>
                <w:szCs w:val="22"/>
                <w14:ligatures w14:val="standardContextual"/>
              </w:rPr>
              <w:tab/>
            </w:r>
            <w:r w:rsidRPr="00EB1175">
              <w:rPr>
                <w:rStyle w:val="Hyperlink"/>
                <w:noProof/>
              </w:rPr>
              <w:t>Economic Rank column</w:t>
            </w:r>
            <w:r>
              <w:rPr>
                <w:noProof/>
                <w:webHidden/>
              </w:rPr>
              <w:tab/>
            </w:r>
            <w:r>
              <w:rPr>
                <w:noProof/>
                <w:webHidden/>
              </w:rPr>
              <w:fldChar w:fldCharType="begin"/>
            </w:r>
            <w:r>
              <w:rPr>
                <w:noProof/>
                <w:webHidden/>
              </w:rPr>
              <w:instrText xml:space="preserve"> PAGEREF _Toc163219779 \h </w:instrText>
            </w:r>
            <w:r>
              <w:rPr>
                <w:noProof/>
                <w:webHidden/>
              </w:rPr>
            </w:r>
            <w:r>
              <w:rPr>
                <w:noProof/>
                <w:webHidden/>
              </w:rPr>
              <w:fldChar w:fldCharType="separate"/>
            </w:r>
            <w:r w:rsidR="005515AE">
              <w:rPr>
                <w:noProof/>
                <w:webHidden/>
              </w:rPr>
              <w:t>13</w:t>
            </w:r>
            <w:r>
              <w:rPr>
                <w:noProof/>
                <w:webHidden/>
              </w:rPr>
              <w:fldChar w:fldCharType="end"/>
            </w:r>
          </w:hyperlink>
        </w:p>
        <w:p w14:paraId="705AD98D" w14:textId="2FAA2870"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80" w:history="1">
            <w:r w:rsidRPr="00EB1175">
              <w:rPr>
                <w:rStyle w:val="Hyperlink"/>
                <w:noProof/>
              </w:rPr>
              <w:t>2.3.3.4</w:t>
            </w:r>
            <w:r>
              <w:rPr>
                <w:rFonts w:asciiTheme="minorHAnsi" w:eastAsiaTheme="minorEastAsia" w:hAnsiTheme="minorHAnsi" w:cstheme="minorBidi"/>
                <w:noProof/>
                <w:kern w:val="2"/>
                <w:sz w:val="22"/>
                <w:szCs w:val="22"/>
                <w14:ligatures w14:val="standardContextual"/>
              </w:rPr>
              <w:tab/>
            </w:r>
            <w:r w:rsidRPr="00EB1175">
              <w:rPr>
                <w:rStyle w:val="Hyperlink"/>
                <w:noProof/>
              </w:rPr>
              <w:t>Minimum Age column</w:t>
            </w:r>
            <w:r>
              <w:rPr>
                <w:noProof/>
                <w:webHidden/>
              </w:rPr>
              <w:tab/>
            </w:r>
            <w:r>
              <w:rPr>
                <w:noProof/>
                <w:webHidden/>
              </w:rPr>
              <w:fldChar w:fldCharType="begin"/>
            </w:r>
            <w:r>
              <w:rPr>
                <w:noProof/>
                <w:webHidden/>
              </w:rPr>
              <w:instrText xml:space="preserve"> PAGEREF _Toc163219780 \h </w:instrText>
            </w:r>
            <w:r>
              <w:rPr>
                <w:noProof/>
                <w:webHidden/>
              </w:rPr>
            </w:r>
            <w:r>
              <w:rPr>
                <w:noProof/>
                <w:webHidden/>
              </w:rPr>
              <w:fldChar w:fldCharType="separate"/>
            </w:r>
            <w:r w:rsidR="005515AE">
              <w:rPr>
                <w:noProof/>
                <w:webHidden/>
              </w:rPr>
              <w:t>13</w:t>
            </w:r>
            <w:r>
              <w:rPr>
                <w:noProof/>
                <w:webHidden/>
              </w:rPr>
              <w:fldChar w:fldCharType="end"/>
            </w:r>
          </w:hyperlink>
        </w:p>
        <w:p w14:paraId="6858DD53" w14:textId="3A63A4A5"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81" w:history="1">
            <w:r w:rsidRPr="00EB1175">
              <w:rPr>
                <w:rStyle w:val="Hyperlink"/>
                <w:noProof/>
              </w:rPr>
              <w:t>2.3.4</w:t>
            </w:r>
            <w:r>
              <w:rPr>
                <w:rFonts w:asciiTheme="minorHAnsi" w:eastAsiaTheme="minorEastAsia" w:hAnsiTheme="minorHAnsi" w:cstheme="minorBidi"/>
                <w:noProof/>
                <w:kern w:val="2"/>
                <w:sz w:val="22"/>
                <w:szCs w:val="22"/>
                <w14:ligatures w14:val="standardContextual"/>
              </w:rPr>
              <w:tab/>
            </w:r>
            <w:r w:rsidRPr="00EB1175">
              <w:rPr>
                <w:rStyle w:val="Hyperlink"/>
                <w:noProof/>
              </w:rPr>
              <w:t>Regulate cohort ages (keyword: RegulateAges)</w:t>
            </w:r>
            <w:r>
              <w:rPr>
                <w:noProof/>
                <w:webHidden/>
              </w:rPr>
              <w:tab/>
            </w:r>
            <w:r>
              <w:rPr>
                <w:noProof/>
                <w:webHidden/>
              </w:rPr>
              <w:fldChar w:fldCharType="begin"/>
            </w:r>
            <w:r>
              <w:rPr>
                <w:noProof/>
                <w:webHidden/>
              </w:rPr>
              <w:instrText xml:space="preserve"> PAGEREF _Toc163219781 \h </w:instrText>
            </w:r>
            <w:r>
              <w:rPr>
                <w:noProof/>
                <w:webHidden/>
              </w:rPr>
            </w:r>
            <w:r>
              <w:rPr>
                <w:noProof/>
                <w:webHidden/>
              </w:rPr>
              <w:fldChar w:fldCharType="separate"/>
            </w:r>
            <w:r w:rsidR="005515AE">
              <w:rPr>
                <w:noProof/>
                <w:webHidden/>
              </w:rPr>
              <w:t>13</w:t>
            </w:r>
            <w:r>
              <w:rPr>
                <w:noProof/>
                <w:webHidden/>
              </w:rPr>
              <w:fldChar w:fldCharType="end"/>
            </w:r>
          </w:hyperlink>
        </w:p>
        <w:p w14:paraId="342FA7AC" w14:textId="4EB3E3AF"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82" w:history="1">
            <w:r w:rsidRPr="00EB1175">
              <w:rPr>
                <w:rStyle w:val="Hyperlink"/>
                <w:noProof/>
              </w:rPr>
              <w:t>2.3.5</w:t>
            </w:r>
            <w:r>
              <w:rPr>
                <w:rFonts w:asciiTheme="minorHAnsi" w:eastAsiaTheme="minorEastAsia" w:hAnsiTheme="minorHAnsi" w:cstheme="minorBidi"/>
                <w:noProof/>
                <w:kern w:val="2"/>
                <w:sz w:val="22"/>
                <w:szCs w:val="22"/>
                <w14:ligatures w14:val="standardContextual"/>
              </w:rPr>
              <w:tab/>
            </w:r>
            <w:r w:rsidRPr="00EB1175">
              <w:rPr>
                <w:rStyle w:val="Hyperlink"/>
                <w:noProof/>
              </w:rPr>
              <w:t>Random (keyword: Random)</w:t>
            </w:r>
            <w:r>
              <w:rPr>
                <w:noProof/>
                <w:webHidden/>
              </w:rPr>
              <w:tab/>
            </w:r>
            <w:r>
              <w:rPr>
                <w:noProof/>
                <w:webHidden/>
              </w:rPr>
              <w:fldChar w:fldCharType="begin"/>
            </w:r>
            <w:r>
              <w:rPr>
                <w:noProof/>
                <w:webHidden/>
              </w:rPr>
              <w:instrText xml:space="preserve"> PAGEREF _Toc163219782 \h </w:instrText>
            </w:r>
            <w:r>
              <w:rPr>
                <w:noProof/>
                <w:webHidden/>
              </w:rPr>
            </w:r>
            <w:r>
              <w:rPr>
                <w:noProof/>
                <w:webHidden/>
              </w:rPr>
              <w:fldChar w:fldCharType="separate"/>
            </w:r>
            <w:r w:rsidR="005515AE">
              <w:rPr>
                <w:noProof/>
                <w:webHidden/>
              </w:rPr>
              <w:t>13</w:t>
            </w:r>
            <w:r>
              <w:rPr>
                <w:noProof/>
                <w:webHidden/>
              </w:rPr>
              <w:fldChar w:fldCharType="end"/>
            </w:r>
          </w:hyperlink>
        </w:p>
        <w:p w14:paraId="23404841" w14:textId="3B737C00"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83" w:history="1">
            <w:r w:rsidRPr="00EB1175">
              <w:rPr>
                <w:rStyle w:val="Hyperlink"/>
                <w:noProof/>
              </w:rPr>
              <w:t>2.3.6</w:t>
            </w:r>
            <w:r>
              <w:rPr>
                <w:rFonts w:asciiTheme="minorHAnsi" w:eastAsiaTheme="minorEastAsia" w:hAnsiTheme="minorHAnsi" w:cstheme="minorBidi"/>
                <w:noProof/>
                <w:kern w:val="2"/>
                <w:sz w:val="22"/>
                <w:szCs w:val="22"/>
                <w14:ligatures w14:val="standardContextual"/>
              </w:rPr>
              <w:tab/>
            </w:r>
            <w:r w:rsidRPr="00EB1175">
              <w:rPr>
                <w:rStyle w:val="Hyperlink"/>
                <w:noProof/>
              </w:rPr>
              <w:t>Time Since Disturbance (keyword: TimeSinceDisturbance)</w:t>
            </w:r>
            <w:r>
              <w:rPr>
                <w:noProof/>
                <w:webHidden/>
              </w:rPr>
              <w:tab/>
            </w:r>
            <w:r>
              <w:rPr>
                <w:noProof/>
                <w:webHidden/>
              </w:rPr>
              <w:fldChar w:fldCharType="begin"/>
            </w:r>
            <w:r>
              <w:rPr>
                <w:noProof/>
                <w:webHidden/>
              </w:rPr>
              <w:instrText xml:space="preserve"> PAGEREF _Toc163219783 \h </w:instrText>
            </w:r>
            <w:r>
              <w:rPr>
                <w:noProof/>
                <w:webHidden/>
              </w:rPr>
            </w:r>
            <w:r>
              <w:rPr>
                <w:noProof/>
                <w:webHidden/>
              </w:rPr>
              <w:fldChar w:fldCharType="separate"/>
            </w:r>
            <w:r w:rsidR="005515AE">
              <w:rPr>
                <w:noProof/>
                <w:webHidden/>
              </w:rPr>
              <w:t>14</w:t>
            </w:r>
            <w:r>
              <w:rPr>
                <w:noProof/>
                <w:webHidden/>
              </w:rPr>
              <w:fldChar w:fldCharType="end"/>
            </w:r>
          </w:hyperlink>
        </w:p>
        <w:p w14:paraId="7420A620" w14:textId="4A40A68C"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84" w:history="1">
            <w:r w:rsidRPr="00EB1175">
              <w:rPr>
                <w:rStyle w:val="Hyperlink"/>
                <w:noProof/>
              </w:rPr>
              <w:t>2.3.7</w:t>
            </w:r>
            <w:r>
              <w:rPr>
                <w:rFonts w:asciiTheme="minorHAnsi" w:eastAsiaTheme="minorEastAsia" w:hAnsiTheme="minorHAnsi" w:cstheme="minorBidi"/>
                <w:noProof/>
                <w:kern w:val="2"/>
                <w:sz w:val="22"/>
                <w:szCs w:val="22"/>
                <w14:ligatures w14:val="standardContextual"/>
              </w:rPr>
              <w:tab/>
            </w:r>
            <w:r w:rsidRPr="00EB1175">
              <w:rPr>
                <w:rStyle w:val="Hyperlink"/>
                <w:noProof/>
              </w:rPr>
              <w:t>Fire hazard (keyword: FireHazard)</w:t>
            </w:r>
            <w:r>
              <w:rPr>
                <w:noProof/>
                <w:webHidden/>
              </w:rPr>
              <w:tab/>
            </w:r>
            <w:r>
              <w:rPr>
                <w:noProof/>
                <w:webHidden/>
              </w:rPr>
              <w:fldChar w:fldCharType="begin"/>
            </w:r>
            <w:r>
              <w:rPr>
                <w:noProof/>
                <w:webHidden/>
              </w:rPr>
              <w:instrText xml:space="preserve"> PAGEREF _Toc163219784 \h </w:instrText>
            </w:r>
            <w:r>
              <w:rPr>
                <w:noProof/>
                <w:webHidden/>
              </w:rPr>
            </w:r>
            <w:r>
              <w:rPr>
                <w:noProof/>
                <w:webHidden/>
              </w:rPr>
              <w:fldChar w:fldCharType="separate"/>
            </w:r>
            <w:r w:rsidR="005515AE">
              <w:rPr>
                <w:noProof/>
                <w:webHidden/>
              </w:rPr>
              <w:t>14</w:t>
            </w:r>
            <w:r>
              <w:rPr>
                <w:noProof/>
                <w:webHidden/>
              </w:rPr>
              <w:fldChar w:fldCharType="end"/>
            </w:r>
          </w:hyperlink>
        </w:p>
        <w:p w14:paraId="23920287" w14:textId="5BDE2E59"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85" w:history="1">
            <w:r w:rsidRPr="00EB1175">
              <w:rPr>
                <w:rStyle w:val="Hyperlink"/>
                <w:noProof/>
              </w:rPr>
              <w:t>2.3.7.1</w:t>
            </w:r>
            <w:r>
              <w:rPr>
                <w:rFonts w:asciiTheme="minorHAnsi" w:eastAsiaTheme="minorEastAsia" w:hAnsiTheme="minorHAnsi" w:cstheme="minorBidi"/>
                <w:noProof/>
                <w:kern w:val="2"/>
                <w:sz w:val="22"/>
                <w:szCs w:val="22"/>
                <w14:ligatures w14:val="standardContextual"/>
              </w:rPr>
              <w:tab/>
            </w:r>
            <w:r w:rsidRPr="00EB1175">
              <w:rPr>
                <w:rStyle w:val="Hyperlink"/>
                <w:noProof/>
              </w:rPr>
              <w:t>Fire Hazard Table</w:t>
            </w:r>
            <w:r>
              <w:rPr>
                <w:noProof/>
                <w:webHidden/>
              </w:rPr>
              <w:tab/>
            </w:r>
            <w:r>
              <w:rPr>
                <w:noProof/>
                <w:webHidden/>
              </w:rPr>
              <w:fldChar w:fldCharType="begin"/>
            </w:r>
            <w:r>
              <w:rPr>
                <w:noProof/>
                <w:webHidden/>
              </w:rPr>
              <w:instrText xml:space="preserve"> PAGEREF _Toc163219785 \h </w:instrText>
            </w:r>
            <w:r>
              <w:rPr>
                <w:noProof/>
                <w:webHidden/>
              </w:rPr>
            </w:r>
            <w:r>
              <w:rPr>
                <w:noProof/>
                <w:webHidden/>
              </w:rPr>
              <w:fldChar w:fldCharType="separate"/>
            </w:r>
            <w:r w:rsidR="005515AE">
              <w:rPr>
                <w:noProof/>
                <w:webHidden/>
              </w:rPr>
              <w:t>14</w:t>
            </w:r>
            <w:r>
              <w:rPr>
                <w:noProof/>
                <w:webHidden/>
              </w:rPr>
              <w:fldChar w:fldCharType="end"/>
            </w:r>
          </w:hyperlink>
        </w:p>
        <w:p w14:paraId="3377B3E9" w14:textId="520AD890"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86" w:history="1">
            <w:r w:rsidRPr="00EB1175">
              <w:rPr>
                <w:rStyle w:val="Hyperlink"/>
                <w:noProof/>
              </w:rPr>
              <w:t>2.3.7.2</w:t>
            </w:r>
            <w:r>
              <w:rPr>
                <w:rFonts w:asciiTheme="minorHAnsi" w:eastAsiaTheme="minorEastAsia" w:hAnsiTheme="minorHAnsi" w:cstheme="minorBidi"/>
                <w:noProof/>
                <w:kern w:val="2"/>
                <w:sz w:val="22"/>
                <w:szCs w:val="22"/>
                <w14:ligatures w14:val="standardContextual"/>
              </w:rPr>
              <w:tab/>
            </w:r>
            <w:r w:rsidRPr="00EB1175">
              <w:rPr>
                <w:rStyle w:val="Hyperlink"/>
                <w:noProof/>
              </w:rPr>
              <w:t>Fuel Type column</w:t>
            </w:r>
            <w:r>
              <w:rPr>
                <w:noProof/>
                <w:webHidden/>
              </w:rPr>
              <w:tab/>
            </w:r>
            <w:r>
              <w:rPr>
                <w:noProof/>
                <w:webHidden/>
              </w:rPr>
              <w:fldChar w:fldCharType="begin"/>
            </w:r>
            <w:r>
              <w:rPr>
                <w:noProof/>
                <w:webHidden/>
              </w:rPr>
              <w:instrText xml:space="preserve"> PAGEREF _Toc163219786 \h </w:instrText>
            </w:r>
            <w:r>
              <w:rPr>
                <w:noProof/>
                <w:webHidden/>
              </w:rPr>
            </w:r>
            <w:r>
              <w:rPr>
                <w:noProof/>
                <w:webHidden/>
              </w:rPr>
              <w:fldChar w:fldCharType="separate"/>
            </w:r>
            <w:r w:rsidR="005515AE">
              <w:rPr>
                <w:noProof/>
                <w:webHidden/>
              </w:rPr>
              <w:t>14</w:t>
            </w:r>
            <w:r>
              <w:rPr>
                <w:noProof/>
                <w:webHidden/>
              </w:rPr>
              <w:fldChar w:fldCharType="end"/>
            </w:r>
          </w:hyperlink>
        </w:p>
        <w:p w14:paraId="123DB455" w14:textId="2568C8EA"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787" w:history="1">
            <w:r w:rsidRPr="00EB1175">
              <w:rPr>
                <w:rStyle w:val="Hyperlink"/>
                <w:noProof/>
              </w:rPr>
              <w:t>2.3.7.3</w:t>
            </w:r>
            <w:r>
              <w:rPr>
                <w:rFonts w:asciiTheme="minorHAnsi" w:eastAsiaTheme="minorEastAsia" w:hAnsiTheme="minorHAnsi" w:cstheme="minorBidi"/>
                <w:noProof/>
                <w:kern w:val="2"/>
                <w:sz w:val="22"/>
                <w:szCs w:val="22"/>
                <w14:ligatures w14:val="standardContextual"/>
              </w:rPr>
              <w:tab/>
            </w:r>
            <w:r w:rsidRPr="00EB1175">
              <w:rPr>
                <w:rStyle w:val="Hyperlink"/>
                <w:noProof/>
              </w:rPr>
              <w:t>Fuel Type Rank column</w:t>
            </w:r>
            <w:r>
              <w:rPr>
                <w:noProof/>
                <w:webHidden/>
              </w:rPr>
              <w:tab/>
            </w:r>
            <w:r>
              <w:rPr>
                <w:noProof/>
                <w:webHidden/>
              </w:rPr>
              <w:fldChar w:fldCharType="begin"/>
            </w:r>
            <w:r>
              <w:rPr>
                <w:noProof/>
                <w:webHidden/>
              </w:rPr>
              <w:instrText xml:space="preserve"> PAGEREF _Toc163219787 \h </w:instrText>
            </w:r>
            <w:r>
              <w:rPr>
                <w:noProof/>
                <w:webHidden/>
              </w:rPr>
            </w:r>
            <w:r>
              <w:rPr>
                <w:noProof/>
                <w:webHidden/>
              </w:rPr>
              <w:fldChar w:fldCharType="separate"/>
            </w:r>
            <w:r w:rsidR="005515AE">
              <w:rPr>
                <w:noProof/>
                <w:webHidden/>
              </w:rPr>
              <w:t>15</w:t>
            </w:r>
            <w:r>
              <w:rPr>
                <w:noProof/>
                <w:webHidden/>
              </w:rPr>
              <w:fldChar w:fldCharType="end"/>
            </w:r>
          </w:hyperlink>
        </w:p>
        <w:p w14:paraId="643BEDAE" w14:textId="0675D79A"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88" w:history="1">
            <w:r w:rsidRPr="00EB1175">
              <w:rPr>
                <w:rStyle w:val="Hyperlink"/>
                <w:noProof/>
              </w:rPr>
              <w:t>2.4</w:t>
            </w:r>
            <w:r>
              <w:rPr>
                <w:rFonts w:asciiTheme="minorHAnsi" w:eastAsiaTheme="minorEastAsia" w:hAnsiTheme="minorHAnsi" w:cstheme="minorBidi"/>
                <w:noProof/>
                <w:kern w:val="2"/>
                <w:sz w:val="22"/>
                <w:szCs w:val="22"/>
                <w14:ligatures w14:val="standardContextual"/>
              </w:rPr>
              <w:tab/>
            </w:r>
            <w:r w:rsidRPr="00EB1175">
              <w:rPr>
                <w:rStyle w:val="Hyperlink"/>
                <w:noProof/>
              </w:rPr>
              <w:t>Stand Qualifications</w:t>
            </w:r>
            <w:r>
              <w:rPr>
                <w:noProof/>
                <w:webHidden/>
              </w:rPr>
              <w:tab/>
            </w:r>
            <w:r>
              <w:rPr>
                <w:noProof/>
                <w:webHidden/>
              </w:rPr>
              <w:fldChar w:fldCharType="begin"/>
            </w:r>
            <w:r>
              <w:rPr>
                <w:noProof/>
                <w:webHidden/>
              </w:rPr>
              <w:instrText xml:space="preserve"> PAGEREF _Toc163219788 \h </w:instrText>
            </w:r>
            <w:r>
              <w:rPr>
                <w:noProof/>
                <w:webHidden/>
              </w:rPr>
            </w:r>
            <w:r>
              <w:rPr>
                <w:noProof/>
                <w:webHidden/>
              </w:rPr>
              <w:fldChar w:fldCharType="separate"/>
            </w:r>
            <w:r w:rsidR="005515AE">
              <w:rPr>
                <w:noProof/>
                <w:webHidden/>
              </w:rPr>
              <w:t>15</w:t>
            </w:r>
            <w:r>
              <w:rPr>
                <w:noProof/>
                <w:webHidden/>
              </w:rPr>
              <w:fldChar w:fldCharType="end"/>
            </w:r>
          </w:hyperlink>
        </w:p>
        <w:p w14:paraId="6A1A0D04" w14:textId="40772B76"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89" w:history="1">
            <w:r w:rsidRPr="00EB1175">
              <w:rPr>
                <w:rStyle w:val="Hyperlink"/>
                <w:noProof/>
              </w:rPr>
              <w:t>2.4.1</w:t>
            </w:r>
            <w:r>
              <w:rPr>
                <w:rFonts w:asciiTheme="minorHAnsi" w:eastAsiaTheme="minorEastAsia" w:hAnsiTheme="minorHAnsi" w:cstheme="minorBidi"/>
                <w:noProof/>
                <w:kern w:val="2"/>
                <w:sz w:val="22"/>
                <w:szCs w:val="22"/>
                <w14:ligatures w14:val="standardContextual"/>
              </w:rPr>
              <w:tab/>
            </w:r>
            <w:r w:rsidRPr="00EB1175">
              <w:rPr>
                <w:rStyle w:val="Hyperlink"/>
                <w:noProof/>
              </w:rPr>
              <w:t>MinimumAge</w:t>
            </w:r>
            <w:r>
              <w:rPr>
                <w:noProof/>
                <w:webHidden/>
              </w:rPr>
              <w:tab/>
            </w:r>
            <w:r>
              <w:rPr>
                <w:noProof/>
                <w:webHidden/>
              </w:rPr>
              <w:fldChar w:fldCharType="begin"/>
            </w:r>
            <w:r>
              <w:rPr>
                <w:noProof/>
                <w:webHidden/>
              </w:rPr>
              <w:instrText xml:space="preserve"> PAGEREF _Toc163219789 \h </w:instrText>
            </w:r>
            <w:r>
              <w:rPr>
                <w:noProof/>
                <w:webHidden/>
              </w:rPr>
            </w:r>
            <w:r>
              <w:rPr>
                <w:noProof/>
                <w:webHidden/>
              </w:rPr>
              <w:fldChar w:fldCharType="separate"/>
            </w:r>
            <w:r w:rsidR="005515AE">
              <w:rPr>
                <w:noProof/>
                <w:webHidden/>
              </w:rPr>
              <w:t>15</w:t>
            </w:r>
            <w:r>
              <w:rPr>
                <w:noProof/>
                <w:webHidden/>
              </w:rPr>
              <w:fldChar w:fldCharType="end"/>
            </w:r>
          </w:hyperlink>
        </w:p>
        <w:p w14:paraId="0472465F" w14:textId="2943AD80"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0" w:history="1">
            <w:r w:rsidRPr="00EB1175">
              <w:rPr>
                <w:rStyle w:val="Hyperlink"/>
                <w:noProof/>
              </w:rPr>
              <w:t>2.4.2</w:t>
            </w:r>
            <w:r>
              <w:rPr>
                <w:rFonts w:asciiTheme="minorHAnsi" w:eastAsiaTheme="minorEastAsia" w:hAnsiTheme="minorHAnsi" w:cstheme="minorBidi"/>
                <w:noProof/>
                <w:kern w:val="2"/>
                <w:sz w:val="22"/>
                <w:szCs w:val="22"/>
                <w14:ligatures w14:val="standardContextual"/>
              </w:rPr>
              <w:tab/>
            </w:r>
            <w:r w:rsidRPr="00EB1175">
              <w:rPr>
                <w:rStyle w:val="Hyperlink"/>
                <w:noProof/>
              </w:rPr>
              <w:t>MaximumAge</w:t>
            </w:r>
            <w:r>
              <w:rPr>
                <w:noProof/>
                <w:webHidden/>
              </w:rPr>
              <w:tab/>
            </w:r>
            <w:r>
              <w:rPr>
                <w:noProof/>
                <w:webHidden/>
              </w:rPr>
              <w:fldChar w:fldCharType="begin"/>
            </w:r>
            <w:r>
              <w:rPr>
                <w:noProof/>
                <w:webHidden/>
              </w:rPr>
              <w:instrText xml:space="preserve"> PAGEREF _Toc163219790 \h </w:instrText>
            </w:r>
            <w:r>
              <w:rPr>
                <w:noProof/>
                <w:webHidden/>
              </w:rPr>
            </w:r>
            <w:r>
              <w:rPr>
                <w:noProof/>
                <w:webHidden/>
              </w:rPr>
              <w:fldChar w:fldCharType="separate"/>
            </w:r>
            <w:r w:rsidR="005515AE">
              <w:rPr>
                <w:noProof/>
                <w:webHidden/>
              </w:rPr>
              <w:t>15</w:t>
            </w:r>
            <w:r>
              <w:rPr>
                <w:noProof/>
                <w:webHidden/>
              </w:rPr>
              <w:fldChar w:fldCharType="end"/>
            </w:r>
          </w:hyperlink>
        </w:p>
        <w:p w14:paraId="2F025DEA" w14:textId="22000F5F"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1" w:history="1">
            <w:r w:rsidRPr="00EB1175">
              <w:rPr>
                <w:rStyle w:val="Hyperlink"/>
                <w:noProof/>
              </w:rPr>
              <w:t>2.4.3</w:t>
            </w:r>
            <w:r>
              <w:rPr>
                <w:rFonts w:asciiTheme="minorHAnsi" w:eastAsiaTheme="minorEastAsia" w:hAnsiTheme="minorHAnsi" w:cstheme="minorBidi"/>
                <w:noProof/>
                <w:kern w:val="2"/>
                <w:sz w:val="22"/>
                <w:szCs w:val="22"/>
                <w14:ligatures w14:val="standardContextual"/>
              </w:rPr>
              <w:tab/>
            </w:r>
            <w:r w:rsidRPr="00EB1175">
              <w:rPr>
                <w:rStyle w:val="Hyperlink"/>
                <w:noProof/>
              </w:rPr>
              <w:t>MinimumTimeSinceLastHarvest</w:t>
            </w:r>
            <w:r>
              <w:rPr>
                <w:noProof/>
                <w:webHidden/>
              </w:rPr>
              <w:tab/>
            </w:r>
            <w:r>
              <w:rPr>
                <w:noProof/>
                <w:webHidden/>
              </w:rPr>
              <w:fldChar w:fldCharType="begin"/>
            </w:r>
            <w:r>
              <w:rPr>
                <w:noProof/>
                <w:webHidden/>
              </w:rPr>
              <w:instrText xml:space="preserve"> PAGEREF _Toc163219791 \h </w:instrText>
            </w:r>
            <w:r>
              <w:rPr>
                <w:noProof/>
                <w:webHidden/>
              </w:rPr>
            </w:r>
            <w:r>
              <w:rPr>
                <w:noProof/>
                <w:webHidden/>
              </w:rPr>
              <w:fldChar w:fldCharType="separate"/>
            </w:r>
            <w:r w:rsidR="005515AE">
              <w:rPr>
                <w:noProof/>
                <w:webHidden/>
              </w:rPr>
              <w:t>16</w:t>
            </w:r>
            <w:r>
              <w:rPr>
                <w:noProof/>
                <w:webHidden/>
              </w:rPr>
              <w:fldChar w:fldCharType="end"/>
            </w:r>
          </w:hyperlink>
        </w:p>
        <w:p w14:paraId="08D9A4B7" w14:textId="65E423EB"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2" w:history="1">
            <w:r w:rsidRPr="00EB1175">
              <w:rPr>
                <w:rStyle w:val="Hyperlink"/>
                <w:noProof/>
              </w:rPr>
              <w:t>2.4.4</w:t>
            </w:r>
            <w:r>
              <w:rPr>
                <w:rFonts w:asciiTheme="minorHAnsi" w:eastAsiaTheme="minorEastAsia" w:hAnsiTheme="minorHAnsi" w:cstheme="minorBidi"/>
                <w:noProof/>
                <w:kern w:val="2"/>
                <w:sz w:val="22"/>
                <w:szCs w:val="22"/>
                <w14:ligatures w14:val="standardContextual"/>
              </w:rPr>
              <w:tab/>
            </w:r>
            <w:r w:rsidRPr="00EB1175">
              <w:rPr>
                <w:rStyle w:val="Hyperlink"/>
                <w:noProof/>
              </w:rPr>
              <w:t>Adjacency constraints</w:t>
            </w:r>
            <w:r>
              <w:rPr>
                <w:noProof/>
                <w:webHidden/>
              </w:rPr>
              <w:tab/>
            </w:r>
            <w:r>
              <w:rPr>
                <w:noProof/>
                <w:webHidden/>
              </w:rPr>
              <w:fldChar w:fldCharType="begin"/>
            </w:r>
            <w:r>
              <w:rPr>
                <w:noProof/>
                <w:webHidden/>
              </w:rPr>
              <w:instrText xml:space="preserve"> PAGEREF _Toc163219792 \h </w:instrText>
            </w:r>
            <w:r>
              <w:rPr>
                <w:noProof/>
                <w:webHidden/>
              </w:rPr>
            </w:r>
            <w:r>
              <w:rPr>
                <w:noProof/>
                <w:webHidden/>
              </w:rPr>
              <w:fldChar w:fldCharType="separate"/>
            </w:r>
            <w:r w:rsidR="005515AE">
              <w:rPr>
                <w:noProof/>
                <w:webHidden/>
              </w:rPr>
              <w:t>16</w:t>
            </w:r>
            <w:r>
              <w:rPr>
                <w:noProof/>
                <w:webHidden/>
              </w:rPr>
              <w:fldChar w:fldCharType="end"/>
            </w:r>
          </w:hyperlink>
        </w:p>
        <w:p w14:paraId="2090B7A1" w14:textId="2D4BE026"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3" w:history="1">
            <w:r w:rsidRPr="00EB1175">
              <w:rPr>
                <w:rStyle w:val="Hyperlink"/>
                <w:noProof/>
              </w:rPr>
              <w:t>2.4.5</w:t>
            </w:r>
            <w:r>
              <w:rPr>
                <w:rFonts w:asciiTheme="minorHAnsi" w:eastAsiaTheme="minorEastAsia" w:hAnsiTheme="minorHAnsi" w:cstheme="minorBidi"/>
                <w:noProof/>
                <w:kern w:val="2"/>
                <w:sz w:val="22"/>
                <w:szCs w:val="22"/>
                <w14:ligatures w14:val="standardContextual"/>
              </w:rPr>
              <w:tab/>
            </w:r>
            <w:r w:rsidRPr="00EB1175">
              <w:rPr>
                <w:rStyle w:val="Hyperlink"/>
                <w:noProof/>
              </w:rPr>
              <w:t>Forest Type</w:t>
            </w:r>
            <w:r>
              <w:rPr>
                <w:noProof/>
                <w:webHidden/>
              </w:rPr>
              <w:tab/>
            </w:r>
            <w:r>
              <w:rPr>
                <w:noProof/>
                <w:webHidden/>
              </w:rPr>
              <w:fldChar w:fldCharType="begin"/>
            </w:r>
            <w:r>
              <w:rPr>
                <w:noProof/>
                <w:webHidden/>
              </w:rPr>
              <w:instrText xml:space="preserve"> PAGEREF _Toc163219793 \h </w:instrText>
            </w:r>
            <w:r>
              <w:rPr>
                <w:noProof/>
                <w:webHidden/>
              </w:rPr>
            </w:r>
            <w:r>
              <w:rPr>
                <w:noProof/>
                <w:webHidden/>
              </w:rPr>
              <w:fldChar w:fldCharType="separate"/>
            </w:r>
            <w:r w:rsidR="005515AE">
              <w:rPr>
                <w:noProof/>
                <w:webHidden/>
              </w:rPr>
              <w:t>17</w:t>
            </w:r>
            <w:r>
              <w:rPr>
                <w:noProof/>
                <w:webHidden/>
              </w:rPr>
              <w:fldChar w:fldCharType="end"/>
            </w:r>
          </w:hyperlink>
        </w:p>
        <w:p w14:paraId="6AE16956" w14:textId="61B42172"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4" w:history="1">
            <w:r w:rsidRPr="00EB1175">
              <w:rPr>
                <w:rStyle w:val="Hyperlink"/>
                <w:noProof/>
              </w:rPr>
              <w:t>2.4.6</w:t>
            </w:r>
            <w:r>
              <w:rPr>
                <w:rFonts w:asciiTheme="minorHAnsi" w:eastAsiaTheme="minorEastAsia" w:hAnsiTheme="minorHAnsi" w:cstheme="minorBidi"/>
                <w:noProof/>
                <w:kern w:val="2"/>
                <w:sz w:val="22"/>
                <w:szCs w:val="22"/>
                <w14:ligatures w14:val="standardContextual"/>
              </w:rPr>
              <w:tab/>
            </w:r>
            <w:r w:rsidRPr="00EB1175">
              <w:rPr>
                <w:rStyle w:val="Hyperlink"/>
                <w:noProof/>
              </w:rPr>
              <w:t>Pre-salvage years (keyword: PresalvageYears)</w:t>
            </w:r>
            <w:r>
              <w:rPr>
                <w:noProof/>
                <w:webHidden/>
              </w:rPr>
              <w:tab/>
            </w:r>
            <w:r>
              <w:rPr>
                <w:noProof/>
                <w:webHidden/>
              </w:rPr>
              <w:fldChar w:fldCharType="begin"/>
            </w:r>
            <w:r>
              <w:rPr>
                <w:noProof/>
                <w:webHidden/>
              </w:rPr>
              <w:instrText xml:space="preserve"> PAGEREF _Toc163219794 \h </w:instrText>
            </w:r>
            <w:r>
              <w:rPr>
                <w:noProof/>
                <w:webHidden/>
              </w:rPr>
            </w:r>
            <w:r>
              <w:rPr>
                <w:noProof/>
                <w:webHidden/>
              </w:rPr>
              <w:fldChar w:fldCharType="separate"/>
            </w:r>
            <w:r w:rsidR="005515AE">
              <w:rPr>
                <w:noProof/>
                <w:webHidden/>
              </w:rPr>
              <w:t>18</w:t>
            </w:r>
            <w:r>
              <w:rPr>
                <w:noProof/>
                <w:webHidden/>
              </w:rPr>
              <w:fldChar w:fldCharType="end"/>
            </w:r>
          </w:hyperlink>
        </w:p>
        <w:p w14:paraId="6492FDE1" w14:textId="3B4EE7DA"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795" w:history="1">
            <w:r w:rsidRPr="00EB1175">
              <w:rPr>
                <w:rStyle w:val="Hyperlink"/>
                <w:noProof/>
              </w:rPr>
              <w:t>2.5</w:t>
            </w:r>
            <w:r>
              <w:rPr>
                <w:rFonts w:asciiTheme="minorHAnsi" w:eastAsiaTheme="minorEastAsia" w:hAnsiTheme="minorHAnsi" w:cstheme="minorBidi"/>
                <w:noProof/>
                <w:kern w:val="2"/>
                <w:sz w:val="22"/>
                <w:szCs w:val="22"/>
                <w14:ligatures w14:val="standardContextual"/>
              </w:rPr>
              <w:tab/>
            </w:r>
            <w:r w:rsidRPr="00EB1175">
              <w:rPr>
                <w:rStyle w:val="Hyperlink"/>
                <w:noProof/>
              </w:rPr>
              <w:t>Site Selection</w:t>
            </w:r>
            <w:r>
              <w:rPr>
                <w:noProof/>
                <w:webHidden/>
              </w:rPr>
              <w:tab/>
            </w:r>
            <w:r>
              <w:rPr>
                <w:noProof/>
                <w:webHidden/>
              </w:rPr>
              <w:fldChar w:fldCharType="begin"/>
            </w:r>
            <w:r>
              <w:rPr>
                <w:noProof/>
                <w:webHidden/>
              </w:rPr>
              <w:instrText xml:space="preserve"> PAGEREF _Toc163219795 \h </w:instrText>
            </w:r>
            <w:r>
              <w:rPr>
                <w:noProof/>
                <w:webHidden/>
              </w:rPr>
            </w:r>
            <w:r>
              <w:rPr>
                <w:noProof/>
                <w:webHidden/>
              </w:rPr>
              <w:fldChar w:fldCharType="separate"/>
            </w:r>
            <w:r w:rsidR="005515AE">
              <w:rPr>
                <w:noProof/>
                <w:webHidden/>
              </w:rPr>
              <w:t>18</w:t>
            </w:r>
            <w:r>
              <w:rPr>
                <w:noProof/>
                <w:webHidden/>
              </w:rPr>
              <w:fldChar w:fldCharType="end"/>
            </w:r>
          </w:hyperlink>
        </w:p>
        <w:p w14:paraId="76228178" w14:textId="6444786D"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6" w:history="1">
            <w:r w:rsidRPr="00EB1175">
              <w:rPr>
                <w:rStyle w:val="Hyperlink"/>
                <w:noProof/>
              </w:rPr>
              <w:t>2.5.1</w:t>
            </w:r>
            <w:r>
              <w:rPr>
                <w:rFonts w:asciiTheme="minorHAnsi" w:eastAsiaTheme="minorEastAsia" w:hAnsiTheme="minorHAnsi" w:cstheme="minorBidi"/>
                <w:noProof/>
                <w:kern w:val="2"/>
                <w:sz w:val="22"/>
                <w:szCs w:val="22"/>
                <w14:ligatures w14:val="standardContextual"/>
              </w:rPr>
              <w:tab/>
            </w:r>
            <w:r w:rsidRPr="00EB1175">
              <w:rPr>
                <w:rStyle w:val="Hyperlink"/>
                <w:noProof/>
              </w:rPr>
              <w:t>SiteSelection</w:t>
            </w:r>
            <w:r>
              <w:rPr>
                <w:noProof/>
                <w:webHidden/>
              </w:rPr>
              <w:tab/>
            </w:r>
            <w:r>
              <w:rPr>
                <w:noProof/>
                <w:webHidden/>
              </w:rPr>
              <w:fldChar w:fldCharType="begin"/>
            </w:r>
            <w:r>
              <w:rPr>
                <w:noProof/>
                <w:webHidden/>
              </w:rPr>
              <w:instrText xml:space="preserve"> PAGEREF _Toc163219796 \h </w:instrText>
            </w:r>
            <w:r>
              <w:rPr>
                <w:noProof/>
                <w:webHidden/>
              </w:rPr>
            </w:r>
            <w:r>
              <w:rPr>
                <w:noProof/>
                <w:webHidden/>
              </w:rPr>
              <w:fldChar w:fldCharType="separate"/>
            </w:r>
            <w:r w:rsidR="005515AE">
              <w:rPr>
                <w:noProof/>
                <w:webHidden/>
              </w:rPr>
              <w:t>18</w:t>
            </w:r>
            <w:r>
              <w:rPr>
                <w:noProof/>
                <w:webHidden/>
              </w:rPr>
              <w:fldChar w:fldCharType="end"/>
            </w:r>
          </w:hyperlink>
        </w:p>
        <w:p w14:paraId="24CDC58B" w14:textId="1ACF058C"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7" w:history="1">
            <w:r w:rsidRPr="00EB1175">
              <w:rPr>
                <w:rStyle w:val="Hyperlink"/>
                <w:noProof/>
              </w:rPr>
              <w:t>2.5.2</w:t>
            </w:r>
            <w:r>
              <w:rPr>
                <w:rFonts w:asciiTheme="minorHAnsi" w:eastAsiaTheme="minorEastAsia" w:hAnsiTheme="minorHAnsi" w:cstheme="minorBidi"/>
                <w:noProof/>
                <w:kern w:val="2"/>
                <w:sz w:val="22"/>
                <w:szCs w:val="22"/>
                <w14:ligatures w14:val="standardContextual"/>
              </w:rPr>
              <w:tab/>
            </w:r>
            <w:r w:rsidRPr="00EB1175">
              <w:rPr>
                <w:rStyle w:val="Hyperlink"/>
                <w:noProof/>
              </w:rPr>
              <w:t>Complete Stand (keyword: Complete)</w:t>
            </w:r>
            <w:r>
              <w:rPr>
                <w:noProof/>
                <w:webHidden/>
              </w:rPr>
              <w:tab/>
            </w:r>
            <w:r>
              <w:rPr>
                <w:noProof/>
                <w:webHidden/>
              </w:rPr>
              <w:fldChar w:fldCharType="begin"/>
            </w:r>
            <w:r>
              <w:rPr>
                <w:noProof/>
                <w:webHidden/>
              </w:rPr>
              <w:instrText xml:space="preserve"> PAGEREF _Toc163219797 \h </w:instrText>
            </w:r>
            <w:r>
              <w:rPr>
                <w:noProof/>
                <w:webHidden/>
              </w:rPr>
            </w:r>
            <w:r>
              <w:rPr>
                <w:noProof/>
                <w:webHidden/>
              </w:rPr>
              <w:fldChar w:fldCharType="separate"/>
            </w:r>
            <w:r w:rsidR="005515AE">
              <w:rPr>
                <w:noProof/>
                <w:webHidden/>
              </w:rPr>
              <w:t>18</w:t>
            </w:r>
            <w:r>
              <w:rPr>
                <w:noProof/>
                <w:webHidden/>
              </w:rPr>
              <w:fldChar w:fldCharType="end"/>
            </w:r>
          </w:hyperlink>
        </w:p>
        <w:p w14:paraId="05201D2C" w14:textId="17A1B2AC"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8" w:history="1">
            <w:r w:rsidRPr="00EB1175">
              <w:rPr>
                <w:rStyle w:val="Hyperlink"/>
                <w:noProof/>
              </w:rPr>
              <w:t>2.5.3</w:t>
            </w:r>
            <w:r>
              <w:rPr>
                <w:rFonts w:asciiTheme="minorHAnsi" w:eastAsiaTheme="minorEastAsia" w:hAnsiTheme="minorHAnsi" w:cstheme="minorBidi"/>
                <w:noProof/>
                <w:kern w:val="2"/>
                <w:sz w:val="22"/>
                <w:szCs w:val="22"/>
                <w14:ligatures w14:val="standardContextual"/>
              </w:rPr>
              <w:tab/>
            </w:r>
            <w:r w:rsidRPr="00EB1175">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_Toc163219798 \h </w:instrText>
            </w:r>
            <w:r>
              <w:rPr>
                <w:noProof/>
                <w:webHidden/>
              </w:rPr>
            </w:r>
            <w:r>
              <w:rPr>
                <w:noProof/>
                <w:webHidden/>
              </w:rPr>
              <w:fldChar w:fldCharType="separate"/>
            </w:r>
            <w:r w:rsidR="005515AE">
              <w:rPr>
                <w:noProof/>
                <w:webHidden/>
              </w:rPr>
              <w:t>18</w:t>
            </w:r>
            <w:r>
              <w:rPr>
                <w:noProof/>
                <w:webHidden/>
              </w:rPr>
              <w:fldChar w:fldCharType="end"/>
            </w:r>
          </w:hyperlink>
        </w:p>
        <w:p w14:paraId="3C0BD2E3" w14:textId="6ACB22AD"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799" w:history="1">
            <w:r w:rsidRPr="00EB1175">
              <w:rPr>
                <w:rStyle w:val="Hyperlink"/>
                <w:noProof/>
              </w:rPr>
              <w:t>2.5.4</w:t>
            </w:r>
            <w:r>
              <w:rPr>
                <w:rFonts w:asciiTheme="minorHAnsi" w:eastAsiaTheme="minorEastAsia" w:hAnsiTheme="minorHAnsi" w:cstheme="minorBidi"/>
                <w:noProof/>
                <w:kern w:val="2"/>
                <w:sz w:val="22"/>
                <w:szCs w:val="22"/>
                <w14:ligatures w14:val="standardContextual"/>
              </w:rPr>
              <w:tab/>
            </w:r>
            <w:r w:rsidRPr="00EB1175">
              <w:rPr>
                <w:rStyle w:val="Hyperlink"/>
                <w:noProof/>
              </w:rPr>
              <w:t>Target Harvest Size</w:t>
            </w:r>
            <w:r>
              <w:rPr>
                <w:noProof/>
                <w:webHidden/>
              </w:rPr>
              <w:tab/>
            </w:r>
            <w:r>
              <w:rPr>
                <w:noProof/>
                <w:webHidden/>
              </w:rPr>
              <w:fldChar w:fldCharType="begin"/>
            </w:r>
            <w:r>
              <w:rPr>
                <w:noProof/>
                <w:webHidden/>
              </w:rPr>
              <w:instrText xml:space="preserve"> PAGEREF _Toc163219799 \h </w:instrText>
            </w:r>
            <w:r>
              <w:rPr>
                <w:noProof/>
                <w:webHidden/>
              </w:rPr>
            </w:r>
            <w:r>
              <w:rPr>
                <w:noProof/>
                <w:webHidden/>
              </w:rPr>
              <w:fldChar w:fldCharType="separate"/>
            </w:r>
            <w:r w:rsidR="005515AE">
              <w:rPr>
                <w:noProof/>
                <w:webHidden/>
              </w:rPr>
              <w:t>18</w:t>
            </w:r>
            <w:r>
              <w:rPr>
                <w:noProof/>
                <w:webHidden/>
              </w:rPr>
              <w:fldChar w:fldCharType="end"/>
            </w:r>
          </w:hyperlink>
        </w:p>
        <w:p w14:paraId="2CA62742" w14:textId="6A5844C0"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800" w:history="1">
            <w:r w:rsidRPr="00EB1175">
              <w:rPr>
                <w:rStyle w:val="Hyperlink"/>
                <w:noProof/>
              </w:rPr>
              <w:t>2.5.4.1</w:t>
            </w:r>
            <w:r>
              <w:rPr>
                <w:rFonts w:asciiTheme="minorHAnsi" w:eastAsiaTheme="minorEastAsia" w:hAnsiTheme="minorHAnsi" w:cstheme="minorBidi"/>
                <w:noProof/>
                <w:kern w:val="2"/>
                <w:sz w:val="22"/>
                <w:szCs w:val="22"/>
                <w14:ligatures w14:val="standardContextual"/>
              </w:rPr>
              <w:tab/>
            </w:r>
            <w:r w:rsidRPr="00EB1175">
              <w:rPr>
                <w:rStyle w:val="Hyperlink"/>
                <w:noProof/>
              </w:rPr>
              <w:t>Targeted Stand Size – Partial Stand Spreading</w:t>
            </w:r>
            <w:r>
              <w:rPr>
                <w:noProof/>
                <w:webHidden/>
              </w:rPr>
              <w:tab/>
            </w:r>
            <w:r>
              <w:rPr>
                <w:noProof/>
                <w:webHidden/>
              </w:rPr>
              <w:fldChar w:fldCharType="begin"/>
            </w:r>
            <w:r>
              <w:rPr>
                <w:noProof/>
                <w:webHidden/>
              </w:rPr>
              <w:instrText xml:space="preserve"> PAGEREF _Toc163219800 \h </w:instrText>
            </w:r>
            <w:r>
              <w:rPr>
                <w:noProof/>
                <w:webHidden/>
              </w:rPr>
            </w:r>
            <w:r>
              <w:rPr>
                <w:noProof/>
                <w:webHidden/>
              </w:rPr>
              <w:fldChar w:fldCharType="separate"/>
            </w:r>
            <w:r w:rsidR="005515AE">
              <w:rPr>
                <w:noProof/>
                <w:webHidden/>
              </w:rPr>
              <w:t>19</w:t>
            </w:r>
            <w:r>
              <w:rPr>
                <w:noProof/>
                <w:webHidden/>
              </w:rPr>
              <w:fldChar w:fldCharType="end"/>
            </w:r>
          </w:hyperlink>
        </w:p>
        <w:p w14:paraId="7D3CCBD1" w14:textId="0ED31D35"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801" w:history="1">
            <w:r w:rsidRPr="00EB1175">
              <w:rPr>
                <w:rStyle w:val="Hyperlink"/>
                <w:noProof/>
              </w:rPr>
              <w:t>2.5.4.2</w:t>
            </w:r>
            <w:r>
              <w:rPr>
                <w:rFonts w:asciiTheme="minorHAnsi" w:eastAsiaTheme="minorEastAsia" w:hAnsiTheme="minorHAnsi" w:cstheme="minorBidi"/>
                <w:noProof/>
                <w:kern w:val="2"/>
                <w:sz w:val="22"/>
                <w:szCs w:val="22"/>
                <w14:ligatures w14:val="standardContextual"/>
              </w:rPr>
              <w:tab/>
            </w:r>
            <w:r w:rsidRPr="00EB1175">
              <w:rPr>
                <w:rStyle w:val="Hyperlink"/>
                <w:noProof/>
              </w:rPr>
              <w:t>Targeted Stand Size - Complete Stand Spreading</w:t>
            </w:r>
            <w:r>
              <w:rPr>
                <w:noProof/>
                <w:webHidden/>
              </w:rPr>
              <w:tab/>
            </w:r>
            <w:r>
              <w:rPr>
                <w:noProof/>
                <w:webHidden/>
              </w:rPr>
              <w:fldChar w:fldCharType="begin"/>
            </w:r>
            <w:r>
              <w:rPr>
                <w:noProof/>
                <w:webHidden/>
              </w:rPr>
              <w:instrText xml:space="preserve"> PAGEREF _Toc163219801 \h </w:instrText>
            </w:r>
            <w:r>
              <w:rPr>
                <w:noProof/>
                <w:webHidden/>
              </w:rPr>
            </w:r>
            <w:r>
              <w:rPr>
                <w:noProof/>
                <w:webHidden/>
              </w:rPr>
              <w:fldChar w:fldCharType="separate"/>
            </w:r>
            <w:r w:rsidR="005515AE">
              <w:rPr>
                <w:noProof/>
                <w:webHidden/>
              </w:rPr>
              <w:t>19</w:t>
            </w:r>
            <w:r>
              <w:rPr>
                <w:noProof/>
                <w:webHidden/>
              </w:rPr>
              <w:fldChar w:fldCharType="end"/>
            </w:r>
          </w:hyperlink>
        </w:p>
        <w:p w14:paraId="2063FDA6" w14:textId="27D471F5"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02" w:history="1">
            <w:r w:rsidRPr="00EB1175">
              <w:rPr>
                <w:rStyle w:val="Hyperlink"/>
                <w:noProof/>
              </w:rPr>
              <w:t>2.5.5</w:t>
            </w:r>
            <w:r>
              <w:rPr>
                <w:rFonts w:asciiTheme="minorHAnsi" w:eastAsiaTheme="minorEastAsia" w:hAnsiTheme="minorHAnsi" w:cstheme="minorBidi"/>
                <w:noProof/>
                <w:kern w:val="2"/>
                <w:sz w:val="22"/>
                <w:szCs w:val="22"/>
                <w14:ligatures w14:val="standardContextual"/>
              </w:rPr>
              <w:tab/>
            </w:r>
            <w:r w:rsidRPr="00EB1175">
              <w:rPr>
                <w:rStyle w:val="Hyperlink"/>
                <w:noProof/>
              </w:rPr>
              <w:t>Patch Cutting (Group Selection)</w:t>
            </w:r>
            <w:r>
              <w:rPr>
                <w:noProof/>
                <w:webHidden/>
              </w:rPr>
              <w:tab/>
            </w:r>
            <w:r>
              <w:rPr>
                <w:noProof/>
                <w:webHidden/>
              </w:rPr>
              <w:fldChar w:fldCharType="begin"/>
            </w:r>
            <w:r>
              <w:rPr>
                <w:noProof/>
                <w:webHidden/>
              </w:rPr>
              <w:instrText xml:space="preserve"> PAGEREF _Toc163219802 \h </w:instrText>
            </w:r>
            <w:r>
              <w:rPr>
                <w:noProof/>
                <w:webHidden/>
              </w:rPr>
            </w:r>
            <w:r>
              <w:rPr>
                <w:noProof/>
                <w:webHidden/>
              </w:rPr>
              <w:fldChar w:fldCharType="separate"/>
            </w:r>
            <w:r w:rsidR="005515AE">
              <w:rPr>
                <w:noProof/>
                <w:webHidden/>
              </w:rPr>
              <w:t>19</w:t>
            </w:r>
            <w:r>
              <w:rPr>
                <w:noProof/>
                <w:webHidden/>
              </w:rPr>
              <w:fldChar w:fldCharType="end"/>
            </w:r>
          </w:hyperlink>
        </w:p>
        <w:p w14:paraId="3706925C" w14:textId="4113784F"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03" w:history="1">
            <w:r w:rsidRPr="00EB1175">
              <w:rPr>
                <w:rStyle w:val="Hyperlink"/>
                <w:noProof/>
              </w:rPr>
              <w:t>2.6</w:t>
            </w:r>
            <w:r>
              <w:rPr>
                <w:rFonts w:asciiTheme="minorHAnsi" w:eastAsiaTheme="minorEastAsia" w:hAnsiTheme="minorHAnsi" w:cstheme="minorBidi"/>
                <w:noProof/>
                <w:kern w:val="2"/>
                <w:sz w:val="22"/>
                <w:szCs w:val="22"/>
                <w14:ligatures w14:val="standardContextual"/>
              </w:rPr>
              <w:tab/>
            </w:r>
            <w:r w:rsidRPr="00EB1175">
              <w:rPr>
                <w:rStyle w:val="Hyperlink"/>
                <w:noProof/>
              </w:rPr>
              <w:t>Cohort Removal List</w:t>
            </w:r>
            <w:r>
              <w:rPr>
                <w:noProof/>
                <w:webHidden/>
              </w:rPr>
              <w:tab/>
            </w:r>
            <w:r>
              <w:rPr>
                <w:noProof/>
                <w:webHidden/>
              </w:rPr>
              <w:fldChar w:fldCharType="begin"/>
            </w:r>
            <w:r>
              <w:rPr>
                <w:noProof/>
                <w:webHidden/>
              </w:rPr>
              <w:instrText xml:space="preserve"> PAGEREF _Toc163219803 \h </w:instrText>
            </w:r>
            <w:r>
              <w:rPr>
                <w:noProof/>
                <w:webHidden/>
              </w:rPr>
            </w:r>
            <w:r>
              <w:rPr>
                <w:noProof/>
                <w:webHidden/>
              </w:rPr>
              <w:fldChar w:fldCharType="separate"/>
            </w:r>
            <w:r w:rsidR="005515AE">
              <w:rPr>
                <w:noProof/>
                <w:webHidden/>
              </w:rPr>
              <w:t>20</w:t>
            </w:r>
            <w:r>
              <w:rPr>
                <w:noProof/>
                <w:webHidden/>
              </w:rPr>
              <w:fldChar w:fldCharType="end"/>
            </w:r>
          </w:hyperlink>
        </w:p>
        <w:p w14:paraId="1229B116" w14:textId="1C658FF4"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04" w:history="1">
            <w:r w:rsidRPr="00EB1175">
              <w:rPr>
                <w:rStyle w:val="Hyperlink"/>
                <w:noProof/>
              </w:rPr>
              <w:t>2.6.1</w:t>
            </w:r>
            <w:r>
              <w:rPr>
                <w:rFonts w:asciiTheme="minorHAnsi" w:eastAsiaTheme="minorEastAsia" w:hAnsiTheme="minorHAnsi" w:cstheme="minorBidi"/>
                <w:noProof/>
                <w:kern w:val="2"/>
                <w:sz w:val="22"/>
                <w:szCs w:val="22"/>
                <w14:ligatures w14:val="standardContextual"/>
              </w:rPr>
              <w:tab/>
            </w:r>
            <w:r w:rsidRPr="00EB1175">
              <w:rPr>
                <w:rStyle w:val="Hyperlink"/>
                <w:noProof/>
              </w:rPr>
              <w:t>CohortsRemoved</w:t>
            </w:r>
            <w:r>
              <w:rPr>
                <w:noProof/>
                <w:webHidden/>
              </w:rPr>
              <w:tab/>
            </w:r>
            <w:r>
              <w:rPr>
                <w:noProof/>
                <w:webHidden/>
              </w:rPr>
              <w:fldChar w:fldCharType="begin"/>
            </w:r>
            <w:r>
              <w:rPr>
                <w:noProof/>
                <w:webHidden/>
              </w:rPr>
              <w:instrText xml:space="preserve"> PAGEREF _Toc163219804 \h </w:instrText>
            </w:r>
            <w:r>
              <w:rPr>
                <w:noProof/>
                <w:webHidden/>
              </w:rPr>
            </w:r>
            <w:r>
              <w:rPr>
                <w:noProof/>
                <w:webHidden/>
              </w:rPr>
              <w:fldChar w:fldCharType="separate"/>
            </w:r>
            <w:r w:rsidR="005515AE">
              <w:rPr>
                <w:noProof/>
                <w:webHidden/>
              </w:rPr>
              <w:t>20</w:t>
            </w:r>
            <w:r>
              <w:rPr>
                <w:noProof/>
                <w:webHidden/>
              </w:rPr>
              <w:fldChar w:fldCharType="end"/>
            </w:r>
          </w:hyperlink>
        </w:p>
        <w:p w14:paraId="647B4E6A" w14:textId="47B7B985"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805" w:history="1">
            <w:r w:rsidRPr="00EB1175">
              <w:rPr>
                <w:rStyle w:val="Hyperlink"/>
                <w:noProof/>
              </w:rPr>
              <w:t>2.6.1.1</w:t>
            </w:r>
            <w:r>
              <w:rPr>
                <w:rFonts w:asciiTheme="minorHAnsi" w:eastAsiaTheme="minorEastAsia" w:hAnsiTheme="minorHAnsi" w:cstheme="minorBidi"/>
                <w:noProof/>
                <w:kern w:val="2"/>
                <w:sz w:val="22"/>
                <w:szCs w:val="22"/>
                <w14:ligatures w14:val="standardContextual"/>
              </w:rPr>
              <w:tab/>
            </w:r>
            <w:r w:rsidRPr="00EB1175">
              <w:rPr>
                <w:rStyle w:val="Hyperlink"/>
                <w:noProof/>
              </w:rPr>
              <w:t>Species List for Cohort Removal</w:t>
            </w:r>
            <w:r>
              <w:rPr>
                <w:noProof/>
                <w:webHidden/>
              </w:rPr>
              <w:tab/>
            </w:r>
            <w:r>
              <w:rPr>
                <w:noProof/>
                <w:webHidden/>
              </w:rPr>
              <w:fldChar w:fldCharType="begin"/>
            </w:r>
            <w:r>
              <w:rPr>
                <w:noProof/>
                <w:webHidden/>
              </w:rPr>
              <w:instrText xml:space="preserve"> PAGEREF _Toc163219805 \h </w:instrText>
            </w:r>
            <w:r>
              <w:rPr>
                <w:noProof/>
                <w:webHidden/>
              </w:rPr>
            </w:r>
            <w:r>
              <w:rPr>
                <w:noProof/>
                <w:webHidden/>
              </w:rPr>
              <w:fldChar w:fldCharType="separate"/>
            </w:r>
            <w:r w:rsidR="005515AE">
              <w:rPr>
                <w:noProof/>
                <w:webHidden/>
              </w:rPr>
              <w:t>20</w:t>
            </w:r>
            <w:r>
              <w:rPr>
                <w:noProof/>
                <w:webHidden/>
              </w:rPr>
              <w:fldChar w:fldCharType="end"/>
            </w:r>
          </w:hyperlink>
        </w:p>
        <w:p w14:paraId="697C25E7" w14:textId="4FE7DD87"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06" w:history="1">
            <w:r w:rsidRPr="00EB1175">
              <w:rPr>
                <w:rStyle w:val="Hyperlink"/>
                <w:noProof/>
              </w:rPr>
              <w:t>2.6.2</w:t>
            </w:r>
            <w:r>
              <w:rPr>
                <w:rFonts w:asciiTheme="minorHAnsi" w:eastAsiaTheme="minorEastAsia" w:hAnsiTheme="minorHAnsi" w:cstheme="minorBidi"/>
                <w:noProof/>
                <w:kern w:val="2"/>
                <w:sz w:val="22"/>
                <w:szCs w:val="22"/>
                <w14:ligatures w14:val="standardContextual"/>
              </w:rPr>
              <w:tab/>
            </w:r>
            <w:r w:rsidRPr="00EB1175">
              <w:rPr>
                <w:rStyle w:val="Hyperlink"/>
                <w:noProof/>
              </w:rPr>
              <w:t>Plant</w:t>
            </w:r>
            <w:r>
              <w:rPr>
                <w:noProof/>
                <w:webHidden/>
              </w:rPr>
              <w:tab/>
            </w:r>
            <w:r>
              <w:rPr>
                <w:noProof/>
                <w:webHidden/>
              </w:rPr>
              <w:fldChar w:fldCharType="begin"/>
            </w:r>
            <w:r>
              <w:rPr>
                <w:noProof/>
                <w:webHidden/>
              </w:rPr>
              <w:instrText xml:space="preserve"> PAGEREF _Toc163219806 \h </w:instrText>
            </w:r>
            <w:r>
              <w:rPr>
                <w:noProof/>
                <w:webHidden/>
              </w:rPr>
            </w:r>
            <w:r>
              <w:rPr>
                <w:noProof/>
                <w:webHidden/>
              </w:rPr>
              <w:fldChar w:fldCharType="separate"/>
            </w:r>
            <w:r w:rsidR="005515AE">
              <w:rPr>
                <w:noProof/>
                <w:webHidden/>
              </w:rPr>
              <w:t>22</w:t>
            </w:r>
            <w:r>
              <w:rPr>
                <w:noProof/>
                <w:webHidden/>
              </w:rPr>
              <w:fldChar w:fldCharType="end"/>
            </w:r>
          </w:hyperlink>
        </w:p>
        <w:p w14:paraId="5AC6F040" w14:textId="2D6078C6"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07" w:history="1">
            <w:r w:rsidRPr="00EB1175">
              <w:rPr>
                <w:rStyle w:val="Hyperlink"/>
                <w:noProof/>
              </w:rPr>
              <w:t>2.7</w:t>
            </w:r>
            <w:r>
              <w:rPr>
                <w:rFonts w:asciiTheme="minorHAnsi" w:eastAsiaTheme="minorEastAsia" w:hAnsiTheme="minorHAnsi" w:cstheme="minorBidi"/>
                <w:noProof/>
                <w:kern w:val="2"/>
                <w:sz w:val="22"/>
                <w:szCs w:val="22"/>
                <w14:ligatures w14:val="standardContextual"/>
              </w:rPr>
              <w:tab/>
            </w:r>
            <w:r w:rsidRPr="00EB1175">
              <w:rPr>
                <w:rStyle w:val="Hyperlink"/>
                <w:noProof/>
              </w:rPr>
              <w:t>Repeated Prescriptions</w:t>
            </w:r>
            <w:r>
              <w:rPr>
                <w:noProof/>
                <w:webHidden/>
              </w:rPr>
              <w:tab/>
            </w:r>
            <w:r>
              <w:rPr>
                <w:noProof/>
                <w:webHidden/>
              </w:rPr>
              <w:fldChar w:fldCharType="begin"/>
            </w:r>
            <w:r>
              <w:rPr>
                <w:noProof/>
                <w:webHidden/>
              </w:rPr>
              <w:instrText xml:space="preserve"> PAGEREF _Toc163219807 \h </w:instrText>
            </w:r>
            <w:r>
              <w:rPr>
                <w:noProof/>
                <w:webHidden/>
              </w:rPr>
            </w:r>
            <w:r>
              <w:rPr>
                <w:noProof/>
                <w:webHidden/>
              </w:rPr>
              <w:fldChar w:fldCharType="separate"/>
            </w:r>
            <w:r w:rsidR="005515AE">
              <w:rPr>
                <w:noProof/>
                <w:webHidden/>
              </w:rPr>
              <w:t>22</w:t>
            </w:r>
            <w:r>
              <w:rPr>
                <w:noProof/>
                <w:webHidden/>
              </w:rPr>
              <w:fldChar w:fldCharType="end"/>
            </w:r>
          </w:hyperlink>
        </w:p>
        <w:p w14:paraId="1CFB9F38" w14:textId="2A9FA104"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08" w:history="1">
            <w:r w:rsidRPr="00EB1175">
              <w:rPr>
                <w:rStyle w:val="Hyperlink"/>
                <w:noProof/>
              </w:rPr>
              <w:t>2.7.1</w:t>
            </w:r>
            <w:r>
              <w:rPr>
                <w:rFonts w:asciiTheme="minorHAnsi" w:eastAsiaTheme="minorEastAsia" w:hAnsiTheme="minorHAnsi" w:cstheme="minorBidi"/>
                <w:noProof/>
                <w:kern w:val="2"/>
                <w:sz w:val="22"/>
                <w:szCs w:val="22"/>
                <w14:ligatures w14:val="standardContextual"/>
              </w:rPr>
              <w:tab/>
            </w:r>
            <w:r w:rsidRPr="00EB1175">
              <w:rPr>
                <w:rStyle w:val="Hyperlink"/>
                <w:noProof/>
              </w:rPr>
              <w:t>Single Repeat Harvests</w:t>
            </w:r>
            <w:r>
              <w:rPr>
                <w:noProof/>
                <w:webHidden/>
              </w:rPr>
              <w:tab/>
            </w:r>
            <w:r>
              <w:rPr>
                <w:noProof/>
                <w:webHidden/>
              </w:rPr>
              <w:fldChar w:fldCharType="begin"/>
            </w:r>
            <w:r>
              <w:rPr>
                <w:noProof/>
                <w:webHidden/>
              </w:rPr>
              <w:instrText xml:space="preserve"> PAGEREF _Toc163219808 \h </w:instrText>
            </w:r>
            <w:r>
              <w:rPr>
                <w:noProof/>
                <w:webHidden/>
              </w:rPr>
            </w:r>
            <w:r>
              <w:rPr>
                <w:noProof/>
                <w:webHidden/>
              </w:rPr>
              <w:fldChar w:fldCharType="separate"/>
            </w:r>
            <w:r w:rsidR="005515AE">
              <w:rPr>
                <w:noProof/>
                <w:webHidden/>
              </w:rPr>
              <w:t>22</w:t>
            </w:r>
            <w:r>
              <w:rPr>
                <w:noProof/>
                <w:webHidden/>
              </w:rPr>
              <w:fldChar w:fldCharType="end"/>
            </w:r>
          </w:hyperlink>
        </w:p>
        <w:p w14:paraId="7C17E442" w14:textId="5C22D73B" w:rsidR="00537F44" w:rsidRDefault="00537F44">
          <w:pPr>
            <w:pStyle w:val="TOC4"/>
            <w:tabs>
              <w:tab w:val="left" w:pos="1760"/>
              <w:tab w:val="right" w:pos="8976"/>
            </w:tabs>
            <w:rPr>
              <w:rFonts w:asciiTheme="minorHAnsi" w:eastAsiaTheme="minorEastAsia" w:hAnsiTheme="minorHAnsi" w:cstheme="minorBidi"/>
              <w:noProof/>
              <w:kern w:val="2"/>
              <w:sz w:val="22"/>
              <w:szCs w:val="22"/>
              <w14:ligatures w14:val="standardContextual"/>
            </w:rPr>
          </w:pPr>
          <w:hyperlink w:anchor="_Toc163219809" w:history="1">
            <w:r w:rsidRPr="00EB1175">
              <w:rPr>
                <w:rStyle w:val="Hyperlink"/>
                <w:noProof/>
              </w:rPr>
              <w:t>2.7.1.1</w:t>
            </w:r>
            <w:r>
              <w:rPr>
                <w:rFonts w:asciiTheme="minorHAnsi" w:eastAsiaTheme="minorEastAsia" w:hAnsiTheme="minorHAnsi" w:cstheme="minorBidi"/>
                <w:noProof/>
                <w:kern w:val="2"/>
                <w:sz w:val="22"/>
                <w:szCs w:val="22"/>
                <w14:ligatures w14:val="standardContextual"/>
              </w:rPr>
              <w:tab/>
            </w:r>
            <w:r w:rsidRPr="00EB1175">
              <w:rPr>
                <w:rStyle w:val="Hyperlink"/>
                <w:noProof/>
              </w:rPr>
              <w:t>CohortsRemoved and Plant Parameters for Single-Repeat Harvests</w:t>
            </w:r>
            <w:r>
              <w:rPr>
                <w:noProof/>
                <w:webHidden/>
              </w:rPr>
              <w:tab/>
            </w:r>
            <w:r>
              <w:rPr>
                <w:noProof/>
                <w:webHidden/>
              </w:rPr>
              <w:fldChar w:fldCharType="begin"/>
            </w:r>
            <w:r>
              <w:rPr>
                <w:noProof/>
                <w:webHidden/>
              </w:rPr>
              <w:instrText xml:space="preserve"> PAGEREF _Toc163219809 \h </w:instrText>
            </w:r>
            <w:r>
              <w:rPr>
                <w:noProof/>
                <w:webHidden/>
              </w:rPr>
            </w:r>
            <w:r>
              <w:rPr>
                <w:noProof/>
                <w:webHidden/>
              </w:rPr>
              <w:fldChar w:fldCharType="separate"/>
            </w:r>
            <w:r w:rsidR="005515AE">
              <w:rPr>
                <w:noProof/>
                <w:webHidden/>
              </w:rPr>
              <w:t>23</w:t>
            </w:r>
            <w:r>
              <w:rPr>
                <w:noProof/>
                <w:webHidden/>
              </w:rPr>
              <w:fldChar w:fldCharType="end"/>
            </w:r>
          </w:hyperlink>
        </w:p>
        <w:p w14:paraId="3B9CABAB" w14:textId="24629EF2"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10" w:history="1">
            <w:r w:rsidRPr="00EB1175">
              <w:rPr>
                <w:rStyle w:val="Hyperlink"/>
                <w:noProof/>
              </w:rPr>
              <w:t>2.7.2</w:t>
            </w:r>
            <w:r>
              <w:rPr>
                <w:rFonts w:asciiTheme="minorHAnsi" w:eastAsiaTheme="minorEastAsia" w:hAnsiTheme="minorHAnsi" w:cstheme="minorBidi"/>
                <w:noProof/>
                <w:kern w:val="2"/>
                <w:sz w:val="22"/>
                <w:szCs w:val="22"/>
                <w14:ligatures w14:val="standardContextual"/>
              </w:rPr>
              <w:tab/>
            </w:r>
            <w:r w:rsidRPr="00EB1175">
              <w:rPr>
                <w:rStyle w:val="Hyperlink"/>
                <w:noProof/>
              </w:rPr>
              <w:t>Multiple Repeat Harvests</w:t>
            </w:r>
            <w:r>
              <w:rPr>
                <w:noProof/>
                <w:webHidden/>
              </w:rPr>
              <w:tab/>
            </w:r>
            <w:r>
              <w:rPr>
                <w:noProof/>
                <w:webHidden/>
              </w:rPr>
              <w:fldChar w:fldCharType="begin"/>
            </w:r>
            <w:r>
              <w:rPr>
                <w:noProof/>
                <w:webHidden/>
              </w:rPr>
              <w:instrText xml:space="preserve"> PAGEREF _Toc163219810 \h </w:instrText>
            </w:r>
            <w:r>
              <w:rPr>
                <w:noProof/>
                <w:webHidden/>
              </w:rPr>
            </w:r>
            <w:r>
              <w:rPr>
                <w:noProof/>
                <w:webHidden/>
              </w:rPr>
              <w:fldChar w:fldCharType="separate"/>
            </w:r>
            <w:r w:rsidR="005515AE">
              <w:rPr>
                <w:noProof/>
                <w:webHidden/>
              </w:rPr>
              <w:t>23</w:t>
            </w:r>
            <w:r>
              <w:rPr>
                <w:noProof/>
                <w:webHidden/>
              </w:rPr>
              <w:fldChar w:fldCharType="end"/>
            </w:r>
          </w:hyperlink>
        </w:p>
        <w:p w14:paraId="047283FC" w14:textId="07C25C08"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11" w:history="1">
            <w:r w:rsidRPr="00EB1175">
              <w:rPr>
                <w:rStyle w:val="Hyperlink"/>
                <w:noProof/>
              </w:rPr>
              <w:t>2.8</w:t>
            </w:r>
            <w:r>
              <w:rPr>
                <w:rFonts w:asciiTheme="minorHAnsi" w:eastAsiaTheme="minorEastAsia" w:hAnsiTheme="minorHAnsi" w:cstheme="minorBidi"/>
                <w:noProof/>
                <w:kern w:val="2"/>
                <w:sz w:val="22"/>
                <w:szCs w:val="22"/>
                <w14:ligatures w14:val="standardContextual"/>
              </w:rPr>
              <w:tab/>
            </w:r>
            <w:r w:rsidRPr="00EB1175">
              <w:rPr>
                <w:rStyle w:val="Hyperlink"/>
                <w:noProof/>
              </w:rPr>
              <w:t>Other Prescription Parameters</w:t>
            </w:r>
            <w:r>
              <w:rPr>
                <w:noProof/>
                <w:webHidden/>
              </w:rPr>
              <w:tab/>
            </w:r>
            <w:r>
              <w:rPr>
                <w:noProof/>
                <w:webHidden/>
              </w:rPr>
              <w:fldChar w:fldCharType="begin"/>
            </w:r>
            <w:r>
              <w:rPr>
                <w:noProof/>
                <w:webHidden/>
              </w:rPr>
              <w:instrText xml:space="preserve"> PAGEREF _Toc163219811 \h </w:instrText>
            </w:r>
            <w:r>
              <w:rPr>
                <w:noProof/>
                <w:webHidden/>
              </w:rPr>
            </w:r>
            <w:r>
              <w:rPr>
                <w:noProof/>
                <w:webHidden/>
              </w:rPr>
              <w:fldChar w:fldCharType="separate"/>
            </w:r>
            <w:r w:rsidR="005515AE">
              <w:rPr>
                <w:noProof/>
                <w:webHidden/>
              </w:rPr>
              <w:t>24</w:t>
            </w:r>
            <w:r>
              <w:rPr>
                <w:noProof/>
                <w:webHidden/>
              </w:rPr>
              <w:fldChar w:fldCharType="end"/>
            </w:r>
          </w:hyperlink>
        </w:p>
        <w:p w14:paraId="383E0B40" w14:textId="38DDCAC2"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12" w:history="1">
            <w:r w:rsidRPr="00EB1175">
              <w:rPr>
                <w:rStyle w:val="Hyperlink"/>
                <w:noProof/>
              </w:rPr>
              <w:t>2.8.1</w:t>
            </w:r>
            <w:r>
              <w:rPr>
                <w:rFonts w:asciiTheme="minorHAnsi" w:eastAsiaTheme="minorEastAsia" w:hAnsiTheme="minorHAnsi" w:cstheme="minorBidi"/>
                <w:noProof/>
                <w:kern w:val="2"/>
                <w:sz w:val="22"/>
                <w:szCs w:val="22"/>
                <w14:ligatures w14:val="standardContextual"/>
              </w:rPr>
              <w:tab/>
            </w:r>
            <w:r w:rsidRPr="00EB1175">
              <w:rPr>
                <w:rStyle w:val="Hyperlink"/>
                <w:noProof/>
              </w:rPr>
              <w:t>MinTimeSinceDamage</w:t>
            </w:r>
            <w:r>
              <w:rPr>
                <w:noProof/>
                <w:webHidden/>
              </w:rPr>
              <w:tab/>
            </w:r>
            <w:r>
              <w:rPr>
                <w:noProof/>
                <w:webHidden/>
              </w:rPr>
              <w:fldChar w:fldCharType="begin"/>
            </w:r>
            <w:r>
              <w:rPr>
                <w:noProof/>
                <w:webHidden/>
              </w:rPr>
              <w:instrText xml:space="preserve"> PAGEREF _Toc163219812 \h </w:instrText>
            </w:r>
            <w:r>
              <w:rPr>
                <w:noProof/>
                <w:webHidden/>
              </w:rPr>
            </w:r>
            <w:r>
              <w:rPr>
                <w:noProof/>
                <w:webHidden/>
              </w:rPr>
              <w:fldChar w:fldCharType="separate"/>
            </w:r>
            <w:r w:rsidR="005515AE">
              <w:rPr>
                <w:noProof/>
                <w:webHidden/>
              </w:rPr>
              <w:t>24</w:t>
            </w:r>
            <w:r>
              <w:rPr>
                <w:noProof/>
                <w:webHidden/>
              </w:rPr>
              <w:fldChar w:fldCharType="end"/>
            </w:r>
          </w:hyperlink>
        </w:p>
        <w:p w14:paraId="3F4272A3" w14:textId="4A17A853"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13" w:history="1">
            <w:r w:rsidRPr="00EB1175">
              <w:rPr>
                <w:rStyle w:val="Hyperlink"/>
                <w:noProof/>
              </w:rPr>
              <w:t>2.8.2</w:t>
            </w:r>
            <w:r>
              <w:rPr>
                <w:rFonts w:asciiTheme="minorHAnsi" w:eastAsiaTheme="minorEastAsia" w:hAnsiTheme="minorHAnsi" w:cstheme="minorBidi"/>
                <w:noProof/>
                <w:kern w:val="2"/>
                <w:sz w:val="22"/>
                <w:szCs w:val="22"/>
                <w14:ligatures w14:val="standardContextual"/>
              </w:rPr>
              <w:tab/>
            </w:r>
            <w:r w:rsidRPr="00EB1175">
              <w:rPr>
                <w:rStyle w:val="Hyperlink"/>
                <w:noProof/>
              </w:rPr>
              <w:t>PreventEstablishment</w:t>
            </w:r>
            <w:r>
              <w:rPr>
                <w:noProof/>
                <w:webHidden/>
              </w:rPr>
              <w:tab/>
            </w:r>
            <w:r>
              <w:rPr>
                <w:noProof/>
                <w:webHidden/>
              </w:rPr>
              <w:fldChar w:fldCharType="begin"/>
            </w:r>
            <w:r>
              <w:rPr>
                <w:noProof/>
                <w:webHidden/>
              </w:rPr>
              <w:instrText xml:space="preserve"> PAGEREF _Toc163219813 \h </w:instrText>
            </w:r>
            <w:r>
              <w:rPr>
                <w:noProof/>
                <w:webHidden/>
              </w:rPr>
            </w:r>
            <w:r>
              <w:rPr>
                <w:noProof/>
                <w:webHidden/>
              </w:rPr>
              <w:fldChar w:fldCharType="separate"/>
            </w:r>
            <w:r w:rsidR="005515AE">
              <w:rPr>
                <w:noProof/>
                <w:webHidden/>
              </w:rPr>
              <w:t>24</w:t>
            </w:r>
            <w:r>
              <w:rPr>
                <w:noProof/>
                <w:webHidden/>
              </w:rPr>
              <w:fldChar w:fldCharType="end"/>
            </w:r>
          </w:hyperlink>
        </w:p>
        <w:p w14:paraId="7334AFA1" w14:textId="315A3D5C" w:rsidR="00537F44" w:rsidRDefault="00537F44">
          <w:pPr>
            <w:pStyle w:val="TOC1"/>
            <w:tabs>
              <w:tab w:val="left" w:pos="480"/>
              <w:tab w:val="right" w:pos="8976"/>
            </w:tabs>
            <w:rPr>
              <w:rFonts w:asciiTheme="minorHAnsi" w:eastAsiaTheme="minorEastAsia" w:hAnsiTheme="minorHAnsi" w:cstheme="minorBidi"/>
              <w:noProof/>
              <w:kern w:val="2"/>
              <w:sz w:val="22"/>
              <w:szCs w:val="22"/>
              <w14:ligatures w14:val="standardContextual"/>
            </w:rPr>
          </w:pPr>
          <w:hyperlink w:anchor="_Toc163219814" w:history="1">
            <w:r w:rsidRPr="00EB1175">
              <w:rPr>
                <w:rStyle w:val="Hyperlink"/>
                <w:noProof/>
              </w:rPr>
              <w:t>3</w:t>
            </w:r>
            <w:r>
              <w:rPr>
                <w:rFonts w:asciiTheme="minorHAnsi" w:eastAsiaTheme="minorEastAsia" w:hAnsiTheme="minorHAnsi" w:cstheme="minorBidi"/>
                <w:noProof/>
                <w:kern w:val="2"/>
                <w:sz w:val="22"/>
                <w:szCs w:val="22"/>
                <w14:ligatures w14:val="standardContextual"/>
              </w:rPr>
              <w:tab/>
            </w:r>
            <w:r w:rsidRPr="00EB1175">
              <w:rPr>
                <w:rStyle w:val="Hyperlink"/>
                <w:noProof/>
              </w:rPr>
              <w:t>Other Inputs</w:t>
            </w:r>
            <w:r>
              <w:rPr>
                <w:noProof/>
                <w:webHidden/>
              </w:rPr>
              <w:tab/>
            </w:r>
            <w:r>
              <w:rPr>
                <w:noProof/>
                <w:webHidden/>
              </w:rPr>
              <w:fldChar w:fldCharType="begin"/>
            </w:r>
            <w:r>
              <w:rPr>
                <w:noProof/>
                <w:webHidden/>
              </w:rPr>
              <w:instrText xml:space="preserve"> PAGEREF _Toc163219814 \h </w:instrText>
            </w:r>
            <w:r>
              <w:rPr>
                <w:noProof/>
                <w:webHidden/>
              </w:rPr>
            </w:r>
            <w:r>
              <w:rPr>
                <w:noProof/>
                <w:webHidden/>
              </w:rPr>
              <w:fldChar w:fldCharType="separate"/>
            </w:r>
            <w:r w:rsidR="005515AE">
              <w:rPr>
                <w:noProof/>
                <w:webHidden/>
              </w:rPr>
              <w:t>25</w:t>
            </w:r>
            <w:r>
              <w:rPr>
                <w:noProof/>
                <w:webHidden/>
              </w:rPr>
              <w:fldChar w:fldCharType="end"/>
            </w:r>
          </w:hyperlink>
        </w:p>
        <w:p w14:paraId="47429A37" w14:textId="4646E123"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15" w:history="1">
            <w:r w:rsidRPr="00EB1175">
              <w:rPr>
                <w:rStyle w:val="Hyperlink"/>
                <w:noProof/>
              </w:rPr>
              <w:t>3.1</w:t>
            </w:r>
            <w:r>
              <w:rPr>
                <w:rFonts w:asciiTheme="minorHAnsi" w:eastAsiaTheme="minorEastAsia" w:hAnsiTheme="minorHAnsi" w:cstheme="minorBidi"/>
                <w:noProof/>
                <w:kern w:val="2"/>
                <w:sz w:val="22"/>
                <w:szCs w:val="22"/>
                <w14:ligatures w14:val="standardContextual"/>
              </w:rPr>
              <w:tab/>
            </w:r>
            <w:r w:rsidRPr="00EB1175">
              <w:rPr>
                <w:rStyle w:val="Hyperlink"/>
                <w:noProof/>
              </w:rPr>
              <w:t>LandisData</w:t>
            </w:r>
            <w:r>
              <w:rPr>
                <w:noProof/>
                <w:webHidden/>
              </w:rPr>
              <w:tab/>
            </w:r>
            <w:r>
              <w:rPr>
                <w:noProof/>
                <w:webHidden/>
              </w:rPr>
              <w:fldChar w:fldCharType="begin"/>
            </w:r>
            <w:r>
              <w:rPr>
                <w:noProof/>
                <w:webHidden/>
              </w:rPr>
              <w:instrText xml:space="preserve"> PAGEREF _Toc163219815 \h </w:instrText>
            </w:r>
            <w:r>
              <w:rPr>
                <w:noProof/>
                <w:webHidden/>
              </w:rPr>
            </w:r>
            <w:r>
              <w:rPr>
                <w:noProof/>
                <w:webHidden/>
              </w:rPr>
              <w:fldChar w:fldCharType="separate"/>
            </w:r>
            <w:r w:rsidR="005515AE">
              <w:rPr>
                <w:noProof/>
                <w:webHidden/>
              </w:rPr>
              <w:t>25</w:t>
            </w:r>
            <w:r>
              <w:rPr>
                <w:noProof/>
                <w:webHidden/>
              </w:rPr>
              <w:fldChar w:fldCharType="end"/>
            </w:r>
          </w:hyperlink>
        </w:p>
        <w:p w14:paraId="61230B04" w14:textId="01E2F06F"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16" w:history="1">
            <w:r w:rsidRPr="00EB1175">
              <w:rPr>
                <w:rStyle w:val="Hyperlink"/>
                <w:noProof/>
              </w:rPr>
              <w:t>3.2</w:t>
            </w:r>
            <w:r>
              <w:rPr>
                <w:rFonts w:asciiTheme="minorHAnsi" w:eastAsiaTheme="minorEastAsia" w:hAnsiTheme="minorHAnsi" w:cstheme="minorBidi"/>
                <w:noProof/>
                <w:kern w:val="2"/>
                <w:sz w:val="22"/>
                <w:szCs w:val="22"/>
                <w14:ligatures w14:val="standardContextual"/>
              </w:rPr>
              <w:tab/>
            </w:r>
            <w:r w:rsidRPr="00EB1175">
              <w:rPr>
                <w:rStyle w:val="Hyperlink"/>
                <w:noProof/>
              </w:rPr>
              <w:t>Timestep</w:t>
            </w:r>
            <w:r>
              <w:rPr>
                <w:noProof/>
                <w:webHidden/>
              </w:rPr>
              <w:tab/>
            </w:r>
            <w:r>
              <w:rPr>
                <w:noProof/>
                <w:webHidden/>
              </w:rPr>
              <w:fldChar w:fldCharType="begin"/>
            </w:r>
            <w:r>
              <w:rPr>
                <w:noProof/>
                <w:webHidden/>
              </w:rPr>
              <w:instrText xml:space="preserve"> PAGEREF _Toc163219816 \h </w:instrText>
            </w:r>
            <w:r>
              <w:rPr>
                <w:noProof/>
                <w:webHidden/>
              </w:rPr>
            </w:r>
            <w:r>
              <w:rPr>
                <w:noProof/>
                <w:webHidden/>
              </w:rPr>
              <w:fldChar w:fldCharType="separate"/>
            </w:r>
            <w:r w:rsidR="005515AE">
              <w:rPr>
                <w:noProof/>
                <w:webHidden/>
              </w:rPr>
              <w:t>25</w:t>
            </w:r>
            <w:r>
              <w:rPr>
                <w:noProof/>
                <w:webHidden/>
              </w:rPr>
              <w:fldChar w:fldCharType="end"/>
            </w:r>
          </w:hyperlink>
        </w:p>
        <w:p w14:paraId="186A8CE5" w14:textId="64CD26C9"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17" w:history="1">
            <w:r w:rsidRPr="00EB1175">
              <w:rPr>
                <w:rStyle w:val="Hyperlink"/>
                <w:noProof/>
              </w:rPr>
              <w:t>3.3</w:t>
            </w:r>
            <w:r>
              <w:rPr>
                <w:rFonts w:asciiTheme="minorHAnsi" w:eastAsiaTheme="minorEastAsia" w:hAnsiTheme="minorHAnsi" w:cstheme="minorBidi"/>
                <w:noProof/>
                <w:kern w:val="2"/>
                <w:sz w:val="22"/>
                <w:szCs w:val="22"/>
                <w14:ligatures w14:val="standardContextual"/>
              </w:rPr>
              <w:tab/>
            </w:r>
            <w:r w:rsidRPr="00EB1175">
              <w:rPr>
                <w:rStyle w:val="Hyperlink"/>
                <w:noProof/>
              </w:rPr>
              <w:t>Input Maps</w:t>
            </w:r>
            <w:r>
              <w:rPr>
                <w:noProof/>
                <w:webHidden/>
              </w:rPr>
              <w:tab/>
            </w:r>
            <w:r>
              <w:rPr>
                <w:noProof/>
                <w:webHidden/>
              </w:rPr>
              <w:fldChar w:fldCharType="begin"/>
            </w:r>
            <w:r>
              <w:rPr>
                <w:noProof/>
                <w:webHidden/>
              </w:rPr>
              <w:instrText xml:space="preserve"> PAGEREF _Toc163219817 \h </w:instrText>
            </w:r>
            <w:r>
              <w:rPr>
                <w:noProof/>
                <w:webHidden/>
              </w:rPr>
            </w:r>
            <w:r>
              <w:rPr>
                <w:noProof/>
                <w:webHidden/>
              </w:rPr>
              <w:fldChar w:fldCharType="separate"/>
            </w:r>
            <w:r w:rsidR="005515AE">
              <w:rPr>
                <w:noProof/>
                <w:webHidden/>
              </w:rPr>
              <w:t>25</w:t>
            </w:r>
            <w:r>
              <w:rPr>
                <w:noProof/>
                <w:webHidden/>
              </w:rPr>
              <w:fldChar w:fldCharType="end"/>
            </w:r>
          </w:hyperlink>
        </w:p>
        <w:p w14:paraId="4AABEB02" w14:textId="50362686"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18" w:history="1">
            <w:r w:rsidRPr="00EB1175">
              <w:rPr>
                <w:rStyle w:val="Hyperlink"/>
                <w:noProof/>
              </w:rPr>
              <w:t>3.3.1</w:t>
            </w:r>
            <w:r>
              <w:rPr>
                <w:rFonts w:asciiTheme="minorHAnsi" w:eastAsiaTheme="minorEastAsia" w:hAnsiTheme="minorHAnsi" w:cstheme="minorBidi"/>
                <w:noProof/>
                <w:kern w:val="2"/>
                <w:sz w:val="22"/>
                <w:szCs w:val="22"/>
                <w14:ligatures w14:val="standardContextual"/>
              </w:rPr>
              <w:tab/>
            </w:r>
            <w:r w:rsidRPr="00EB1175">
              <w:rPr>
                <w:rStyle w:val="Hyperlink"/>
                <w:noProof/>
              </w:rPr>
              <w:t>ManagementAreas</w:t>
            </w:r>
            <w:r>
              <w:rPr>
                <w:noProof/>
                <w:webHidden/>
              </w:rPr>
              <w:tab/>
            </w:r>
            <w:r>
              <w:rPr>
                <w:noProof/>
                <w:webHidden/>
              </w:rPr>
              <w:fldChar w:fldCharType="begin"/>
            </w:r>
            <w:r>
              <w:rPr>
                <w:noProof/>
                <w:webHidden/>
              </w:rPr>
              <w:instrText xml:space="preserve"> PAGEREF _Toc163219818 \h </w:instrText>
            </w:r>
            <w:r>
              <w:rPr>
                <w:noProof/>
                <w:webHidden/>
              </w:rPr>
            </w:r>
            <w:r>
              <w:rPr>
                <w:noProof/>
                <w:webHidden/>
              </w:rPr>
              <w:fldChar w:fldCharType="separate"/>
            </w:r>
            <w:r w:rsidR="005515AE">
              <w:rPr>
                <w:noProof/>
                <w:webHidden/>
              </w:rPr>
              <w:t>25</w:t>
            </w:r>
            <w:r>
              <w:rPr>
                <w:noProof/>
                <w:webHidden/>
              </w:rPr>
              <w:fldChar w:fldCharType="end"/>
            </w:r>
          </w:hyperlink>
        </w:p>
        <w:p w14:paraId="40637FF2" w14:textId="26E358AA"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19" w:history="1">
            <w:r w:rsidRPr="00EB1175">
              <w:rPr>
                <w:rStyle w:val="Hyperlink"/>
                <w:noProof/>
              </w:rPr>
              <w:t>3.3.2</w:t>
            </w:r>
            <w:r>
              <w:rPr>
                <w:rFonts w:asciiTheme="minorHAnsi" w:eastAsiaTheme="minorEastAsia" w:hAnsiTheme="minorHAnsi" w:cstheme="minorBidi"/>
                <w:noProof/>
                <w:kern w:val="2"/>
                <w:sz w:val="22"/>
                <w:szCs w:val="22"/>
                <w14:ligatures w14:val="standardContextual"/>
              </w:rPr>
              <w:tab/>
            </w:r>
            <w:r w:rsidRPr="00EB1175">
              <w:rPr>
                <w:rStyle w:val="Hyperlink"/>
                <w:noProof/>
              </w:rPr>
              <w:t>Stands</w:t>
            </w:r>
            <w:r>
              <w:rPr>
                <w:noProof/>
                <w:webHidden/>
              </w:rPr>
              <w:tab/>
            </w:r>
            <w:r>
              <w:rPr>
                <w:noProof/>
                <w:webHidden/>
              </w:rPr>
              <w:fldChar w:fldCharType="begin"/>
            </w:r>
            <w:r>
              <w:rPr>
                <w:noProof/>
                <w:webHidden/>
              </w:rPr>
              <w:instrText xml:space="preserve"> PAGEREF _Toc163219819 \h </w:instrText>
            </w:r>
            <w:r>
              <w:rPr>
                <w:noProof/>
                <w:webHidden/>
              </w:rPr>
            </w:r>
            <w:r>
              <w:rPr>
                <w:noProof/>
                <w:webHidden/>
              </w:rPr>
              <w:fldChar w:fldCharType="separate"/>
            </w:r>
            <w:r w:rsidR="005515AE">
              <w:rPr>
                <w:noProof/>
                <w:webHidden/>
              </w:rPr>
              <w:t>25</w:t>
            </w:r>
            <w:r>
              <w:rPr>
                <w:noProof/>
                <w:webHidden/>
              </w:rPr>
              <w:fldChar w:fldCharType="end"/>
            </w:r>
          </w:hyperlink>
        </w:p>
        <w:p w14:paraId="4430470C" w14:textId="2E111E54"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20" w:history="1">
            <w:r w:rsidRPr="00EB1175">
              <w:rPr>
                <w:rStyle w:val="Hyperlink"/>
                <w:noProof/>
              </w:rPr>
              <w:t>3.4</w:t>
            </w:r>
            <w:r>
              <w:rPr>
                <w:rFonts w:asciiTheme="minorHAnsi" w:eastAsiaTheme="minorEastAsia" w:hAnsiTheme="minorHAnsi" w:cstheme="minorBidi"/>
                <w:noProof/>
                <w:kern w:val="2"/>
                <w:sz w:val="22"/>
                <w:szCs w:val="22"/>
                <w14:ligatures w14:val="standardContextual"/>
              </w:rPr>
              <w:tab/>
            </w:r>
            <w:r w:rsidRPr="00EB1175">
              <w:rPr>
                <w:rStyle w:val="Hyperlink"/>
                <w:noProof/>
              </w:rPr>
              <w:t>Harvest Prescriptions</w:t>
            </w:r>
            <w:r>
              <w:rPr>
                <w:noProof/>
                <w:webHidden/>
              </w:rPr>
              <w:tab/>
            </w:r>
            <w:r>
              <w:rPr>
                <w:noProof/>
                <w:webHidden/>
              </w:rPr>
              <w:fldChar w:fldCharType="begin"/>
            </w:r>
            <w:r>
              <w:rPr>
                <w:noProof/>
                <w:webHidden/>
              </w:rPr>
              <w:instrText xml:space="preserve"> PAGEREF _Toc163219820 \h </w:instrText>
            </w:r>
            <w:r>
              <w:rPr>
                <w:noProof/>
                <w:webHidden/>
              </w:rPr>
            </w:r>
            <w:r>
              <w:rPr>
                <w:noProof/>
                <w:webHidden/>
              </w:rPr>
              <w:fldChar w:fldCharType="separate"/>
            </w:r>
            <w:r w:rsidR="005515AE">
              <w:rPr>
                <w:noProof/>
                <w:webHidden/>
              </w:rPr>
              <w:t>25</w:t>
            </w:r>
            <w:r>
              <w:rPr>
                <w:noProof/>
                <w:webHidden/>
              </w:rPr>
              <w:fldChar w:fldCharType="end"/>
            </w:r>
          </w:hyperlink>
        </w:p>
        <w:p w14:paraId="0B2272ED" w14:textId="68724B0B"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21" w:history="1">
            <w:r w:rsidRPr="00EB1175">
              <w:rPr>
                <w:rStyle w:val="Hyperlink"/>
                <w:noProof/>
              </w:rPr>
              <w:t>3.5</w:t>
            </w:r>
            <w:r>
              <w:rPr>
                <w:rFonts w:asciiTheme="minorHAnsi" w:eastAsiaTheme="minorEastAsia" w:hAnsiTheme="minorHAnsi" w:cstheme="minorBidi"/>
                <w:noProof/>
                <w:kern w:val="2"/>
                <w:sz w:val="22"/>
                <w:szCs w:val="22"/>
                <w14:ligatures w14:val="standardContextual"/>
              </w:rPr>
              <w:tab/>
            </w:r>
            <w:r w:rsidRPr="00EB1175">
              <w:rPr>
                <w:rStyle w:val="Hyperlink"/>
                <w:noProof/>
              </w:rPr>
              <w:t>Harvest Implementations Table</w:t>
            </w:r>
            <w:r>
              <w:rPr>
                <w:noProof/>
                <w:webHidden/>
              </w:rPr>
              <w:tab/>
            </w:r>
            <w:r>
              <w:rPr>
                <w:noProof/>
                <w:webHidden/>
              </w:rPr>
              <w:fldChar w:fldCharType="begin"/>
            </w:r>
            <w:r>
              <w:rPr>
                <w:noProof/>
                <w:webHidden/>
              </w:rPr>
              <w:instrText xml:space="preserve"> PAGEREF _Toc163219821 \h </w:instrText>
            </w:r>
            <w:r>
              <w:rPr>
                <w:noProof/>
                <w:webHidden/>
              </w:rPr>
            </w:r>
            <w:r>
              <w:rPr>
                <w:noProof/>
                <w:webHidden/>
              </w:rPr>
              <w:fldChar w:fldCharType="separate"/>
            </w:r>
            <w:r w:rsidR="005515AE">
              <w:rPr>
                <w:noProof/>
                <w:webHidden/>
              </w:rPr>
              <w:t>25</w:t>
            </w:r>
            <w:r>
              <w:rPr>
                <w:noProof/>
                <w:webHidden/>
              </w:rPr>
              <w:fldChar w:fldCharType="end"/>
            </w:r>
          </w:hyperlink>
        </w:p>
        <w:p w14:paraId="439FA03A" w14:textId="6F751D41"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22" w:history="1">
            <w:r w:rsidRPr="00EB1175">
              <w:rPr>
                <w:rStyle w:val="Hyperlink"/>
                <w:noProof/>
              </w:rPr>
              <w:t>3.5.1</w:t>
            </w:r>
            <w:r>
              <w:rPr>
                <w:rFonts w:asciiTheme="minorHAnsi" w:eastAsiaTheme="minorEastAsia" w:hAnsiTheme="minorHAnsi" w:cstheme="minorBidi"/>
                <w:noProof/>
                <w:kern w:val="2"/>
                <w:sz w:val="22"/>
                <w:szCs w:val="22"/>
                <w14:ligatures w14:val="standardContextual"/>
              </w:rPr>
              <w:tab/>
            </w:r>
            <w:r w:rsidRPr="00EB1175">
              <w:rPr>
                <w:rStyle w:val="Hyperlink"/>
                <w:noProof/>
              </w:rPr>
              <w:t>Table Name</w:t>
            </w:r>
            <w:r>
              <w:rPr>
                <w:noProof/>
                <w:webHidden/>
              </w:rPr>
              <w:tab/>
            </w:r>
            <w:r>
              <w:rPr>
                <w:noProof/>
                <w:webHidden/>
              </w:rPr>
              <w:fldChar w:fldCharType="begin"/>
            </w:r>
            <w:r>
              <w:rPr>
                <w:noProof/>
                <w:webHidden/>
              </w:rPr>
              <w:instrText xml:space="preserve"> PAGEREF _Toc163219822 \h </w:instrText>
            </w:r>
            <w:r>
              <w:rPr>
                <w:noProof/>
                <w:webHidden/>
              </w:rPr>
            </w:r>
            <w:r>
              <w:rPr>
                <w:noProof/>
                <w:webHidden/>
              </w:rPr>
              <w:fldChar w:fldCharType="separate"/>
            </w:r>
            <w:r w:rsidR="005515AE">
              <w:rPr>
                <w:noProof/>
                <w:webHidden/>
              </w:rPr>
              <w:t>26</w:t>
            </w:r>
            <w:r>
              <w:rPr>
                <w:noProof/>
                <w:webHidden/>
              </w:rPr>
              <w:fldChar w:fldCharType="end"/>
            </w:r>
          </w:hyperlink>
        </w:p>
        <w:p w14:paraId="5DD29867" w14:textId="6E3898EA"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23" w:history="1">
            <w:r w:rsidRPr="00EB1175">
              <w:rPr>
                <w:rStyle w:val="Hyperlink"/>
                <w:noProof/>
              </w:rPr>
              <w:t>3.5.2</w:t>
            </w:r>
            <w:r>
              <w:rPr>
                <w:rFonts w:asciiTheme="minorHAnsi" w:eastAsiaTheme="minorEastAsia" w:hAnsiTheme="minorHAnsi" w:cstheme="minorBidi"/>
                <w:noProof/>
                <w:kern w:val="2"/>
                <w:sz w:val="22"/>
                <w:szCs w:val="22"/>
                <w14:ligatures w14:val="standardContextual"/>
              </w:rPr>
              <w:tab/>
            </w:r>
            <w:r w:rsidRPr="00EB1175">
              <w:rPr>
                <w:rStyle w:val="Hyperlink"/>
                <w:noProof/>
              </w:rPr>
              <w:t>Management Area Column</w:t>
            </w:r>
            <w:r>
              <w:rPr>
                <w:noProof/>
                <w:webHidden/>
              </w:rPr>
              <w:tab/>
            </w:r>
            <w:r>
              <w:rPr>
                <w:noProof/>
                <w:webHidden/>
              </w:rPr>
              <w:fldChar w:fldCharType="begin"/>
            </w:r>
            <w:r>
              <w:rPr>
                <w:noProof/>
                <w:webHidden/>
              </w:rPr>
              <w:instrText xml:space="preserve"> PAGEREF _Toc163219823 \h </w:instrText>
            </w:r>
            <w:r>
              <w:rPr>
                <w:noProof/>
                <w:webHidden/>
              </w:rPr>
            </w:r>
            <w:r>
              <w:rPr>
                <w:noProof/>
                <w:webHidden/>
              </w:rPr>
              <w:fldChar w:fldCharType="separate"/>
            </w:r>
            <w:r w:rsidR="005515AE">
              <w:rPr>
                <w:noProof/>
                <w:webHidden/>
              </w:rPr>
              <w:t>26</w:t>
            </w:r>
            <w:r>
              <w:rPr>
                <w:noProof/>
                <w:webHidden/>
              </w:rPr>
              <w:fldChar w:fldCharType="end"/>
            </w:r>
          </w:hyperlink>
        </w:p>
        <w:p w14:paraId="732D7E42" w14:textId="540CA42A"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24" w:history="1">
            <w:r w:rsidRPr="00EB1175">
              <w:rPr>
                <w:rStyle w:val="Hyperlink"/>
                <w:noProof/>
              </w:rPr>
              <w:t>3.5.3</w:t>
            </w:r>
            <w:r>
              <w:rPr>
                <w:rFonts w:asciiTheme="minorHAnsi" w:eastAsiaTheme="minorEastAsia" w:hAnsiTheme="minorHAnsi" w:cstheme="minorBidi"/>
                <w:noProof/>
                <w:kern w:val="2"/>
                <w:sz w:val="22"/>
                <w:szCs w:val="22"/>
                <w14:ligatures w14:val="standardContextual"/>
              </w:rPr>
              <w:tab/>
            </w:r>
            <w:r w:rsidRPr="00EB1175">
              <w:rPr>
                <w:rStyle w:val="Hyperlink"/>
                <w:noProof/>
              </w:rPr>
              <w:t>Prescription Column</w:t>
            </w:r>
            <w:r>
              <w:rPr>
                <w:noProof/>
                <w:webHidden/>
              </w:rPr>
              <w:tab/>
            </w:r>
            <w:r>
              <w:rPr>
                <w:noProof/>
                <w:webHidden/>
              </w:rPr>
              <w:fldChar w:fldCharType="begin"/>
            </w:r>
            <w:r>
              <w:rPr>
                <w:noProof/>
                <w:webHidden/>
              </w:rPr>
              <w:instrText xml:space="preserve"> PAGEREF _Toc163219824 \h </w:instrText>
            </w:r>
            <w:r>
              <w:rPr>
                <w:noProof/>
                <w:webHidden/>
              </w:rPr>
            </w:r>
            <w:r>
              <w:rPr>
                <w:noProof/>
                <w:webHidden/>
              </w:rPr>
              <w:fldChar w:fldCharType="separate"/>
            </w:r>
            <w:r w:rsidR="005515AE">
              <w:rPr>
                <w:noProof/>
                <w:webHidden/>
              </w:rPr>
              <w:t>26</w:t>
            </w:r>
            <w:r>
              <w:rPr>
                <w:noProof/>
                <w:webHidden/>
              </w:rPr>
              <w:fldChar w:fldCharType="end"/>
            </w:r>
          </w:hyperlink>
        </w:p>
        <w:p w14:paraId="335197D3" w14:textId="76B1EF31"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25" w:history="1">
            <w:r w:rsidRPr="00EB1175">
              <w:rPr>
                <w:rStyle w:val="Hyperlink"/>
                <w:noProof/>
              </w:rPr>
              <w:t>3.5.4</w:t>
            </w:r>
            <w:r>
              <w:rPr>
                <w:rFonts w:asciiTheme="minorHAnsi" w:eastAsiaTheme="minorEastAsia" w:hAnsiTheme="minorHAnsi" w:cstheme="minorBidi"/>
                <w:noProof/>
                <w:kern w:val="2"/>
                <w:sz w:val="22"/>
                <w:szCs w:val="22"/>
                <w14:ligatures w14:val="standardContextual"/>
              </w:rPr>
              <w:tab/>
            </w:r>
            <w:r w:rsidRPr="00EB1175">
              <w:rPr>
                <w:rStyle w:val="Hyperlink"/>
                <w:noProof/>
              </w:rPr>
              <w:t>Area/Stands To Harvest Column</w:t>
            </w:r>
            <w:r>
              <w:rPr>
                <w:noProof/>
                <w:webHidden/>
              </w:rPr>
              <w:tab/>
            </w:r>
            <w:r>
              <w:rPr>
                <w:noProof/>
                <w:webHidden/>
              </w:rPr>
              <w:fldChar w:fldCharType="begin"/>
            </w:r>
            <w:r>
              <w:rPr>
                <w:noProof/>
                <w:webHidden/>
              </w:rPr>
              <w:instrText xml:space="preserve"> PAGEREF _Toc163219825 \h </w:instrText>
            </w:r>
            <w:r>
              <w:rPr>
                <w:noProof/>
                <w:webHidden/>
              </w:rPr>
            </w:r>
            <w:r>
              <w:rPr>
                <w:noProof/>
                <w:webHidden/>
              </w:rPr>
              <w:fldChar w:fldCharType="separate"/>
            </w:r>
            <w:r w:rsidR="005515AE">
              <w:rPr>
                <w:noProof/>
                <w:webHidden/>
              </w:rPr>
              <w:t>26</w:t>
            </w:r>
            <w:r>
              <w:rPr>
                <w:noProof/>
                <w:webHidden/>
              </w:rPr>
              <w:fldChar w:fldCharType="end"/>
            </w:r>
          </w:hyperlink>
        </w:p>
        <w:p w14:paraId="5C3A3837" w14:textId="55AE8249"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26" w:history="1">
            <w:r w:rsidRPr="00EB1175">
              <w:rPr>
                <w:rStyle w:val="Hyperlink"/>
                <w:noProof/>
              </w:rPr>
              <w:t>3.5.5</w:t>
            </w:r>
            <w:r>
              <w:rPr>
                <w:rFonts w:asciiTheme="minorHAnsi" w:eastAsiaTheme="minorEastAsia" w:hAnsiTheme="minorHAnsi" w:cstheme="minorBidi"/>
                <w:noProof/>
                <w:kern w:val="2"/>
                <w:sz w:val="22"/>
                <w:szCs w:val="22"/>
                <w14:ligatures w14:val="standardContextual"/>
              </w:rPr>
              <w:tab/>
            </w:r>
            <w:r w:rsidRPr="00EB1175">
              <w:rPr>
                <w:rStyle w:val="Hyperlink"/>
                <w:noProof/>
              </w:rPr>
              <w:t>Begin Time Column</w:t>
            </w:r>
            <w:r>
              <w:rPr>
                <w:noProof/>
                <w:webHidden/>
              </w:rPr>
              <w:tab/>
            </w:r>
            <w:r>
              <w:rPr>
                <w:noProof/>
                <w:webHidden/>
              </w:rPr>
              <w:fldChar w:fldCharType="begin"/>
            </w:r>
            <w:r>
              <w:rPr>
                <w:noProof/>
                <w:webHidden/>
              </w:rPr>
              <w:instrText xml:space="preserve"> PAGEREF _Toc163219826 \h </w:instrText>
            </w:r>
            <w:r>
              <w:rPr>
                <w:noProof/>
                <w:webHidden/>
              </w:rPr>
            </w:r>
            <w:r>
              <w:rPr>
                <w:noProof/>
                <w:webHidden/>
              </w:rPr>
              <w:fldChar w:fldCharType="separate"/>
            </w:r>
            <w:r w:rsidR="005515AE">
              <w:rPr>
                <w:noProof/>
                <w:webHidden/>
              </w:rPr>
              <w:t>26</w:t>
            </w:r>
            <w:r>
              <w:rPr>
                <w:noProof/>
                <w:webHidden/>
              </w:rPr>
              <w:fldChar w:fldCharType="end"/>
            </w:r>
          </w:hyperlink>
        </w:p>
        <w:p w14:paraId="408B8985" w14:textId="16A498FB" w:rsidR="00537F44" w:rsidRDefault="00537F44">
          <w:pPr>
            <w:pStyle w:val="TOC3"/>
            <w:tabs>
              <w:tab w:val="left" w:pos="1320"/>
              <w:tab w:val="right" w:pos="8976"/>
            </w:tabs>
            <w:rPr>
              <w:rFonts w:asciiTheme="minorHAnsi" w:eastAsiaTheme="minorEastAsia" w:hAnsiTheme="minorHAnsi" w:cstheme="minorBidi"/>
              <w:noProof/>
              <w:kern w:val="2"/>
              <w:sz w:val="22"/>
              <w:szCs w:val="22"/>
              <w14:ligatures w14:val="standardContextual"/>
            </w:rPr>
          </w:pPr>
          <w:hyperlink w:anchor="_Toc163219827" w:history="1">
            <w:r w:rsidRPr="00EB1175">
              <w:rPr>
                <w:rStyle w:val="Hyperlink"/>
                <w:noProof/>
              </w:rPr>
              <w:t>3.5.6</w:t>
            </w:r>
            <w:r>
              <w:rPr>
                <w:rFonts w:asciiTheme="minorHAnsi" w:eastAsiaTheme="minorEastAsia" w:hAnsiTheme="minorHAnsi" w:cstheme="minorBidi"/>
                <w:noProof/>
                <w:kern w:val="2"/>
                <w:sz w:val="22"/>
                <w:szCs w:val="22"/>
                <w14:ligatures w14:val="standardContextual"/>
              </w:rPr>
              <w:tab/>
            </w:r>
            <w:r w:rsidRPr="00EB1175">
              <w:rPr>
                <w:rStyle w:val="Hyperlink"/>
                <w:noProof/>
              </w:rPr>
              <w:t>End Time Column</w:t>
            </w:r>
            <w:r>
              <w:rPr>
                <w:noProof/>
                <w:webHidden/>
              </w:rPr>
              <w:tab/>
            </w:r>
            <w:r>
              <w:rPr>
                <w:noProof/>
                <w:webHidden/>
              </w:rPr>
              <w:fldChar w:fldCharType="begin"/>
            </w:r>
            <w:r>
              <w:rPr>
                <w:noProof/>
                <w:webHidden/>
              </w:rPr>
              <w:instrText xml:space="preserve"> PAGEREF _Toc163219827 \h </w:instrText>
            </w:r>
            <w:r>
              <w:rPr>
                <w:noProof/>
                <w:webHidden/>
              </w:rPr>
            </w:r>
            <w:r>
              <w:rPr>
                <w:noProof/>
                <w:webHidden/>
              </w:rPr>
              <w:fldChar w:fldCharType="separate"/>
            </w:r>
            <w:r w:rsidR="005515AE">
              <w:rPr>
                <w:noProof/>
                <w:webHidden/>
              </w:rPr>
              <w:t>27</w:t>
            </w:r>
            <w:r>
              <w:rPr>
                <w:noProof/>
                <w:webHidden/>
              </w:rPr>
              <w:fldChar w:fldCharType="end"/>
            </w:r>
          </w:hyperlink>
        </w:p>
        <w:p w14:paraId="4427909A" w14:textId="2B4FC412" w:rsidR="00537F44" w:rsidRDefault="00537F44">
          <w:pPr>
            <w:pStyle w:val="TOC1"/>
            <w:tabs>
              <w:tab w:val="left" w:pos="480"/>
              <w:tab w:val="right" w:pos="8976"/>
            </w:tabs>
            <w:rPr>
              <w:rFonts w:asciiTheme="minorHAnsi" w:eastAsiaTheme="minorEastAsia" w:hAnsiTheme="minorHAnsi" w:cstheme="minorBidi"/>
              <w:noProof/>
              <w:kern w:val="2"/>
              <w:sz w:val="22"/>
              <w:szCs w:val="22"/>
              <w14:ligatures w14:val="standardContextual"/>
            </w:rPr>
          </w:pPr>
          <w:hyperlink w:anchor="_Toc163219828" w:history="1">
            <w:r w:rsidRPr="00EB1175">
              <w:rPr>
                <w:rStyle w:val="Hyperlink"/>
                <w:noProof/>
              </w:rPr>
              <w:t>4</w:t>
            </w:r>
            <w:r>
              <w:rPr>
                <w:rFonts w:asciiTheme="minorHAnsi" w:eastAsiaTheme="minorEastAsia" w:hAnsiTheme="minorHAnsi" w:cstheme="minorBidi"/>
                <w:noProof/>
                <w:kern w:val="2"/>
                <w:sz w:val="22"/>
                <w:szCs w:val="22"/>
                <w14:ligatures w14:val="standardContextual"/>
              </w:rPr>
              <w:tab/>
            </w:r>
            <w:r w:rsidRPr="00EB1175">
              <w:rPr>
                <w:rStyle w:val="Hyperlink"/>
                <w:noProof/>
              </w:rPr>
              <w:t>Specifying outputs</w:t>
            </w:r>
            <w:r>
              <w:rPr>
                <w:noProof/>
                <w:webHidden/>
              </w:rPr>
              <w:tab/>
            </w:r>
            <w:r>
              <w:rPr>
                <w:noProof/>
                <w:webHidden/>
              </w:rPr>
              <w:fldChar w:fldCharType="begin"/>
            </w:r>
            <w:r>
              <w:rPr>
                <w:noProof/>
                <w:webHidden/>
              </w:rPr>
              <w:instrText xml:space="preserve"> PAGEREF _Toc163219828 \h </w:instrText>
            </w:r>
            <w:r>
              <w:rPr>
                <w:noProof/>
                <w:webHidden/>
              </w:rPr>
            </w:r>
            <w:r>
              <w:rPr>
                <w:noProof/>
                <w:webHidden/>
              </w:rPr>
              <w:fldChar w:fldCharType="separate"/>
            </w:r>
            <w:r w:rsidR="005515AE">
              <w:rPr>
                <w:noProof/>
                <w:webHidden/>
              </w:rPr>
              <w:t>28</w:t>
            </w:r>
            <w:r>
              <w:rPr>
                <w:noProof/>
                <w:webHidden/>
              </w:rPr>
              <w:fldChar w:fldCharType="end"/>
            </w:r>
          </w:hyperlink>
        </w:p>
        <w:p w14:paraId="3CE34341" w14:textId="5F7F3F2D"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29" w:history="1">
            <w:r w:rsidRPr="00EB1175">
              <w:rPr>
                <w:rStyle w:val="Hyperlink"/>
                <w:noProof/>
              </w:rPr>
              <w:t>4.1</w:t>
            </w:r>
            <w:r>
              <w:rPr>
                <w:rFonts w:asciiTheme="minorHAnsi" w:eastAsiaTheme="minorEastAsia" w:hAnsiTheme="minorHAnsi" w:cstheme="minorBidi"/>
                <w:noProof/>
                <w:kern w:val="2"/>
                <w:sz w:val="22"/>
                <w:szCs w:val="22"/>
                <w14:ligatures w14:val="standardContextual"/>
              </w:rPr>
              <w:tab/>
            </w:r>
            <w:r w:rsidRPr="00EB1175">
              <w:rPr>
                <w:rStyle w:val="Hyperlink"/>
                <w:noProof/>
              </w:rPr>
              <w:t>PrescriptionMaps</w:t>
            </w:r>
            <w:r>
              <w:rPr>
                <w:noProof/>
                <w:webHidden/>
              </w:rPr>
              <w:tab/>
            </w:r>
            <w:r>
              <w:rPr>
                <w:noProof/>
                <w:webHidden/>
              </w:rPr>
              <w:fldChar w:fldCharType="begin"/>
            </w:r>
            <w:r>
              <w:rPr>
                <w:noProof/>
                <w:webHidden/>
              </w:rPr>
              <w:instrText xml:space="preserve"> PAGEREF _Toc163219829 \h </w:instrText>
            </w:r>
            <w:r>
              <w:rPr>
                <w:noProof/>
                <w:webHidden/>
              </w:rPr>
            </w:r>
            <w:r>
              <w:rPr>
                <w:noProof/>
                <w:webHidden/>
              </w:rPr>
              <w:fldChar w:fldCharType="separate"/>
            </w:r>
            <w:r w:rsidR="005515AE">
              <w:rPr>
                <w:noProof/>
                <w:webHidden/>
              </w:rPr>
              <w:t>28</w:t>
            </w:r>
            <w:r>
              <w:rPr>
                <w:noProof/>
                <w:webHidden/>
              </w:rPr>
              <w:fldChar w:fldCharType="end"/>
            </w:r>
          </w:hyperlink>
        </w:p>
        <w:p w14:paraId="7597F03F" w14:textId="4A3E6ECE"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0" w:history="1">
            <w:r w:rsidRPr="00EB1175">
              <w:rPr>
                <w:rStyle w:val="Hyperlink"/>
                <w:noProof/>
              </w:rPr>
              <w:t>4.2</w:t>
            </w:r>
            <w:r>
              <w:rPr>
                <w:rFonts w:asciiTheme="minorHAnsi" w:eastAsiaTheme="minorEastAsia" w:hAnsiTheme="minorHAnsi" w:cstheme="minorBidi"/>
                <w:noProof/>
                <w:kern w:val="2"/>
                <w:sz w:val="22"/>
                <w:szCs w:val="22"/>
                <w14:ligatures w14:val="standardContextual"/>
              </w:rPr>
              <w:tab/>
            </w:r>
            <w:r w:rsidRPr="00EB1175">
              <w:rPr>
                <w:rStyle w:val="Hyperlink"/>
                <w:noProof/>
              </w:rPr>
              <w:t>EventLog</w:t>
            </w:r>
            <w:r>
              <w:rPr>
                <w:noProof/>
                <w:webHidden/>
              </w:rPr>
              <w:tab/>
            </w:r>
            <w:r>
              <w:rPr>
                <w:noProof/>
                <w:webHidden/>
              </w:rPr>
              <w:fldChar w:fldCharType="begin"/>
            </w:r>
            <w:r>
              <w:rPr>
                <w:noProof/>
                <w:webHidden/>
              </w:rPr>
              <w:instrText xml:space="preserve"> PAGEREF _Toc163219830 \h </w:instrText>
            </w:r>
            <w:r>
              <w:rPr>
                <w:noProof/>
                <w:webHidden/>
              </w:rPr>
            </w:r>
            <w:r>
              <w:rPr>
                <w:noProof/>
                <w:webHidden/>
              </w:rPr>
              <w:fldChar w:fldCharType="separate"/>
            </w:r>
            <w:r w:rsidR="005515AE">
              <w:rPr>
                <w:noProof/>
                <w:webHidden/>
              </w:rPr>
              <w:t>28</w:t>
            </w:r>
            <w:r>
              <w:rPr>
                <w:noProof/>
                <w:webHidden/>
              </w:rPr>
              <w:fldChar w:fldCharType="end"/>
            </w:r>
          </w:hyperlink>
        </w:p>
        <w:p w14:paraId="60E8A6B5" w14:textId="69A1AAE4"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1" w:history="1">
            <w:r w:rsidRPr="00EB1175">
              <w:rPr>
                <w:rStyle w:val="Hyperlink"/>
                <w:noProof/>
              </w:rPr>
              <w:t>4.3</w:t>
            </w:r>
            <w:r>
              <w:rPr>
                <w:rFonts w:asciiTheme="minorHAnsi" w:eastAsiaTheme="minorEastAsia" w:hAnsiTheme="minorHAnsi" w:cstheme="minorBidi"/>
                <w:noProof/>
                <w:kern w:val="2"/>
                <w:sz w:val="22"/>
                <w:szCs w:val="22"/>
                <w14:ligatures w14:val="standardContextual"/>
              </w:rPr>
              <w:tab/>
            </w:r>
            <w:r w:rsidRPr="00EB1175">
              <w:rPr>
                <w:rStyle w:val="Hyperlink"/>
                <w:noProof/>
              </w:rPr>
              <w:t>SummaryLog</w:t>
            </w:r>
            <w:r>
              <w:rPr>
                <w:noProof/>
                <w:webHidden/>
              </w:rPr>
              <w:tab/>
            </w:r>
            <w:r>
              <w:rPr>
                <w:noProof/>
                <w:webHidden/>
              </w:rPr>
              <w:fldChar w:fldCharType="begin"/>
            </w:r>
            <w:r>
              <w:rPr>
                <w:noProof/>
                <w:webHidden/>
              </w:rPr>
              <w:instrText xml:space="preserve"> PAGEREF _Toc163219831 \h </w:instrText>
            </w:r>
            <w:r>
              <w:rPr>
                <w:noProof/>
                <w:webHidden/>
              </w:rPr>
            </w:r>
            <w:r>
              <w:rPr>
                <w:noProof/>
                <w:webHidden/>
              </w:rPr>
              <w:fldChar w:fldCharType="separate"/>
            </w:r>
            <w:r w:rsidR="005515AE">
              <w:rPr>
                <w:noProof/>
                <w:webHidden/>
              </w:rPr>
              <w:t>28</w:t>
            </w:r>
            <w:r>
              <w:rPr>
                <w:noProof/>
                <w:webHidden/>
              </w:rPr>
              <w:fldChar w:fldCharType="end"/>
            </w:r>
          </w:hyperlink>
        </w:p>
        <w:p w14:paraId="5850577A" w14:textId="198D99E7" w:rsidR="00537F44" w:rsidRDefault="00537F44">
          <w:pPr>
            <w:pStyle w:val="TOC1"/>
            <w:tabs>
              <w:tab w:val="left" w:pos="480"/>
              <w:tab w:val="right" w:pos="8976"/>
            </w:tabs>
            <w:rPr>
              <w:rFonts w:asciiTheme="minorHAnsi" w:eastAsiaTheme="minorEastAsia" w:hAnsiTheme="minorHAnsi" w:cstheme="minorBidi"/>
              <w:noProof/>
              <w:kern w:val="2"/>
              <w:sz w:val="22"/>
              <w:szCs w:val="22"/>
              <w14:ligatures w14:val="standardContextual"/>
            </w:rPr>
          </w:pPr>
          <w:hyperlink w:anchor="_Toc163219832" w:history="1">
            <w:r w:rsidRPr="00EB1175">
              <w:rPr>
                <w:rStyle w:val="Hyperlink"/>
                <w:noProof/>
              </w:rPr>
              <w:t>5</w:t>
            </w:r>
            <w:r>
              <w:rPr>
                <w:rFonts w:asciiTheme="minorHAnsi" w:eastAsiaTheme="minorEastAsia" w:hAnsiTheme="minorHAnsi" w:cstheme="minorBidi"/>
                <w:noProof/>
                <w:kern w:val="2"/>
                <w:sz w:val="22"/>
                <w:szCs w:val="22"/>
                <w14:ligatures w14:val="standardContextual"/>
              </w:rPr>
              <w:tab/>
            </w:r>
            <w:r w:rsidRPr="00EB1175">
              <w:rPr>
                <w:rStyle w:val="Hyperlink"/>
                <w:noProof/>
              </w:rPr>
              <w:t>Output Files</w:t>
            </w:r>
            <w:r>
              <w:rPr>
                <w:noProof/>
                <w:webHidden/>
              </w:rPr>
              <w:tab/>
            </w:r>
            <w:r>
              <w:rPr>
                <w:noProof/>
                <w:webHidden/>
              </w:rPr>
              <w:fldChar w:fldCharType="begin"/>
            </w:r>
            <w:r>
              <w:rPr>
                <w:noProof/>
                <w:webHidden/>
              </w:rPr>
              <w:instrText xml:space="preserve"> PAGEREF _Toc163219832 \h </w:instrText>
            </w:r>
            <w:r>
              <w:rPr>
                <w:noProof/>
                <w:webHidden/>
              </w:rPr>
            </w:r>
            <w:r>
              <w:rPr>
                <w:noProof/>
                <w:webHidden/>
              </w:rPr>
              <w:fldChar w:fldCharType="separate"/>
            </w:r>
            <w:r w:rsidR="005515AE">
              <w:rPr>
                <w:noProof/>
                <w:webHidden/>
              </w:rPr>
              <w:t>29</w:t>
            </w:r>
            <w:r>
              <w:rPr>
                <w:noProof/>
                <w:webHidden/>
              </w:rPr>
              <w:fldChar w:fldCharType="end"/>
            </w:r>
          </w:hyperlink>
        </w:p>
        <w:p w14:paraId="1D38C87A" w14:textId="456B6039"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3" w:history="1">
            <w:r w:rsidRPr="00EB1175">
              <w:rPr>
                <w:rStyle w:val="Hyperlink"/>
                <w:noProof/>
              </w:rPr>
              <w:t>5.1</w:t>
            </w:r>
            <w:r>
              <w:rPr>
                <w:rFonts w:asciiTheme="minorHAnsi" w:eastAsiaTheme="minorEastAsia" w:hAnsiTheme="minorHAnsi" w:cstheme="minorBidi"/>
                <w:noProof/>
                <w:kern w:val="2"/>
                <w:sz w:val="22"/>
                <w:szCs w:val="22"/>
                <w14:ligatures w14:val="standardContextual"/>
              </w:rPr>
              <w:tab/>
            </w:r>
            <w:r w:rsidRPr="00EB1175">
              <w:rPr>
                <w:rStyle w:val="Hyperlink"/>
                <w:noProof/>
              </w:rPr>
              <w:t>Prescription Maps</w:t>
            </w:r>
            <w:r>
              <w:rPr>
                <w:noProof/>
                <w:webHidden/>
              </w:rPr>
              <w:tab/>
            </w:r>
            <w:r>
              <w:rPr>
                <w:noProof/>
                <w:webHidden/>
              </w:rPr>
              <w:fldChar w:fldCharType="begin"/>
            </w:r>
            <w:r>
              <w:rPr>
                <w:noProof/>
                <w:webHidden/>
              </w:rPr>
              <w:instrText xml:space="preserve"> PAGEREF _Toc163219833 \h </w:instrText>
            </w:r>
            <w:r>
              <w:rPr>
                <w:noProof/>
                <w:webHidden/>
              </w:rPr>
            </w:r>
            <w:r>
              <w:rPr>
                <w:noProof/>
                <w:webHidden/>
              </w:rPr>
              <w:fldChar w:fldCharType="separate"/>
            </w:r>
            <w:r w:rsidR="005515AE">
              <w:rPr>
                <w:noProof/>
                <w:webHidden/>
              </w:rPr>
              <w:t>29</w:t>
            </w:r>
            <w:r>
              <w:rPr>
                <w:noProof/>
                <w:webHidden/>
              </w:rPr>
              <w:fldChar w:fldCharType="end"/>
            </w:r>
          </w:hyperlink>
        </w:p>
        <w:p w14:paraId="266FAC0A" w14:textId="03CB591B"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4" w:history="1">
            <w:r w:rsidRPr="00EB1175">
              <w:rPr>
                <w:rStyle w:val="Hyperlink"/>
                <w:noProof/>
              </w:rPr>
              <w:t>5.2</w:t>
            </w:r>
            <w:r>
              <w:rPr>
                <w:rFonts w:asciiTheme="minorHAnsi" w:eastAsiaTheme="minorEastAsia" w:hAnsiTheme="minorHAnsi" w:cstheme="minorBidi"/>
                <w:noProof/>
                <w:kern w:val="2"/>
                <w:sz w:val="22"/>
                <w:szCs w:val="22"/>
                <w14:ligatures w14:val="standardContextual"/>
              </w:rPr>
              <w:tab/>
            </w:r>
            <w:r w:rsidRPr="00EB1175">
              <w:rPr>
                <w:rStyle w:val="Hyperlink"/>
                <w:noProof/>
              </w:rPr>
              <w:t>Event Log</w:t>
            </w:r>
            <w:r>
              <w:rPr>
                <w:noProof/>
                <w:webHidden/>
              </w:rPr>
              <w:tab/>
            </w:r>
            <w:r>
              <w:rPr>
                <w:noProof/>
                <w:webHidden/>
              </w:rPr>
              <w:fldChar w:fldCharType="begin"/>
            </w:r>
            <w:r>
              <w:rPr>
                <w:noProof/>
                <w:webHidden/>
              </w:rPr>
              <w:instrText xml:space="preserve"> PAGEREF _Toc163219834 \h </w:instrText>
            </w:r>
            <w:r>
              <w:rPr>
                <w:noProof/>
                <w:webHidden/>
              </w:rPr>
            </w:r>
            <w:r>
              <w:rPr>
                <w:noProof/>
                <w:webHidden/>
              </w:rPr>
              <w:fldChar w:fldCharType="separate"/>
            </w:r>
            <w:r w:rsidR="005515AE">
              <w:rPr>
                <w:noProof/>
                <w:webHidden/>
              </w:rPr>
              <w:t>29</w:t>
            </w:r>
            <w:r>
              <w:rPr>
                <w:noProof/>
                <w:webHidden/>
              </w:rPr>
              <w:fldChar w:fldCharType="end"/>
            </w:r>
          </w:hyperlink>
        </w:p>
        <w:p w14:paraId="2527CC8F" w14:textId="712F6BCE"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5" w:history="1">
            <w:r w:rsidRPr="00EB1175">
              <w:rPr>
                <w:rStyle w:val="Hyperlink"/>
                <w:noProof/>
              </w:rPr>
              <w:t>5.3</w:t>
            </w:r>
            <w:r>
              <w:rPr>
                <w:rFonts w:asciiTheme="minorHAnsi" w:eastAsiaTheme="minorEastAsia" w:hAnsiTheme="minorHAnsi" w:cstheme="minorBidi"/>
                <w:noProof/>
                <w:kern w:val="2"/>
                <w:sz w:val="22"/>
                <w:szCs w:val="22"/>
                <w14:ligatures w14:val="standardContextual"/>
              </w:rPr>
              <w:tab/>
            </w:r>
            <w:r w:rsidRPr="00EB1175">
              <w:rPr>
                <w:rStyle w:val="Hyperlink"/>
                <w:noProof/>
              </w:rPr>
              <w:t>Summary Log</w:t>
            </w:r>
            <w:r>
              <w:rPr>
                <w:noProof/>
                <w:webHidden/>
              </w:rPr>
              <w:tab/>
            </w:r>
            <w:r>
              <w:rPr>
                <w:noProof/>
                <w:webHidden/>
              </w:rPr>
              <w:fldChar w:fldCharType="begin"/>
            </w:r>
            <w:r>
              <w:rPr>
                <w:noProof/>
                <w:webHidden/>
              </w:rPr>
              <w:instrText xml:space="preserve"> PAGEREF _Toc163219835 \h </w:instrText>
            </w:r>
            <w:r>
              <w:rPr>
                <w:noProof/>
                <w:webHidden/>
              </w:rPr>
            </w:r>
            <w:r>
              <w:rPr>
                <w:noProof/>
                <w:webHidden/>
              </w:rPr>
              <w:fldChar w:fldCharType="separate"/>
            </w:r>
            <w:r w:rsidR="005515AE">
              <w:rPr>
                <w:noProof/>
                <w:webHidden/>
              </w:rPr>
              <w:t>29</w:t>
            </w:r>
            <w:r>
              <w:rPr>
                <w:noProof/>
                <w:webHidden/>
              </w:rPr>
              <w:fldChar w:fldCharType="end"/>
            </w:r>
          </w:hyperlink>
        </w:p>
        <w:p w14:paraId="02DF4406" w14:textId="32BF9277" w:rsidR="00537F44" w:rsidRDefault="00537F44">
          <w:pPr>
            <w:pStyle w:val="TOC1"/>
            <w:tabs>
              <w:tab w:val="left" w:pos="480"/>
              <w:tab w:val="right" w:pos="8976"/>
            </w:tabs>
            <w:rPr>
              <w:rFonts w:asciiTheme="minorHAnsi" w:eastAsiaTheme="minorEastAsia" w:hAnsiTheme="minorHAnsi" w:cstheme="minorBidi"/>
              <w:noProof/>
              <w:kern w:val="2"/>
              <w:sz w:val="22"/>
              <w:szCs w:val="22"/>
              <w14:ligatures w14:val="standardContextual"/>
            </w:rPr>
          </w:pPr>
          <w:hyperlink w:anchor="_Toc163219836" w:history="1">
            <w:r w:rsidRPr="00EB1175">
              <w:rPr>
                <w:rStyle w:val="Hyperlink"/>
                <w:noProof/>
              </w:rPr>
              <w:t>6</w:t>
            </w:r>
            <w:r>
              <w:rPr>
                <w:rFonts w:asciiTheme="minorHAnsi" w:eastAsiaTheme="minorEastAsia" w:hAnsiTheme="minorHAnsi" w:cstheme="minorBidi"/>
                <w:noProof/>
                <w:kern w:val="2"/>
                <w:sz w:val="22"/>
                <w:szCs w:val="22"/>
                <w14:ligatures w14:val="standardContextual"/>
              </w:rPr>
              <w:tab/>
            </w:r>
            <w:r w:rsidRPr="00EB1175">
              <w:rPr>
                <w:rStyle w:val="Hyperlink"/>
                <w:noProof/>
              </w:rPr>
              <w:t>Example Inputs</w:t>
            </w:r>
            <w:r>
              <w:rPr>
                <w:noProof/>
                <w:webHidden/>
              </w:rPr>
              <w:tab/>
            </w:r>
            <w:r>
              <w:rPr>
                <w:noProof/>
                <w:webHidden/>
              </w:rPr>
              <w:fldChar w:fldCharType="begin"/>
            </w:r>
            <w:r>
              <w:rPr>
                <w:noProof/>
                <w:webHidden/>
              </w:rPr>
              <w:instrText xml:space="preserve"> PAGEREF _Toc163219836 \h </w:instrText>
            </w:r>
            <w:r>
              <w:rPr>
                <w:noProof/>
                <w:webHidden/>
              </w:rPr>
            </w:r>
            <w:r>
              <w:rPr>
                <w:noProof/>
                <w:webHidden/>
              </w:rPr>
              <w:fldChar w:fldCharType="separate"/>
            </w:r>
            <w:r w:rsidR="005515AE">
              <w:rPr>
                <w:noProof/>
                <w:webHidden/>
              </w:rPr>
              <w:t>30</w:t>
            </w:r>
            <w:r>
              <w:rPr>
                <w:noProof/>
                <w:webHidden/>
              </w:rPr>
              <w:fldChar w:fldCharType="end"/>
            </w:r>
          </w:hyperlink>
        </w:p>
        <w:p w14:paraId="4A4144E3" w14:textId="38E41364"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7" w:history="1">
            <w:r w:rsidRPr="00EB1175">
              <w:rPr>
                <w:rStyle w:val="Hyperlink"/>
                <w:noProof/>
              </w:rPr>
              <w:t>6.1</w:t>
            </w:r>
            <w:r>
              <w:rPr>
                <w:rFonts w:asciiTheme="minorHAnsi" w:eastAsiaTheme="minorEastAsia" w:hAnsiTheme="minorHAnsi" w:cstheme="minorBidi"/>
                <w:noProof/>
                <w:kern w:val="2"/>
                <w:sz w:val="22"/>
                <w:szCs w:val="22"/>
                <w14:ligatures w14:val="standardContextual"/>
              </w:rPr>
              <w:tab/>
            </w:r>
            <w:r w:rsidRPr="00EB1175">
              <w:rPr>
                <w:rStyle w:val="Hyperlink"/>
                <w:noProof/>
              </w:rPr>
              <w:t>Example Forest Type Tables</w:t>
            </w:r>
            <w:r>
              <w:rPr>
                <w:noProof/>
                <w:webHidden/>
              </w:rPr>
              <w:tab/>
            </w:r>
            <w:r>
              <w:rPr>
                <w:noProof/>
                <w:webHidden/>
              </w:rPr>
              <w:fldChar w:fldCharType="begin"/>
            </w:r>
            <w:r>
              <w:rPr>
                <w:noProof/>
                <w:webHidden/>
              </w:rPr>
              <w:instrText xml:space="preserve"> PAGEREF _Toc163219837 \h </w:instrText>
            </w:r>
            <w:r>
              <w:rPr>
                <w:noProof/>
                <w:webHidden/>
              </w:rPr>
            </w:r>
            <w:r>
              <w:rPr>
                <w:noProof/>
                <w:webHidden/>
              </w:rPr>
              <w:fldChar w:fldCharType="separate"/>
            </w:r>
            <w:r w:rsidR="005515AE">
              <w:rPr>
                <w:noProof/>
                <w:webHidden/>
              </w:rPr>
              <w:t>30</w:t>
            </w:r>
            <w:r>
              <w:rPr>
                <w:noProof/>
                <w:webHidden/>
              </w:rPr>
              <w:fldChar w:fldCharType="end"/>
            </w:r>
          </w:hyperlink>
        </w:p>
        <w:p w14:paraId="44FCA6D6" w14:textId="50F3E1F2" w:rsidR="00537F44" w:rsidRDefault="00537F44">
          <w:pPr>
            <w:pStyle w:val="TOC2"/>
            <w:tabs>
              <w:tab w:val="left" w:pos="880"/>
              <w:tab w:val="right" w:pos="8976"/>
            </w:tabs>
            <w:rPr>
              <w:rFonts w:asciiTheme="minorHAnsi" w:eastAsiaTheme="minorEastAsia" w:hAnsiTheme="minorHAnsi" w:cstheme="minorBidi"/>
              <w:noProof/>
              <w:kern w:val="2"/>
              <w:sz w:val="22"/>
              <w:szCs w:val="22"/>
              <w14:ligatures w14:val="standardContextual"/>
            </w:rPr>
          </w:pPr>
          <w:hyperlink w:anchor="_Toc163219838" w:history="1">
            <w:r w:rsidRPr="00EB1175">
              <w:rPr>
                <w:rStyle w:val="Hyperlink"/>
                <w:noProof/>
              </w:rPr>
              <w:t>6.2</w:t>
            </w:r>
            <w:r>
              <w:rPr>
                <w:rFonts w:asciiTheme="minorHAnsi" w:eastAsiaTheme="minorEastAsia" w:hAnsiTheme="minorHAnsi" w:cstheme="minorBidi"/>
                <w:noProof/>
                <w:kern w:val="2"/>
                <w:sz w:val="22"/>
                <w:szCs w:val="22"/>
                <w14:ligatures w14:val="standardContextual"/>
              </w:rPr>
              <w:tab/>
            </w:r>
            <w:r w:rsidRPr="00EB1175">
              <w:rPr>
                <w:rStyle w:val="Hyperlink"/>
                <w:noProof/>
              </w:rPr>
              <w:t>Example Parameter File</w:t>
            </w:r>
            <w:r>
              <w:rPr>
                <w:noProof/>
                <w:webHidden/>
              </w:rPr>
              <w:tab/>
            </w:r>
            <w:r>
              <w:rPr>
                <w:noProof/>
                <w:webHidden/>
              </w:rPr>
              <w:fldChar w:fldCharType="begin"/>
            </w:r>
            <w:r>
              <w:rPr>
                <w:noProof/>
                <w:webHidden/>
              </w:rPr>
              <w:instrText xml:space="preserve"> PAGEREF _Toc163219838 \h </w:instrText>
            </w:r>
            <w:r>
              <w:rPr>
                <w:noProof/>
                <w:webHidden/>
              </w:rPr>
            </w:r>
            <w:r>
              <w:rPr>
                <w:noProof/>
                <w:webHidden/>
              </w:rPr>
              <w:fldChar w:fldCharType="separate"/>
            </w:r>
            <w:r w:rsidR="005515AE">
              <w:rPr>
                <w:noProof/>
                <w:webHidden/>
              </w:rPr>
              <w:t>31</w:t>
            </w:r>
            <w:r>
              <w:rPr>
                <w:noProof/>
                <w:webHidden/>
              </w:rPr>
              <w:fldChar w:fldCharType="end"/>
            </w:r>
          </w:hyperlink>
        </w:p>
        <w:p w14:paraId="00000071" w14:textId="2B993F94" w:rsidR="009D5A80" w:rsidRDefault="00000000">
          <w:pPr>
            <w:pBdr>
              <w:top w:val="nil"/>
              <w:left w:val="nil"/>
              <w:bottom w:val="nil"/>
              <w:right w:val="nil"/>
              <w:between w:val="nil"/>
            </w:pBdr>
            <w:tabs>
              <w:tab w:val="left" w:pos="960"/>
              <w:tab w:val="right" w:pos="8976"/>
            </w:tabs>
            <w:ind w:left="240" w:hanging="240"/>
            <w:rPr>
              <w:color w:val="000000"/>
              <w:sz w:val="32"/>
              <w:szCs w:val="32"/>
            </w:rPr>
          </w:pPr>
          <w:r>
            <w:fldChar w:fldCharType="end"/>
          </w:r>
        </w:p>
      </w:sdtContent>
    </w:sdt>
    <w:p w14:paraId="00000072" w14:textId="77777777" w:rsidR="009D5A80" w:rsidRDefault="00000000">
      <w:pPr>
        <w:pStyle w:val="Heading1"/>
        <w:numPr>
          <w:ilvl w:val="0"/>
          <w:numId w:val="2"/>
        </w:numPr>
      </w:pPr>
      <w:r>
        <w:br w:type="page"/>
      </w:r>
      <w:bookmarkStart w:id="2" w:name="_Toc163219747"/>
      <w:r>
        <w:lastRenderedPageBreak/>
        <w:t>Introduction</w:t>
      </w:r>
      <w:bookmarkEnd w:id="2"/>
    </w:p>
    <w:p w14:paraId="00000073"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document describes the Harvesting extension (‘plug-in’) for the LANDIS-II model.  Users should read the </w:t>
      </w:r>
      <w:r>
        <w:rPr>
          <w:i/>
          <w:color w:val="000000"/>
        </w:rPr>
        <w:t>LANDIS-II Model User’s Guide</w:t>
      </w:r>
      <w:r>
        <w:rPr>
          <w:color w:val="000000"/>
        </w:rPr>
        <w:t xml:space="preserve"> prior to reading this document. The Base Harvest extension generally follows the behavior of the harvest module as described in Gustafson et al. (2000).  </w:t>
      </w:r>
    </w:p>
    <w:p w14:paraId="00000074" w14:textId="77777777" w:rsidR="009D5A80" w:rsidRDefault="00000000">
      <w:pPr>
        <w:pStyle w:val="Heading2"/>
        <w:numPr>
          <w:ilvl w:val="1"/>
          <w:numId w:val="2"/>
        </w:numPr>
      </w:pPr>
      <w:bookmarkStart w:id="3" w:name="_Toc163219748"/>
      <w:r>
        <w:t>The Harvesting Landscape</w:t>
      </w:r>
      <w:bookmarkEnd w:id="3"/>
    </w:p>
    <w:p w14:paraId="00000075" w14:textId="77777777" w:rsidR="009D5A80" w:rsidRDefault="00000000">
      <w:pPr>
        <w:pBdr>
          <w:top w:val="nil"/>
          <w:left w:val="nil"/>
          <w:bottom w:val="nil"/>
          <w:right w:val="nil"/>
          <w:between w:val="nil"/>
        </w:pBdr>
        <w:spacing w:after="120"/>
        <w:ind w:left="1152" w:right="1008" w:hanging="1152"/>
        <w:rPr>
          <w:color w:val="000000"/>
        </w:rPr>
      </w:pPr>
      <w:r>
        <w:rPr>
          <w:color w:val="000000"/>
        </w:rPr>
        <w:t>A landscape is divided into a hierarchy of areas for harvesting.  These areas are defined prior to landscape simulation.</w:t>
      </w:r>
    </w:p>
    <w:p w14:paraId="00000076" w14:textId="77777777" w:rsidR="009D5A80" w:rsidRDefault="00000000">
      <w:pPr>
        <w:pStyle w:val="Heading3"/>
        <w:numPr>
          <w:ilvl w:val="2"/>
          <w:numId w:val="2"/>
        </w:numPr>
      </w:pPr>
      <w:bookmarkStart w:id="4" w:name="_Toc163219749"/>
      <w:r>
        <w:t>Management Areas</w:t>
      </w:r>
      <w:bookmarkEnd w:id="4"/>
    </w:p>
    <w:p w14:paraId="0000007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At the broadest scale, the landscape is divided into management areas.  Management areas define collections of stands to which specific harvesting prescriptions will be applied.  </w:t>
      </w:r>
      <w:r>
        <w:rPr>
          <w:b/>
          <w:color w:val="000000"/>
        </w:rPr>
        <w:t>An unlimited number of management areas can be defined.</w:t>
      </w:r>
      <w:r>
        <w:rPr>
          <w:color w:val="000000"/>
        </w:rPr>
        <w:t xml:space="preserve">  Management areas need not be contiguous.  Management areas need not have any harvesting prescriptions implemented, thereby remaining essentially non-active.  </w:t>
      </w:r>
    </w:p>
    <w:p w14:paraId="00000078" w14:textId="77777777" w:rsidR="009D5A80" w:rsidRDefault="00000000">
      <w:pPr>
        <w:pStyle w:val="Heading3"/>
        <w:numPr>
          <w:ilvl w:val="2"/>
          <w:numId w:val="2"/>
        </w:numPr>
      </w:pPr>
      <w:bookmarkStart w:id="5" w:name="_Toc163219750"/>
      <w:r>
        <w:t>Harvesting Stands</w:t>
      </w:r>
      <w:bookmarkEnd w:id="5"/>
    </w:p>
    <w:p w14:paraId="00000079"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At a finer scale, stands are collections of cells and represent typical or average forest management block sizes.  Stands must be defined congruent with management area boundaries – </w:t>
      </w:r>
      <w:r>
        <w:rPr>
          <w:b/>
          <w:color w:val="000000"/>
        </w:rPr>
        <w:t>a stand may not belong to more than one management area</w:t>
      </w:r>
      <w:r>
        <w:rPr>
          <w:color w:val="000000"/>
        </w:rPr>
        <w:t>.  Stands consist of multiple cells and an unlimited number of stands can be defined.</w:t>
      </w:r>
    </w:p>
    <w:p w14:paraId="0000007A" w14:textId="77777777" w:rsidR="009D5A80" w:rsidRDefault="00000000">
      <w:pPr>
        <w:pStyle w:val="Heading2"/>
        <w:numPr>
          <w:ilvl w:val="1"/>
          <w:numId w:val="2"/>
        </w:numPr>
      </w:pPr>
      <w:bookmarkStart w:id="6" w:name="_Toc163219751"/>
      <w:r>
        <w:t>Harvesting Prescriptions</w:t>
      </w:r>
      <w:bookmarkEnd w:id="6"/>
      <w:r>
        <w:t xml:space="preserve"> </w:t>
      </w:r>
    </w:p>
    <w:p w14:paraId="0000007B"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Harvest </w:t>
      </w:r>
      <w:r>
        <w:rPr>
          <w:b/>
          <w:color w:val="000000"/>
        </w:rPr>
        <w:t xml:space="preserve">prescriptions </w:t>
      </w:r>
      <w:r>
        <w:rPr>
          <w:color w:val="000000"/>
        </w:rPr>
        <w:t xml:space="preserve">must be defined that specify several harvesting criteria and which species cohorts will be targeted.  Prescriptions determine which stands within a management area (MA) qualify for </w:t>
      </w:r>
      <w:proofErr w:type="gramStart"/>
      <w:r>
        <w:rPr>
          <w:color w:val="000000"/>
        </w:rPr>
        <w:t>harvest, and</w:t>
      </w:r>
      <w:proofErr w:type="gramEnd"/>
      <w:r>
        <w:rPr>
          <w:color w:val="000000"/>
        </w:rPr>
        <w:t xml:space="preserve"> define the order (</w:t>
      </w:r>
      <w:r>
        <w:rPr>
          <w:b/>
          <w:color w:val="000000"/>
        </w:rPr>
        <w:t>ranking</w:t>
      </w:r>
      <w:r>
        <w:rPr>
          <w:color w:val="000000"/>
        </w:rPr>
        <w:t xml:space="preserve">) in which these stands will be harvested.  </w:t>
      </w:r>
      <w:r>
        <w:rPr>
          <w:b/>
          <w:color w:val="000000"/>
        </w:rPr>
        <w:t>Separate prescription rankings are derived for each MA.</w:t>
      </w:r>
      <w:r>
        <w:rPr>
          <w:color w:val="00000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14:paraId="0000007C" w14:textId="77777777" w:rsidR="009D5A80" w:rsidRDefault="00000000">
      <w:pPr>
        <w:pStyle w:val="Heading2"/>
        <w:numPr>
          <w:ilvl w:val="1"/>
          <w:numId w:val="2"/>
        </w:numPr>
      </w:pPr>
      <w:bookmarkStart w:id="7" w:name="_Toc163219752"/>
      <w:r>
        <w:lastRenderedPageBreak/>
        <w:t>Prescriptions order</w:t>
      </w:r>
      <w:bookmarkEnd w:id="7"/>
    </w:p>
    <w:p w14:paraId="0000007D"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Prescriptions are stochastically selected for implementation after every harvest event.  The reason is that if prescriptions were always implemented in a particular order, the first prescription implemented may harvest most or </w:t>
      </w:r>
      <w:proofErr w:type="gramStart"/>
      <w:r>
        <w:rPr>
          <w:color w:val="000000"/>
        </w:rPr>
        <w:t>all of</w:t>
      </w:r>
      <w:proofErr w:type="gramEnd"/>
      <w:r>
        <w:rPr>
          <w:color w:val="000000"/>
        </w:rPr>
        <w:t xml:space="preserve"> the highest quality stands.  The last prescription implemented may find no suitable stands to harvest.  The order of prescription implementation also affects availability of stands for later prescriptions when a harvest adjacency criterion is defined.</w:t>
      </w:r>
    </w:p>
    <w:p w14:paraId="0000007E" w14:textId="77777777" w:rsidR="009D5A80" w:rsidRDefault="00000000">
      <w:pPr>
        <w:pBdr>
          <w:top w:val="nil"/>
          <w:left w:val="nil"/>
          <w:bottom w:val="nil"/>
          <w:right w:val="nil"/>
          <w:between w:val="nil"/>
        </w:pBdr>
        <w:spacing w:after="120"/>
        <w:ind w:left="1152" w:right="1008" w:hanging="1152"/>
        <w:rPr>
          <w:color w:val="000000"/>
        </w:rPr>
      </w:pPr>
      <w:r>
        <w:rPr>
          <w:color w:val="000000"/>
        </w:rPr>
        <w:t>Therefore, the following algorithm is used to stochastically choose a prescription and implement a single harvest event.  This process is repeated until all prescriptions reach their target percentage or there are no more stands available to be harvested.</w:t>
      </w:r>
    </w:p>
    <w:p w14:paraId="0000007F"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First, within each management area, a ratio is calculated for each prescription, dependent upon the area designated for harvesting (3.5.4 Area/Stands </w:t>
      </w:r>
      <w:proofErr w:type="gramStart"/>
      <w:r>
        <w:rPr>
          <w:color w:val="000000"/>
        </w:rPr>
        <w:t>To</w:t>
      </w:r>
      <w:proofErr w:type="gramEnd"/>
      <w:r>
        <w:rPr>
          <w:color w:val="000000"/>
        </w:rPr>
        <w:t xml:space="preserve"> Harvest):</w:t>
      </w:r>
    </w:p>
    <w:p w14:paraId="00000080" w14:textId="77777777" w:rsidR="009D5A80"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R</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vertAlign w:val="subscript"/>
                </w:rPr>
              </m:ctrlPr>
            </m:fPr>
            <m:num>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vertAlign w:val="subscript"/>
                </w:rPr>
                <m:t xml:space="preserve">- </m:t>
              </m:r>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 xml:space="preserve">ActualAreaHarvested </m:t>
                  </m:r>
                </m:e>
                <m:sub>
                  <m:r>
                    <w:rPr>
                      <w:rFonts w:ascii="Cambria Math" w:eastAsia="Cambria Math" w:hAnsi="Cambria Math" w:cs="Cambria Math"/>
                      <w:color w:val="000000"/>
                      <w:vertAlign w:val="subscript"/>
                    </w:rPr>
                    <m:t>PS, MA</m:t>
                  </m:r>
                </m:sub>
              </m:sSub>
            </m:num>
            <m:den>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den>
          </m:f>
          <m:r>
            <w:rPr>
              <w:rFonts w:ascii="Cambria Math" w:eastAsia="Cambria Math" w:hAnsi="Cambria Math" w:cs="Cambria Math"/>
              <w:color w:val="000000"/>
            </w:rPr>
            <m:t xml:space="preserve"> </m:t>
          </m:r>
        </m:oMath>
      </m:oMathPara>
    </w:p>
    <w:p w14:paraId="00000081" w14:textId="77777777" w:rsidR="009D5A80" w:rsidRDefault="00000000">
      <w:pPr>
        <w:pBdr>
          <w:top w:val="nil"/>
          <w:left w:val="nil"/>
          <w:bottom w:val="nil"/>
          <w:right w:val="nil"/>
          <w:between w:val="nil"/>
        </w:pBdr>
        <w:spacing w:after="120"/>
        <w:ind w:left="1152" w:right="1008" w:hanging="1152"/>
        <w:rPr>
          <w:color w:val="000000"/>
        </w:rPr>
      </w:pPr>
      <w:r>
        <w:rPr>
          <w:color w:val="000000"/>
        </w:rPr>
        <w:t>Next, these ratios are then converted to a probability (P</w:t>
      </w:r>
      <w:r>
        <w:rPr>
          <w:color w:val="000000"/>
          <w:vertAlign w:val="subscript"/>
        </w:rPr>
        <w:t>PS, MA</w:t>
      </w:r>
      <w:r>
        <w:rPr>
          <w:color w:val="000000"/>
        </w:rPr>
        <w:t>) for each prescription by normalizing R</w:t>
      </w:r>
      <w:r>
        <w:rPr>
          <w:color w:val="000000"/>
          <w:vertAlign w:val="subscript"/>
        </w:rPr>
        <w:t>PS, MA</w:t>
      </w:r>
      <w:r>
        <w:rPr>
          <w:color w:val="000000"/>
        </w:rPr>
        <w:t xml:space="preserve"> such that the sum of all P</w:t>
      </w:r>
      <w:r>
        <w:rPr>
          <w:color w:val="000000"/>
          <w:vertAlign w:val="subscript"/>
        </w:rPr>
        <w:t>PS, MA</w:t>
      </w:r>
      <w:r>
        <w:rPr>
          <w:color w:val="000000"/>
        </w:rPr>
        <w:t xml:space="preserve"> is equal to one.  A uniform random number is then compared to an interval corresponding to each P</w:t>
      </w:r>
      <w:r>
        <w:rPr>
          <w:color w:val="000000"/>
          <w:vertAlign w:val="subscript"/>
        </w:rPr>
        <w:t>PS, MA</w:t>
      </w:r>
      <w:r>
        <w:rPr>
          <w:color w:val="000000"/>
        </w:rPr>
        <w:t xml:space="preserve">.  The interval in which the random number lies determines the next harvest prescription.  </w:t>
      </w:r>
    </w:p>
    <w:p w14:paraId="00000082" w14:textId="77777777" w:rsidR="009D5A80" w:rsidRDefault="00000000">
      <w:pPr>
        <w:pBdr>
          <w:top w:val="nil"/>
          <w:left w:val="nil"/>
          <w:bottom w:val="nil"/>
          <w:right w:val="nil"/>
          <w:between w:val="nil"/>
        </w:pBdr>
        <w:spacing w:after="120"/>
        <w:ind w:left="1152" w:right="1008" w:hanging="1152"/>
        <w:rPr>
          <w:b/>
          <w:color w:val="000000"/>
        </w:rPr>
      </w:pPr>
      <w:r>
        <w:rPr>
          <w:color w:val="000000"/>
        </w:rPr>
        <w:t xml:space="preserve">Finally, the highest ranked stand for that prescription is harvested.  The area of the stand is added to Actual Area </w:t>
      </w:r>
      <w:proofErr w:type="spellStart"/>
      <w:r>
        <w:rPr>
          <w:color w:val="000000"/>
        </w:rPr>
        <w:t>Harvested</w:t>
      </w:r>
      <w:r>
        <w:rPr>
          <w:color w:val="000000"/>
          <w:vertAlign w:val="subscript"/>
        </w:rPr>
        <w:t>PS</w:t>
      </w:r>
      <w:proofErr w:type="spellEnd"/>
      <w:r>
        <w:rPr>
          <w:color w:val="000000"/>
          <w:vertAlign w:val="subscript"/>
        </w:rPr>
        <w:t>, MA</w:t>
      </w:r>
      <w:r>
        <w:rPr>
          <w:color w:val="000000"/>
        </w:rPr>
        <w:t xml:space="preserve">.  </w:t>
      </w:r>
      <w:r>
        <w:rPr>
          <w:b/>
          <w:color w:val="000000"/>
        </w:rPr>
        <w:t>Stands cannot be harvested more than once per harvest time step.</w:t>
      </w:r>
    </w:p>
    <w:p w14:paraId="00000083"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process is repeated until all prescriptions within a management area have achieved their target percentage or there are no more stands available (ranking &gt; 0). </w:t>
      </w:r>
    </w:p>
    <w:p w14:paraId="00000084" w14:textId="77777777" w:rsidR="009D5A80"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If the user defines many limiting criteria for a prescription and many stands are ranked zero for that prescription, the desired harvest area may not be reached. </w:t>
      </w:r>
    </w:p>
    <w:p w14:paraId="00000085" w14:textId="77777777" w:rsidR="009D5A80" w:rsidRDefault="00000000">
      <w:pPr>
        <w:pStyle w:val="Heading2"/>
        <w:numPr>
          <w:ilvl w:val="1"/>
          <w:numId w:val="2"/>
        </w:numPr>
      </w:pPr>
      <w:bookmarkStart w:id="8" w:name="_Toc163219753"/>
      <w:r>
        <w:t>Major Releases</w:t>
      </w:r>
      <w:bookmarkEnd w:id="8"/>
    </w:p>
    <w:p w14:paraId="00000086" w14:textId="77777777" w:rsidR="009D5A80" w:rsidRDefault="00000000">
      <w:pPr>
        <w:pStyle w:val="Heading3"/>
        <w:numPr>
          <w:ilvl w:val="2"/>
          <w:numId w:val="1"/>
        </w:numPr>
      </w:pPr>
      <w:bookmarkStart w:id="9" w:name="_Toc163219754"/>
      <w:r>
        <w:t>Version 5.0 (September 2019)</w:t>
      </w:r>
      <w:bookmarkEnd w:id="9"/>
    </w:p>
    <w:p w14:paraId="0000008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Fixed bug in </w:t>
      </w:r>
      <w:proofErr w:type="spellStart"/>
      <w:r>
        <w:rPr>
          <w:color w:val="000000"/>
        </w:rPr>
        <w:t>SingleRepeat</w:t>
      </w:r>
      <w:proofErr w:type="spellEnd"/>
      <w:r>
        <w:rPr>
          <w:color w:val="000000"/>
        </w:rPr>
        <w:t xml:space="preserve"> cutting to ensure that cells cut in the first entries are also the ones cut in subsequent cuts.  Revised logfile to improve </w:t>
      </w:r>
      <w:r>
        <w:rPr>
          <w:color w:val="000000"/>
        </w:rPr>
        <w:lastRenderedPageBreak/>
        <w:t>reporting of all repeat harvests</w:t>
      </w:r>
      <w:r>
        <w:t>, including recording every repeat harvest and which iteration of repeat it is on.</w:t>
      </w:r>
    </w:p>
    <w:p w14:paraId="00000088"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Fixed bug that prevented </w:t>
      </w:r>
      <w:proofErr w:type="spellStart"/>
      <w:r>
        <w:rPr>
          <w:color w:val="000000"/>
        </w:rPr>
        <w:t>MultipleRepeat</w:t>
      </w:r>
      <w:proofErr w:type="spellEnd"/>
      <w:r>
        <w:rPr>
          <w:color w:val="000000"/>
        </w:rPr>
        <w:t xml:space="preserve"> cutting from working correctly.</w:t>
      </w:r>
    </w:p>
    <w:p w14:paraId="00000089" w14:textId="77777777" w:rsidR="009D5A80" w:rsidRDefault="00000000">
      <w:pPr>
        <w:pBdr>
          <w:top w:val="nil"/>
          <w:left w:val="nil"/>
          <w:bottom w:val="nil"/>
          <w:right w:val="nil"/>
          <w:between w:val="nil"/>
        </w:pBdr>
        <w:spacing w:after="120"/>
        <w:ind w:left="1152" w:right="1008" w:hanging="1152"/>
      </w:pPr>
      <w:r>
        <w:t xml:space="preserve">Fixed a bug where after the repeat step in a single repeat the </w:t>
      </w:r>
      <w:proofErr w:type="spellStart"/>
      <w:r>
        <w:t>SiteSelector</w:t>
      </w:r>
      <w:proofErr w:type="spellEnd"/>
      <w:r>
        <w:t xml:space="preserve"> would not be set back to its original parameters.</w:t>
      </w:r>
    </w:p>
    <w:p w14:paraId="0000008A" w14:textId="77777777" w:rsidR="009D5A80" w:rsidRDefault="00000000">
      <w:pPr>
        <w:pBdr>
          <w:top w:val="nil"/>
          <w:left w:val="nil"/>
          <w:bottom w:val="nil"/>
          <w:right w:val="nil"/>
          <w:between w:val="nil"/>
        </w:pBdr>
        <w:spacing w:after="120"/>
        <w:ind w:left="1152" w:right="1008" w:hanging="1152"/>
      </w:pPr>
      <w:r>
        <w:t xml:space="preserve">Added a keyword for </w:t>
      </w:r>
      <w:proofErr w:type="spellStart"/>
      <w:r>
        <w:t>MultipleRepeat</w:t>
      </w:r>
      <w:proofErr w:type="spellEnd"/>
      <w:r>
        <w:t xml:space="preserve"> “</w:t>
      </w:r>
      <w:proofErr w:type="spellStart"/>
      <w:r>
        <w:t>TimesToRepeat</w:t>
      </w:r>
      <w:proofErr w:type="spellEnd"/>
      <w:r>
        <w:t>” which allows a user to specify how many times the selected stands should be repeat harvested.</w:t>
      </w:r>
    </w:p>
    <w:p w14:paraId="0000008B" w14:textId="77777777" w:rsidR="009D5A80" w:rsidRDefault="00000000">
      <w:pPr>
        <w:pBdr>
          <w:top w:val="nil"/>
          <w:left w:val="nil"/>
          <w:bottom w:val="nil"/>
          <w:right w:val="nil"/>
          <w:between w:val="nil"/>
        </w:pBdr>
        <w:spacing w:after="120"/>
        <w:ind w:left="1152" w:right="1008" w:hanging="1152"/>
        <w:rPr>
          <w:color w:val="000000"/>
        </w:rPr>
      </w:pPr>
      <w:bookmarkStart w:id="10" w:name="_heading=h.17dp8vu" w:colFirst="0" w:colLast="0"/>
      <w:bookmarkEnd w:id="10"/>
      <w:r>
        <w:rPr>
          <w:color w:val="000000"/>
        </w:rPr>
        <w:t xml:space="preserve">Revised </w:t>
      </w:r>
      <w:proofErr w:type="spellStart"/>
      <w:r>
        <w:rPr>
          <w:color w:val="000000"/>
        </w:rPr>
        <w:t>PatchCutting</w:t>
      </w:r>
      <w:proofErr w:type="spellEnd"/>
      <w:r>
        <w:rPr>
          <w:color w:val="000000"/>
        </w:rPr>
        <w:t xml:space="preserve"> to allow two spatial options: 1) Default (nothing specified) - ensure that patches do not merge (i.e., all patches have an uncut border) to mimic group selection, 2) </w:t>
      </w:r>
      <w:proofErr w:type="spellStart"/>
      <w:r>
        <w:rPr>
          <w:color w:val="000000"/>
        </w:rPr>
        <w:t>AllowOverlap</w:t>
      </w:r>
      <w:proofErr w:type="spellEnd"/>
      <w:r>
        <w:rPr>
          <w:color w:val="000000"/>
        </w:rPr>
        <w:t xml:space="preserve"> – patches can merge to produce residual leave patches.  Removed the redundant optional Priority parameter.</w:t>
      </w:r>
    </w:p>
    <w:p w14:paraId="0000008C"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Revised </w:t>
      </w:r>
      <w:proofErr w:type="spellStart"/>
      <w:r>
        <w:rPr>
          <w:color w:val="000000"/>
        </w:rPr>
        <w:t>PatchCutting</w:t>
      </w:r>
      <w:proofErr w:type="spellEnd"/>
      <w:r>
        <w:rPr>
          <w:color w:val="000000"/>
        </w:rPr>
        <w:t xml:space="preserve"> to allow cutting of stands as long as at least one patch can be cut.  Prior behavior prevented a stand from being cut unless the full target stand percentage could be reached.</w:t>
      </w:r>
    </w:p>
    <w:p w14:paraId="0000008D" w14:textId="77777777" w:rsidR="009D5A80" w:rsidRDefault="00000000">
      <w:pPr>
        <w:pBdr>
          <w:top w:val="nil"/>
          <w:left w:val="nil"/>
          <w:bottom w:val="nil"/>
          <w:right w:val="nil"/>
          <w:between w:val="nil"/>
        </w:pBdr>
        <w:spacing w:after="120"/>
        <w:ind w:left="1152" w:right="1008" w:hanging="1152"/>
        <w:rPr>
          <w:color w:val="000000"/>
        </w:rPr>
      </w:pPr>
      <w:r>
        <w:rPr>
          <w:color w:val="000000"/>
        </w:rPr>
        <w:t>Fixed bugs related to reporting harvest residues and dead pools to other extensions.</w:t>
      </w:r>
    </w:p>
    <w:p w14:paraId="0000008E"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Updated for compatibility with other library revisions. </w:t>
      </w:r>
    </w:p>
    <w:p w14:paraId="0000008F" w14:textId="77777777" w:rsidR="009D5A80" w:rsidRDefault="00000000">
      <w:pPr>
        <w:pStyle w:val="Heading3"/>
        <w:numPr>
          <w:ilvl w:val="2"/>
          <w:numId w:val="1"/>
        </w:numPr>
      </w:pPr>
      <w:bookmarkStart w:id="11" w:name="_Toc163219755"/>
      <w:r>
        <w:t>Version 4.1 (March 2019)</w:t>
      </w:r>
      <w:bookmarkEnd w:id="11"/>
    </w:p>
    <w:p w14:paraId="00000090" w14:textId="77777777" w:rsidR="009D5A80" w:rsidRDefault="00000000">
      <w:pPr>
        <w:pBdr>
          <w:top w:val="nil"/>
          <w:left w:val="nil"/>
          <w:bottom w:val="nil"/>
          <w:right w:val="nil"/>
          <w:between w:val="nil"/>
        </w:pBdr>
        <w:spacing w:after="120"/>
        <w:ind w:left="1152" w:right="1008" w:hanging="1152"/>
        <w:rPr>
          <w:color w:val="000000"/>
        </w:rPr>
      </w:pPr>
      <w:r>
        <w:rPr>
          <w:color w:val="000000"/>
        </w:rPr>
        <w:t>Updated with Succession Library v7.</w:t>
      </w:r>
    </w:p>
    <w:p w14:paraId="00000091" w14:textId="77777777" w:rsidR="009D5A80" w:rsidRDefault="00000000">
      <w:pPr>
        <w:pStyle w:val="Heading3"/>
        <w:numPr>
          <w:ilvl w:val="2"/>
          <w:numId w:val="1"/>
        </w:numPr>
      </w:pPr>
      <w:bookmarkStart w:id="12" w:name="_Toc163219756"/>
      <w:r>
        <w:t>Version 4.0 (August 2018)</w:t>
      </w:r>
      <w:bookmarkEnd w:id="12"/>
    </w:p>
    <w:p w14:paraId="00000092" w14:textId="77777777" w:rsidR="009D5A80" w:rsidRDefault="00000000">
      <w:pPr>
        <w:pBdr>
          <w:top w:val="nil"/>
          <w:left w:val="nil"/>
          <w:bottom w:val="nil"/>
          <w:right w:val="nil"/>
          <w:between w:val="nil"/>
        </w:pBdr>
        <w:spacing w:after="120"/>
        <w:ind w:left="1152" w:right="1008" w:hanging="1152"/>
        <w:rPr>
          <w:color w:val="000000"/>
        </w:rPr>
      </w:pPr>
      <w:r>
        <w:rPr>
          <w:color w:val="000000"/>
        </w:rPr>
        <w:t>Compatible with Core v7.</w:t>
      </w:r>
    </w:p>
    <w:p w14:paraId="00000093" w14:textId="77777777" w:rsidR="009D5A80" w:rsidRDefault="00000000">
      <w:pPr>
        <w:pStyle w:val="Heading3"/>
        <w:numPr>
          <w:ilvl w:val="2"/>
          <w:numId w:val="1"/>
        </w:numPr>
      </w:pPr>
      <w:bookmarkStart w:id="13" w:name="_Toc163219757"/>
      <w:r>
        <w:t>Version 3.1 (June 2017)</w:t>
      </w:r>
      <w:bookmarkEnd w:id="13"/>
    </w:p>
    <w:p w14:paraId="0000009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Add plant-only prescription; </w:t>
      </w:r>
      <w:proofErr w:type="spellStart"/>
      <w:r>
        <w:rPr>
          <w:color w:val="000000"/>
        </w:rPr>
        <w:t>PlantOnly</w:t>
      </w:r>
      <w:proofErr w:type="spellEnd"/>
      <w:r>
        <w:rPr>
          <w:color w:val="000000"/>
        </w:rPr>
        <w:t xml:space="preserve"> has been added as a new keyword for </w:t>
      </w:r>
      <w:proofErr w:type="spellStart"/>
      <w:r>
        <w:rPr>
          <w:color w:val="000000"/>
        </w:rPr>
        <w:t>CohortsRemoved</w:t>
      </w:r>
      <w:proofErr w:type="spellEnd"/>
      <w:r>
        <w:rPr>
          <w:color w:val="000000"/>
        </w:rPr>
        <w:t>.</w:t>
      </w:r>
    </w:p>
    <w:p w14:paraId="00000095"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extension also produces metadata files (*.xml) that allow it to be used with the </w:t>
      </w:r>
      <w:proofErr w:type="spellStart"/>
      <w:r>
        <w:rPr>
          <w:color w:val="000000"/>
        </w:rPr>
        <w:t>LandViz</w:t>
      </w:r>
      <w:proofErr w:type="spellEnd"/>
      <w:r>
        <w:rPr>
          <w:color w:val="000000"/>
        </w:rPr>
        <w:t xml:space="preserve"> tool.</w:t>
      </w:r>
    </w:p>
    <w:p w14:paraId="00000096" w14:textId="77777777" w:rsidR="009D5A80" w:rsidRDefault="00000000">
      <w:pPr>
        <w:pBdr>
          <w:top w:val="nil"/>
          <w:left w:val="nil"/>
          <w:bottom w:val="nil"/>
          <w:right w:val="nil"/>
          <w:between w:val="nil"/>
        </w:pBdr>
        <w:spacing w:after="120"/>
        <w:ind w:left="1152" w:right="1008" w:hanging="1152"/>
        <w:rPr>
          <w:color w:val="000000"/>
        </w:rPr>
      </w:pPr>
      <w:r>
        <w:rPr>
          <w:color w:val="000000"/>
        </w:rPr>
        <w:t>Finally, column names in the log files were updated for clarity.</w:t>
      </w:r>
    </w:p>
    <w:p w14:paraId="00000097" w14:textId="77777777" w:rsidR="009D5A80" w:rsidRDefault="00000000">
      <w:pPr>
        <w:pStyle w:val="Heading3"/>
        <w:numPr>
          <w:ilvl w:val="2"/>
          <w:numId w:val="2"/>
        </w:numPr>
      </w:pPr>
      <w:bookmarkStart w:id="14" w:name="_Toc163219758"/>
      <w:r>
        <w:t>Version 3.0 (October 2015)</w:t>
      </w:r>
      <w:bookmarkEnd w:id="14"/>
    </w:p>
    <w:p w14:paraId="00000098" w14:textId="77777777" w:rsidR="009D5A80" w:rsidRDefault="00000000">
      <w:pPr>
        <w:pBdr>
          <w:top w:val="nil"/>
          <w:left w:val="nil"/>
          <w:bottom w:val="nil"/>
          <w:right w:val="nil"/>
          <w:between w:val="nil"/>
        </w:pBdr>
        <w:spacing w:after="120"/>
        <w:ind w:left="1152" w:right="1008" w:hanging="1152"/>
        <w:rPr>
          <w:color w:val="000000"/>
        </w:rPr>
      </w:pPr>
      <w:r>
        <w:rPr>
          <w:color w:val="000000"/>
        </w:rPr>
        <w:t>Added the Priority parameter to the Patch Cutting Site Selection option.</w:t>
      </w:r>
    </w:p>
    <w:p w14:paraId="00000099" w14:textId="77777777" w:rsidR="009D5A80" w:rsidRDefault="00000000">
      <w:pPr>
        <w:pBdr>
          <w:top w:val="nil"/>
          <w:left w:val="nil"/>
          <w:bottom w:val="nil"/>
          <w:right w:val="nil"/>
          <w:between w:val="nil"/>
        </w:pBdr>
        <w:spacing w:after="120"/>
        <w:ind w:left="1152" w:right="1008" w:hanging="1152"/>
        <w:rPr>
          <w:color w:val="000000"/>
        </w:rPr>
      </w:pPr>
      <w:r>
        <w:rPr>
          <w:color w:val="000000"/>
        </w:rPr>
        <w:lastRenderedPageBreak/>
        <w:t>The simulation length can now be shorter than the prescription length(s). This allows the simulation length to be changed without needing to update the prescriptions.</w:t>
      </w:r>
    </w:p>
    <w:p w14:paraId="0000009A" w14:textId="77777777" w:rsidR="009D5A80" w:rsidRDefault="00000000">
      <w:pPr>
        <w:pBdr>
          <w:top w:val="nil"/>
          <w:left w:val="nil"/>
          <w:bottom w:val="nil"/>
          <w:right w:val="nil"/>
          <w:between w:val="nil"/>
        </w:pBdr>
        <w:spacing w:after="120"/>
        <w:ind w:left="1152" w:right="1008" w:hanging="1152"/>
        <w:rPr>
          <w:color w:val="000000"/>
        </w:rPr>
      </w:pPr>
      <w:r>
        <w:rPr>
          <w:color w:val="000000"/>
        </w:rPr>
        <w:t>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14:paraId="0000009B"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w:t>
      </w:r>
      <w:proofErr w:type="spellStart"/>
      <w:r>
        <w:rPr>
          <w:color w:val="000000"/>
        </w:rPr>
        <w:t>SummaryLog</w:t>
      </w:r>
      <w:proofErr w:type="spellEnd"/>
      <w:r>
        <w:rPr>
          <w:color w:val="000000"/>
        </w:rPr>
        <w:t xml:space="preserve"> no longer duplicates lines when a prescription is used more than once in a management unit (e.g. with different time periods). </w:t>
      </w:r>
    </w:p>
    <w:p w14:paraId="0000009C" w14:textId="77777777" w:rsidR="009D5A80" w:rsidRDefault="00000000">
      <w:pPr>
        <w:pStyle w:val="Heading3"/>
        <w:numPr>
          <w:ilvl w:val="2"/>
          <w:numId w:val="2"/>
        </w:numPr>
      </w:pPr>
      <w:bookmarkStart w:id="15" w:name="_Toc163219759"/>
      <w:r>
        <w:t>Version 2.2</w:t>
      </w:r>
      <w:bookmarkEnd w:id="15"/>
    </w:p>
    <w:p w14:paraId="0000009D" w14:textId="77777777" w:rsidR="009D5A80" w:rsidRDefault="00000000">
      <w:pPr>
        <w:pBdr>
          <w:top w:val="nil"/>
          <w:left w:val="nil"/>
          <w:bottom w:val="nil"/>
          <w:right w:val="nil"/>
          <w:between w:val="nil"/>
        </w:pBdr>
        <w:spacing w:after="120"/>
        <w:ind w:left="1152" w:right="1008" w:hanging="1152"/>
        <w:rPr>
          <w:color w:val="000000"/>
        </w:rPr>
      </w:pPr>
      <w:r>
        <w:rPr>
          <w:color w:val="000000"/>
        </w:rPr>
        <w:t>Bug fixed that caused improper simulation of repeated harvests in Biomass Harvest.  Repeat harvests (in both Base and Biomass extensions) can now use any kind of Site Selection (previously repeat harvests always applied Complete Stand).</w:t>
      </w:r>
    </w:p>
    <w:p w14:paraId="0000009E" w14:textId="77777777" w:rsidR="009D5A80" w:rsidRDefault="00000000">
      <w:pPr>
        <w:pBdr>
          <w:top w:val="nil"/>
          <w:left w:val="nil"/>
          <w:bottom w:val="nil"/>
          <w:right w:val="nil"/>
          <w:between w:val="nil"/>
        </w:pBdr>
        <w:spacing w:after="120"/>
        <w:ind w:left="1152" w:right="1008" w:hanging="1152"/>
        <w:rPr>
          <w:color w:val="000000"/>
        </w:rPr>
      </w:pPr>
      <w:r>
        <w:rPr>
          <w:color w:val="000000"/>
        </w:rPr>
        <w:t>Bug fixed that caused improper multiple repeat harvests.  Bug fixed in Random stand ranking method that was leaving off 1 eligible stand.  Bug fixed in repeat harvests that was reserving stands for repeat treatment even though not actually treated initially.</w:t>
      </w:r>
    </w:p>
    <w:p w14:paraId="0000009F" w14:textId="77777777" w:rsidR="009D5A80" w:rsidRDefault="00000000">
      <w:pPr>
        <w:pStyle w:val="Heading3"/>
        <w:numPr>
          <w:ilvl w:val="2"/>
          <w:numId w:val="2"/>
        </w:numPr>
      </w:pPr>
      <w:bookmarkStart w:id="16" w:name="_Toc163219760"/>
      <w:r>
        <w:t>Version 2.1</w:t>
      </w:r>
      <w:bookmarkEnd w:id="16"/>
    </w:p>
    <w:p w14:paraId="000000A0"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Added the </w:t>
      </w:r>
      <w:proofErr w:type="spellStart"/>
      <w:r>
        <w:rPr>
          <w:b/>
          <w:color w:val="000000"/>
        </w:rPr>
        <w:t>FireHazard</w:t>
      </w:r>
      <w:proofErr w:type="spellEnd"/>
      <w:r>
        <w:rPr>
          <w:color w:val="000000"/>
        </w:rPr>
        <w:t xml:space="preserve"> stand ranking option.</w:t>
      </w:r>
    </w:p>
    <w:p w14:paraId="000000A1" w14:textId="77777777" w:rsidR="009D5A80" w:rsidRDefault="00000000">
      <w:pPr>
        <w:pStyle w:val="Heading3"/>
        <w:numPr>
          <w:ilvl w:val="2"/>
          <w:numId w:val="2"/>
        </w:numPr>
      </w:pPr>
      <w:bookmarkStart w:id="17" w:name="_Toc163219761"/>
      <w:r>
        <w:t>Version 2.0</w:t>
      </w:r>
      <w:bookmarkEnd w:id="17"/>
      <w:r>
        <w:t xml:space="preserve"> </w:t>
      </w:r>
    </w:p>
    <w:p w14:paraId="000000A2" w14:textId="77777777" w:rsidR="009D5A80" w:rsidRDefault="00000000">
      <w:pPr>
        <w:pBdr>
          <w:top w:val="nil"/>
          <w:left w:val="nil"/>
          <w:bottom w:val="nil"/>
          <w:right w:val="nil"/>
          <w:between w:val="nil"/>
        </w:pBdr>
        <w:spacing w:after="120"/>
        <w:ind w:left="1152" w:right="1008" w:hanging="1152"/>
        <w:rPr>
          <w:color w:val="000000"/>
        </w:rPr>
      </w:pPr>
      <w:r>
        <w:rPr>
          <w:color w:val="000000"/>
        </w:rPr>
        <w:t>The extension is compatible with Core v6.0.</w:t>
      </w:r>
    </w:p>
    <w:p w14:paraId="000000A3" w14:textId="77777777" w:rsidR="009D5A80" w:rsidRDefault="00000000">
      <w:pPr>
        <w:pStyle w:val="Heading3"/>
        <w:numPr>
          <w:ilvl w:val="2"/>
          <w:numId w:val="2"/>
        </w:numPr>
      </w:pPr>
      <w:bookmarkStart w:id="18" w:name="_Toc163219762"/>
      <w:r>
        <w:t>Version 1.2</w:t>
      </w:r>
      <w:bookmarkEnd w:id="18"/>
    </w:p>
    <w:p w14:paraId="000000A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behavior of Complete and Partial Stand Spreading was changed such that if the initial stand size </w:t>
      </w:r>
      <w:r>
        <w:rPr>
          <w:b/>
          <w:i/>
          <w:color w:val="000000"/>
        </w:rPr>
        <w:t>exceeds</w:t>
      </w:r>
      <w:r>
        <w:rPr>
          <w:color w:val="000000"/>
        </w:rPr>
        <w:t xml:space="preserve"> the desired stand size, then the harvest will begin at a random location within the initial stand and spread internally until the desired size is achieved and stop.  </w:t>
      </w:r>
    </w:p>
    <w:p w14:paraId="000000A5" w14:textId="77777777" w:rsidR="009D5A80" w:rsidRDefault="00000000">
      <w:pPr>
        <w:pBdr>
          <w:top w:val="nil"/>
          <w:left w:val="nil"/>
          <w:bottom w:val="nil"/>
          <w:right w:val="nil"/>
          <w:between w:val="nil"/>
        </w:pBdr>
        <w:spacing w:after="120"/>
        <w:ind w:left="1152" w:right="1008" w:hanging="1152"/>
        <w:rPr>
          <w:color w:val="000000"/>
        </w:rPr>
      </w:pPr>
      <w:r>
        <w:rPr>
          <w:color w:val="000000"/>
        </w:rPr>
        <w:t>A minimum size was added to Stand Spreading (Complete and Partial) to allow users to more tightly control the area harvested if necessary.</w:t>
      </w:r>
    </w:p>
    <w:p w14:paraId="000000A6"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 new optional keyword was added to Prescriptions:  </w:t>
      </w:r>
      <w:proofErr w:type="spellStart"/>
      <w:r>
        <w:rPr>
          <w:b/>
          <w:color w:val="000000"/>
        </w:rPr>
        <w:t>MinTimeSinceDamage</w:t>
      </w:r>
      <w:proofErr w:type="spellEnd"/>
      <w:r>
        <w:rPr>
          <w:color w:val="000000"/>
        </w:rPr>
        <w:t xml:space="preserve">.  If this keyword is given, a minimum time since last damage (fire, wind, or harvest) test is applied </w:t>
      </w:r>
      <w:r>
        <w:rPr>
          <w:b/>
          <w:i/>
          <w:color w:val="000000"/>
        </w:rPr>
        <w:t>at the site (cell) scale</w:t>
      </w:r>
      <w:r>
        <w:rPr>
          <w:color w:val="000000"/>
        </w:rPr>
        <w:t xml:space="preserve">.  The new function will prevent harvesting of recently damaged sites and will provide </w:t>
      </w:r>
      <w:r>
        <w:rPr>
          <w:color w:val="000000"/>
        </w:rPr>
        <w:lastRenderedPageBreak/>
        <w:t xml:space="preserve">better control of the area </w:t>
      </w:r>
      <w:proofErr w:type="gramStart"/>
      <w:r>
        <w:rPr>
          <w:color w:val="000000"/>
        </w:rPr>
        <w:t>actually harvested</w:t>
      </w:r>
      <w:proofErr w:type="gramEnd"/>
      <w:r>
        <w:rPr>
          <w:color w:val="000000"/>
        </w:rPr>
        <w:t>.  The function will also allow more frequent application of patch cutting as previous patches will not be re-harvested until the minimum time has passed.</w:t>
      </w:r>
    </w:p>
    <w:p w14:paraId="000000A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 new required log was added:  </w:t>
      </w:r>
      <w:proofErr w:type="spellStart"/>
      <w:r>
        <w:rPr>
          <w:b/>
          <w:color w:val="000000"/>
        </w:rPr>
        <w:t>SummaryLog</w:t>
      </w:r>
      <w:proofErr w:type="spellEnd"/>
      <w:r>
        <w:rPr>
          <w:color w:val="000000"/>
        </w:rPr>
        <w:t>.  The new log file summarizes prescriptions by management area and by year.</w:t>
      </w:r>
    </w:p>
    <w:p w14:paraId="000000A8" w14:textId="77777777" w:rsidR="009D5A80" w:rsidRDefault="00000000">
      <w:pPr>
        <w:pStyle w:val="Heading3"/>
        <w:numPr>
          <w:ilvl w:val="2"/>
          <w:numId w:val="2"/>
        </w:numPr>
      </w:pPr>
      <w:bookmarkStart w:id="19" w:name="_Toc163219763"/>
      <w:r>
        <w:t>Version 1.1</w:t>
      </w:r>
      <w:bookmarkEnd w:id="19"/>
    </w:p>
    <w:p w14:paraId="000000A9"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Beginning with version 1.1, a Forest Type table must contain zero or greater than one Optional </w:t>
      </w:r>
      <w:proofErr w:type="gramStart"/>
      <w:r>
        <w:rPr>
          <w:color w:val="000000"/>
        </w:rPr>
        <w:t>statements</w:t>
      </w:r>
      <w:proofErr w:type="gramEnd"/>
      <w:r>
        <w:rPr>
          <w:color w:val="000000"/>
        </w:rPr>
        <w:t xml:space="preserve">.  At least one of these must be true for a stand to qualify for harvesting. </w:t>
      </w:r>
    </w:p>
    <w:p w14:paraId="000000AA" w14:textId="77777777" w:rsidR="009D5A80" w:rsidRDefault="00000000">
      <w:pPr>
        <w:pStyle w:val="Heading2"/>
        <w:numPr>
          <w:ilvl w:val="1"/>
          <w:numId w:val="2"/>
        </w:numPr>
      </w:pPr>
      <w:bookmarkStart w:id="20" w:name="_Toc163219764"/>
      <w:r>
        <w:t>Minor Releases</w:t>
      </w:r>
      <w:bookmarkEnd w:id="20"/>
    </w:p>
    <w:p w14:paraId="7ABA5E25" w14:textId="0ABB4118" w:rsidR="00932144" w:rsidRDefault="00932144" w:rsidP="00932144">
      <w:pPr>
        <w:pStyle w:val="Heading3"/>
        <w:numPr>
          <w:ilvl w:val="2"/>
          <w:numId w:val="2"/>
        </w:numPr>
      </w:pPr>
      <w:bookmarkStart w:id="21" w:name="_Toc163219765"/>
      <w:r>
        <w:t xml:space="preserve">Version </w:t>
      </w:r>
      <w:r>
        <w:t>5.2</w:t>
      </w:r>
      <w:r>
        <w:t xml:space="preserve"> (</w:t>
      </w:r>
      <w:r>
        <w:t>April 2024</w:t>
      </w:r>
      <w:r>
        <w:t>)</w:t>
      </w:r>
      <w:bookmarkEnd w:id="21"/>
    </w:p>
    <w:p w14:paraId="6FEB8102" w14:textId="50112197" w:rsidR="00932144" w:rsidRPr="00932144" w:rsidRDefault="00932144" w:rsidP="00932144">
      <w:pPr>
        <w:pBdr>
          <w:top w:val="nil"/>
          <w:left w:val="nil"/>
          <w:bottom w:val="nil"/>
          <w:right w:val="nil"/>
          <w:between w:val="nil"/>
        </w:pBdr>
        <w:spacing w:after="120"/>
        <w:ind w:left="1152" w:right="1008" w:hanging="1152"/>
        <w:rPr>
          <w:color w:val="000000"/>
        </w:rPr>
      </w:pPr>
      <w:r w:rsidRPr="00932144">
        <w:rPr>
          <w:color w:val="000000"/>
        </w:rPr>
        <w:t>Fixed an issue where logging was not being shown for repeat harvests</w:t>
      </w:r>
      <w:r>
        <w:rPr>
          <w:color w:val="000000"/>
        </w:rPr>
        <w:t>.</w:t>
      </w:r>
    </w:p>
    <w:p w14:paraId="38C12595" w14:textId="22CFE5ED" w:rsidR="00932144" w:rsidRPr="00932144" w:rsidRDefault="00932144" w:rsidP="00932144">
      <w:pPr>
        <w:pBdr>
          <w:top w:val="nil"/>
          <w:left w:val="nil"/>
          <w:bottom w:val="nil"/>
          <w:right w:val="nil"/>
          <w:between w:val="nil"/>
        </w:pBdr>
        <w:spacing w:after="120"/>
        <w:ind w:left="1152" w:right="1008" w:hanging="1152"/>
        <w:rPr>
          <w:color w:val="000000"/>
        </w:rPr>
      </w:pPr>
      <w:r w:rsidRPr="00932144">
        <w:rPr>
          <w:color w:val="000000"/>
        </w:rPr>
        <w:t>Fixed a bug with stand spreading repeat harvests where the wrong sites would be queued up for the repeat harvest</w:t>
      </w:r>
      <w:r>
        <w:rPr>
          <w:color w:val="000000"/>
        </w:rPr>
        <w:t>.</w:t>
      </w:r>
    </w:p>
    <w:p w14:paraId="64CBA8B5" w14:textId="1CB46847" w:rsidR="00932144" w:rsidRPr="00932144" w:rsidRDefault="00932144" w:rsidP="00932144">
      <w:pPr>
        <w:pBdr>
          <w:top w:val="nil"/>
          <w:left w:val="nil"/>
          <w:bottom w:val="nil"/>
          <w:right w:val="nil"/>
          <w:between w:val="nil"/>
        </w:pBdr>
        <w:spacing w:after="120"/>
        <w:ind w:left="1152" w:right="1008" w:hanging="1152"/>
        <w:rPr>
          <w:color w:val="000000"/>
        </w:rPr>
      </w:pPr>
      <w:r w:rsidRPr="00932144">
        <w:rPr>
          <w:color w:val="000000"/>
        </w:rPr>
        <w:t>Multiple Repeat Harvests will now harvest the exact same sites again in the repeat steps</w:t>
      </w:r>
      <w:r>
        <w:rPr>
          <w:color w:val="000000"/>
        </w:rPr>
        <w:t>.</w:t>
      </w:r>
    </w:p>
    <w:p w14:paraId="5ABAB8FC" w14:textId="28C1831E" w:rsidR="00932144" w:rsidRDefault="00932144" w:rsidP="00932144">
      <w:pPr>
        <w:pBdr>
          <w:top w:val="nil"/>
          <w:left w:val="nil"/>
          <w:bottom w:val="nil"/>
          <w:right w:val="nil"/>
          <w:between w:val="nil"/>
        </w:pBdr>
        <w:spacing w:after="120"/>
        <w:ind w:left="1152" w:right="1008" w:hanging="1152"/>
        <w:rPr>
          <w:color w:val="000000"/>
        </w:rPr>
      </w:pPr>
      <w:r w:rsidRPr="00932144">
        <w:rPr>
          <w:color w:val="000000"/>
        </w:rPr>
        <w:t>Added an option to select new sites during multiple repeat harvests for patch cutting only</w:t>
      </w:r>
      <w:r>
        <w:rPr>
          <w:color w:val="000000"/>
        </w:rPr>
        <w:t>.</w:t>
      </w:r>
    </w:p>
    <w:p w14:paraId="29BE56FC" w14:textId="77777777" w:rsidR="00932144" w:rsidRPr="00932144" w:rsidRDefault="00932144" w:rsidP="00932144"/>
    <w:p w14:paraId="000000AB" w14:textId="77777777" w:rsidR="009D5A80" w:rsidRDefault="00000000">
      <w:pPr>
        <w:pStyle w:val="Heading3"/>
        <w:numPr>
          <w:ilvl w:val="2"/>
          <w:numId w:val="2"/>
        </w:numPr>
      </w:pPr>
      <w:bookmarkStart w:id="22" w:name="_Hlk163219192"/>
      <w:bookmarkStart w:id="23" w:name="_Toc163219766"/>
      <w:r>
        <w:t>Version 3.1.6 (March 2018)</w:t>
      </w:r>
      <w:bookmarkEnd w:id="23"/>
    </w:p>
    <w:p w14:paraId="000000AC" w14:textId="77777777" w:rsidR="009D5A80" w:rsidRDefault="00000000">
      <w:pPr>
        <w:pBdr>
          <w:top w:val="nil"/>
          <w:left w:val="nil"/>
          <w:bottom w:val="nil"/>
          <w:right w:val="nil"/>
          <w:between w:val="nil"/>
        </w:pBdr>
        <w:spacing w:after="120"/>
        <w:ind w:left="1152" w:right="1008" w:hanging="1152"/>
        <w:rPr>
          <w:color w:val="000000"/>
        </w:rPr>
      </w:pPr>
      <w:r>
        <w:rPr>
          <w:color w:val="000000"/>
        </w:rPr>
        <w:t>Update to Library-Harvest-Mgmt.</w:t>
      </w:r>
    </w:p>
    <w:p w14:paraId="000000AD" w14:textId="77777777" w:rsidR="009D5A80" w:rsidRDefault="00000000">
      <w:pPr>
        <w:pStyle w:val="Heading3"/>
        <w:numPr>
          <w:ilvl w:val="2"/>
          <w:numId w:val="2"/>
        </w:numPr>
      </w:pPr>
      <w:bookmarkStart w:id="24" w:name="_Toc163219767"/>
      <w:bookmarkEnd w:id="22"/>
      <w:r>
        <w:t>Versions 3.1.1 – 3.1.5 (November 2017)</w:t>
      </w:r>
      <w:bookmarkEnd w:id="24"/>
    </w:p>
    <w:p w14:paraId="000000AE" w14:textId="77777777" w:rsidR="009D5A80" w:rsidRDefault="00000000">
      <w:pPr>
        <w:pBdr>
          <w:top w:val="nil"/>
          <w:left w:val="nil"/>
          <w:bottom w:val="nil"/>
          <w:right w:val="nil"/>
          <w:between w:val="nil"/>
        </w:pBdr>
        <w:spacing w:after="120"/>
        <w:ind w:left="1152" w:right="1008" w:hanging="1152"/>
        <w:rPr>
          <w:color w:val="000000"/>
        </w:rPr>
      </w:pPr>
      <w:r>
        <w:rPr>
          <w:color w:val="000000"/>
        </w:rPr>
        <w:t>Updates to the libraries that support Base Harvest.</w:t>
      </w:r>
    </w:p>
    <w:p w14:paraId="000000AF" w14:textId="77777777" w:rsidR="009D5A80" w:rsidRDefault="00000000">
      <w:pPr>
        <w:pStyle w:val="Heading2"/>
        <w:numPr>
          <w:ilvl w:val="1"/>
          <w:numId w:val="2"/>
        </w:numPr>
      </w:pPr>
      <w:bookmarkStart w:id="25" w:name="_Toc163219768"/>
      <w:r>
        <w:t>References</w:t>
      </w:r>
      <w:bookmarkEnd w:id="25"/>
    </w:p>
    <w:p w14:paraId="000000B0" w14:textId="77777777" w:rsidR="009D5A80" w:rsidRDefault="00000000">
      <w:pPr>
        <w:pBdr>
          <w:top w:val="nil"/>
          <w:left w:val="nil"/>
          <w:bottom w:val="nil"/>
          <w:right w:val="nil"/>
          <w:between w:val="nil"/>
        </w:pBdr>
        <w:spacing w:after="120"/>
        <w:ind w:left="1584" w:right="1008" w:hanging="432"/>
        <w:rPr>
          <w:color w:val="000000"/>
        </w:rPr>
      </w:pPr>
      <w:r>
        <w:rPr>
          <w:color w:val="000000"/>
        </w:rPr>
        <w:t xml:space="preserve">Gustafson, E. J.; Shifley, S. R.; </w:t>
      </w:r>
      <w:proofErr w:type="spellStart"/>
      <w:r>
        <w:rPr>
          <w:color w:val="000000"/>
        </w:rPr>
        <w:t>Mladenoff</w:t>
      </w:r>
      <w:proofErr w:type="spellEnd"/>
      <w:r>
        <w:rPr>
          <w:color w:val="000000"/>
        </w:rPr>
        <w:t xml:space="preserve">, D. J.; </w:t>
      </w:r>
      <w:proofErr w:type="spellStart"/>
      <w:r>
        <w:rPr>
          <w:color w:val="000000"/>
        </w:rPr>
        <w:t>Nimerfro</w:t>
      </w:r>
      <w:proofErr w:type="spellEnd"/>
      <w:r>
        <w:rPr>
          <w:color w:val="000000"/>
        </w:rPr>
        <w:t>, K. K., and He, H. S. 2000.  Spatial simulation of forest succession and timber harvesting using LANDIS. Canadian Journal of Forest Research. 30:32-43.</w:t>
      </w:r>
    </w:p>
    <w:p w14:paraId="000000B1" w14:textId="77777777" w:rsidR="009D5A80" w:rsidRDefault="00000000">
      <w:pPr>
        <w:pStyle w:val="Heading2"/>
        <w:numPr>
          <w:ilvl w:val="1"/>
          <w:numId w:val="2"/>
        </w:numPr>
      </w:pPr>
      <w:bookmarkStart w:id="26" w:name="_Toc163219769"/>
      <w:r>
        <w:t>Acknowledgements</w:t>
      </w:r>
      <w:bookmarkEnd w:id="26"/>
    </w:p>
    <w:p w14:paraId="000000B2"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Funding for the development of LANDIS-II has been provided by the Northern Research Station (Rhinelander, Wisconsin) of the U.S. Forest Service.  </w:t>
      </w:r>
    </w:p>
    <w:p w14:paraId="000000B3" w14:textId="77777777" w:rsidR="009D5A80" w:rsidRDefault="00000000">
      <w:pPr>
        <w:pStyle w:val="Heading1"/>
        <w:numPr>
          <w:ilvl w:val="0"/>
          <w:numId w:val="2"/>
        </w:numPr>
      </w:pPr>
      <w:r>
        <w:br w:type="page"/>
      </w:r>
      <w:bookmarkStart w:id="27" w:name="_Toc163219770"/>
      <w:r>
        <w:lastRenderedPageBreak/>
        <w:t>Harvest Prescriptions</w:t>
      </w:r>
      <w:bookmarkEnd w:id="27"/>
    </w:p>
    <w:p w14:paraId="000000B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14:paraId="000000B5"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Other extension inputs (e.g., input maps) and the percentage of stands </w:t>
      </w:r>
      <w:proofErr w:type="gramStart"/>
      <w:r>
        <w:rPr>
          <w:color w:val="000000"/>
        </w:rPr>
        <w:t>harvested</w:t>
      </w:r>
      <w:proofErr w:type="gramEnd"/>
      <w:r>
        <w:rPr>
          <w:color w:val="000000"/>
        </w:rPr>
        <w:t xml:space="preserve"> and the time steps of implementation are described in Chapter 3.</w:t>
      </w:r>
    </w:p>
    <w:p w14:paraId="000000B6" w14:textId="77777777" w:rsidR="009D5A80" w:rsidRDefault="00000000">
      <w:pPr>
        <w:pStyle w:val="Heading2"/>
        <w:numPr>
          <w:ilvl w:val="1"/>
          <w:numId w:val="2"/>
        </w:numPr>
      </w:pPr>
      <w:bookmarkStart w:id="28" w:name="_Toc163219771"/>
      <w:r>
        <w:t>Prescription Keywords</w:t>
      </w:r>
      <w:bookmarkEnd w:id="28"/>
    </w:p>
    <w:p w14:paraId="000000B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Base Harvest expects keywords in a certain order, although some keywords are optional.  </w:t>
      </w:r>
      <w:r>
        <w:rPr>
          <w:i/>
          <w:color w:val="000000"/>
        </w:rPr>
        <w:t>If they are not in this order, you may encounter errors.</w:t>
      </w:r>
      <w:r>
        <w:rPr>
          <w:color w:val="000000"/>
        </w:rPr>
        <w:t xml:space="preserve">  See details below regarding expected values.  </w:t>
      </w:r>
    </w:p>
    <w:p w14:paraId="000000B8" w14:textId="77777777" w:rsidR="009D5A80" w:rsidRDefault="00000000">
      <w:pPr>
        <w:pBdr>
          <w:top w:val="nil"/>
          <w:left w:val="nil"/>
          <w:bottom w:val="nil"/>
          <w:right w:val="nil"/>
          <w:between w:val="nil"/>
        </w:pBdr>
        <w:spacing w:after="120"/>
        <w:ind w:left="1152" w:right="1008" w:hanging="1152"/>
        <w:rPr>
          <w:color w:val="000000"/>
        </w:rPr>
      </w:pPr>
      <w:r>
        <w:rPr>
          <w:color w:val="000000"/>
        </w:rPr>
        <w:t>The expected order:</w:t>
      </w:r>
    </w:p>
    <w:p w14:paraId="000000B9"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Prescription</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proofErr w:type="gramStart"/>
      <w:r>
        <w:rPr>
          <w:rFonts w:ascii="Courier" w:eastAsia="Courier" w:hAnsi="Courier" w:cs="Courier"/>
          <w:b/>
          <w:color w:val="000000"/>
          <w:sz w:val="20"/>
          <w:szCs w:val="20"/>
        </w:rPr>
        <w:t>Required</w:t>
      </w:r>
      <w:proofErr w:type="gramEnd"/>
    </w:p>
    <w:p w14:paraId="000000BA"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StandRanking</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proofErr w:type="gramStart"/>
      <w:r>
        <w:rPr>
          <w:rFonts w:ascii="Courier" w:eastAsia="Courier" w:hAnsi="Courier" w:cs="Courier"/>
          <w:b/>
          <w:color w:val="000000"/>
          <w:sz w:val="20"/>
          <w:szCs w:val="20"/>
        </w:rPr>
        <w:t>Required</w:t>
      </w:r>
      <w:proofErr w:type="gramEnd"/>
    </w:p>
    <w:p w14:paraId="000000BB"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MinimumAge</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C"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MaximumAge</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D"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StandAdjacency</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E"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AdjacencyType</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Optional </w:t>
      </w:r>
    </w:p>
    <w:p w14:paraId="000000BF"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AdjacencyNeighborSetAside</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0"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MinimumTimeSinceLastHarvest</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1"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2"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SiteSelection</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proofErr w:type="gramStart"/>
      <w:r>
        <w:rPr>
          <w:rFonts w:ascii="Courier" w:eastAsia="Courier" w:hAnsi="Courier" w:cs="Courier"/>
          <w:b/>
          <w:color w:val="000000"/>
          <w:sz w:val="20"/>
          <w:szCs w:val="20"/>
        </w:rPr>
        <w:t>Required</w:t>
      </w:r>
      <w:proofErr w:type="gramEnd"/>
    </w:p>
    <w:p w14:paraId="000000C3"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MinTimeSinceDamage</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4"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PreventEstablishment</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5"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CohortsRemoved</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proofErr w:type="gramStart"/>
      <w:r>
        <w:rPr>
          <w:rFonts w:ascii="Courier" w:eastAsia="Courier" w:hAnsi="Courier" w:cs="Courier"/>
          <w:b/>
          <w:color w:val="000000"/>
          <w:sz w:val="20"/>
          <w:szCs w:val="20"/>
        </w:rPr>
        <w:t>Required</w:t>
      </w:r>
      <w:proofErr w:type="gramEnd"/>
    </w:p>
    <w:p w14:paraId="000000C6"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Plant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proofErr w:type="gramStart"/>
      <w:r>
        <w:rPr>
          <w:rFonts w:ascii="Courier" w:eastAsia="Courier" w:hAnsi="Courier" w:cs="Courier"/>
          <w:color w:val="000000"/>
          <w:sz w:val="20"/>
          <w:szCs w:val="20"/>
        </w:rPr>
        <w:t>Optional</w:t>
      </w:r>
      <w:proofErr w:type="gramEnd"/>
    </w:p>
    <w:p w14:paraId="000000C7"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SingleRepeat</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8" w14:textId="77777777" w:rsidR="009D5A80"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proofErr w:type="spellStart"/>
      <w:r>
        <w:rPr>
          <w:rFonts w:ascii="Courier" w:eastAsia="Courier" w:hAnsi="Courier" w:cs="Courier"/>
          <w:color w:val="000000"/>
          <w:sz w:val="20"/>
          <w:szCs w:val="20"/>
        </w:rPr>
        <w:t>MultipleRepeat</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9" w14:textId="77777777" w:rsidR="009D5A80" w:rsidRDefault="00000000">
      <w:pPr>
        <w:pStyle w:val="Heading2"/>
        <w:numPr>
          <w:ilvl w:val="1"/>
          <w:numId w:val="2"/>
        </w:numPr>
      </w:pPr>
      <w:bookmarkStart w:id="29" w:name="_Toc163219772"/>
      <w:r>
        <w:lastRenderedPageBreak/>
        <w:t>Prescription</w:t>
      </w:r>
      <w:bookmarkEnd w:id="29"/>
    </w:p>
    <w:p w14:paraId="000000CA" w14:textId="77777777" w:rsidR="009D5A80" w:rsidRDefault="00000000">
      <w:pPr>
        <w:pBdr>
          <w:top w:val="nil"/>
          <w:left w:val="nil"/>
          <w:bottom w:val="nil"/>
          <w:right w:val="nil"/>
          <w:between w:val="nil"/>
        </w:pBdr>
        <w:spacing w:after="120"/>
        <w:ind w:left="1152" w:right="1008" w:hanging="1152"/>
        <w:rPr>
          <w:color w:val="000000"/>
        </w:rPr>
      </w:pPr>
      <w:r>
        <w:rPr>
          <w:color w:val="000000"/>
        </w:rPr>
        <w:t>This text parameter is the prescription’s name.  Each name must be unique.</w:t>
      </w:r>
    </w:p>
    <w:p w14:paraId="000000CB" w14:textId="77777777" w:rsidR="009D5A80" w:rsidRDefault="00000000">
      <w:pPr>
        <w:pStyle w:val="Heading2"/>
        <w:numPr>
          <w:ilvl w:val="1"/>
          <w:numId w:val="2"/>
        </w:numPr>
      </w:pPr>
      <w:bookmarkStart w:id="30" w:name="_Toc163219773"/>
      <w:r>
        <w:t>Stand Rankings</w:t>
      </w:r>
      <w:bookmarkEnd w:id="30"/>
    </w:p>
    <w:p w14:paraId="000000CC"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Pr>
          <w:b/>
          <w:color w:val="000000"/>
        </w:rPr>
        <w:t>Stands are ranked within a management area</w:t>
      </w:r>
      <w:r>
        <w:rPr>
          <w:color w:val="000000"/>
        </w:rPr>
        <w:t>, i.e., each management area will have a separate ranking of the stands within it.</w:t>
      </w:r>
    </w:p>
    <w:p w14:paraId="000000CD" w14:textId="77777777" w:rsidR="009D5A80" w:rsidRDefault="00000000">
      <w:pPr>
        <w:pStyle w:val="Heading3"/>
        <w:numPr>
          <w:ilvl w:val="2"/>
          <w:numId w:val="2"/>
        </w:numPr>
      </w:pPr>
      <w:bookmarkStart w:id="31" w:name="_Toc163219774"/>
      <w:proofErr w:type="spellStart"/>
      <w:r>
        <w:t>StandRanking</w:t>
      </w:r>
      <w:bookmarkEnd w:id="31"/>
      <w:proofErr w:type="spellEnd"/>
    </w:p>
    <w:p w14:paraId="000000CE"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parameter indicates which method to use to rank the stands in a management area.  Valid values are </w:t>
      </w:r>
      <w:r>
        <w:rPr>
          <w:rFonts w:ascii="Courier New" w:eastAsia="Courier New" w:hAnsi="Courier New" w:cs="Courier New"/>
          <w:color w:val="000000"/>
          <w:sz w:val="20"/>
          <w:szCs w:val="20"/>
        </w:rPr>
        <w:t>"Economic"</w:t>
      </w:r>
      <w:r>
        <w:rPr>
          <w:color w:val="000000"/>
        </w:rPr>
        <w:t xml:space="preserv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MaxCohortAge</w:t>
      </w:r>
      <w:proofErr w:type="spellEnd"/>
      <w:r>
        <w:rPr>
          <w:rFonts w:ascii="Courier New" w:eastAsia="Courier New" w:hAnsi="Courier New" w:cs="Courier New"/>
          <w:color w:val="000000"/>
          <w:sz w:val="20"/>
          <w:szCs w:val="20"/>
        </w:rPr>
        <w:t>"</w:t>
      </w:r>
      <w:r>
        <w:rPr>
          <w:color w:val="000000"/>
        </w:rPr>
        <w:t xml:space="preserv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RegulateAges</w:t>
      </w:r>
      <w:proofErr w:type="spellEnd"/>
      <w:r>
        <w:rPr>
          <w:rFonts w:ascii="Courier New" w:eastAsia="Courier New" w:hAnsi="Courier New" w:cs="Courier New"/>
          <w:color w:val="000000"/>
          <w:sz w:val="20"/>
          <w:szCs w:val="20"/>
        </w:rPr>
        <w:t>"</w:t>
      </w:r>
      <w:r>
        <w:rPr>
          <w:color w:val="000000"/>
        </w:rPr>
        <w:t xml:space="preserve">, </w:t>
      </w:r>
      <w:r>
        <w:rPr>
          <w:rFonts w:ascii="Courier New" w:eastAsia="Courier New" w:hAnsi="Courier New" w:cs="Courier New"/>
          <w:color w:val="000000"/>
          <w:sz w:val="20"/>
          <w:szCs w:val="20"/>
        </w:rPr>
        <w:t>"Random"</w:t>
      </w:r>
      <w:r>
        <w:rPr>
          <w:color w:val="000000"/>
        </w:rPr>
        <w:t xml:space="preserve">, and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FireHazard</w:t>
      </w:r>
      <w:proofErr w:type="spellEnd"/>
      <w:r>
        <w:rPr>
          <w:rFonts w:ascii="Courier New" w:eastAsia="Courier New" w:hAnsi="Courier New" w:cs="Courier New"/>
          <w:color w:val="000000"/>
          <w:sz w:val="20"/>
          <w:szCs w:val="20"/>
        </w:rPr>
        <w:t>"</w:t>
      </w:r>
      <w:r>
        <w:rPr>
          <w:color w:val="000000"/>
        </w:rPr>
        <w:t>.</w:t>
      </w:r>
    </w:p>
    <w:p w14:paraId="000000CF" w14:textId="77777777" w:rsidR="009D5A80" w:rsidRDefault="00000000">
      <w:pPr>
        <w:pStyle w:val="Heading3"/>
        <w:numPr>
          <w:ilvl w:val="2"/>
          <w:numId w:val="2"/>
        </w:numPr>
      </w:pPr>
      <w:bookmarkStart w:id="32" w:name="_Toc163219775"/>
      <w:r>
        <w:t xml:space="preserve">Maximum cohort age (keyword: </w:t>
      </w:r>
      <w:proofErr w:type="spellStart"/>
      <w:r>
        <w:t>MaxCohortAge</w:t>
      </w:r>
      <w:proofErr w:type="spellEnd"/>
      <w:r>
        <w:t>)</w:t>
      </w:r>
      <w:bookmarkEnd w:id="32"/>
    </w:p>
    <w:p w14:paraId="000000D0" w14:textId="77777777" w:rsidR="009D5A80" w:rsidRDefault="00000000">
      <w:pPr>
        <w:pBdr>
          <w:top w:val="nil"/>
          <w:left w:val="nil"/>
          <w:bottom w:val="nil"/>
          <w:right w:val="nil"/>
          <w:between w:val="nil"/>
        </w:pBdr>
        <w:spacing w:after="120"/>
        <w:ind w:left="1152" w:right="1008" w:hanging="1152"/>
        <w:rPr>
          <w:color w:val="000000"/>
        </w:rPr>
      </w:pPr>
      <w:r>
        <w:rPr>
          <w:color w:val="000000"/>
        </w:rPr>
        <w:t>Stands in a management area are ranked in descending order by age, resulting in oldest stands being harvested first.  Stand age is computed as the mean of the oldest cohort on each site within the stand.</w:t>
      </w:r>
    </w:p>
    <w:p w14:paraId="000000D1" w14:textId="77777777" w:rsidR="009D5A80" w:rsidRDefault="00000000">
      <w:pPr>
        <w:pStyle w:val="Heading3"/>
        <w:numPr>
          <w:ilvl w:val="2"/>
          <w:numId w:val="2"/>
        </w:numPr>
      </w:pPr>
      <w:bookmarkStart w:id="33" w:name="_Toc163219776"/>
      <w:r>
        <w:t>Economic importance (keyword: Economic)</w:t>
      </w:r>
      <w:bookmarkEnd w:id="33"/>
    </w:p>
    <w:p w14:paraId="000000D2" w14:textId="77777777" w:rsidR="009D5A80" w:rsidRDefault="00000000">
      <w:pPr>
        <w:pBdr>
          <w:top w:val="nil"/>
          <w:left w:val="nil"/>
          <w:bottom w:val="nil"/>
          <w:right w:val="nil"/>
          <w:between w:val="nil"/>
        </w:pBdr>
        <w:spacing w:after="120"/>
        <w:ind w:left="1152" w:right="1008" w:hanging="1152"/>
        <w:rPr>
          <w:color w:val="000000"/>
        </w:rPr>
      </w:pPr>
      <w:r>
        <w:rPr>
          <w:color w:val="000000"/>
        </w:rPr>
        <w:t>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14:paraId="000000D3" w14:textId="77777777" w:rsidR="009D5A80" w:rsidRDefault="00000000">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14:paraId="000000D4" w14:textId="77777777" w:rsidR="009D5A80" w:rsidRDefault="00000000">
      <w:pPr>
        <w:pStyle w:val="Heading4"/>
        <w:numPr>
          <w:ilvl w:val="3"/>
          <w:numId w:val="2"/>
        </w:numPr>
      </w:pPr>
      <w:bookmarkStart w:id="34" w:name="_Toc163219777"/>
      <w:r>
        <w:lastRenderedPageBreak/>
        <w:t>Economic Rank Table</w:t>
      </w:r>
      <w:bookmarkEnd w:id="34"/>
    </w:p>
    <w:p w14:paraId="000000D5"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If the stands are ranked on their economic value, then a table of economic ranks must immediately follow the </w:t>
      </w:r>
      <w:proofErr w:type="spellStart"/>
      <w:r>
        <w:rPr>
          <w:color w:val="000000"/>
        </w:rPr>
        <w:t>StandRanking</w:t>
      </w:r>
      <w:proofErr w:type="spellEnd"/>
      <w:r>
        <w:rPr>
          <w:color w:val="000000"/>
        </w:rPr>
        <w:t xml:space="preserve"> parameter.  Each row in the table has the economic rank for one species.</w:t>
      </w:r>
    </w:p>
    <w:p w14:paraId="000000D6" w14:textId="77777777" w:rsidR="009D5A80" w:rsidRDefault="00000000">
      <w:pPr>
        <w:pStyle w:val="Heading4"/>
        <w:numPr>
          <w:ilvl w:val="3"/>
          <w:numId w:val="2"/>
        </w:numPr>
      </w:pPr>
      <w:bookmarkStart w:id="35" w:name="_Toc163219778"/>
      <w:r>
        <w:t>Species column</w:t>
      </w:r>
      <w:bookmarkEnd w:id="35"/>
    </w:p>
    <w:p w14:paraId="000000D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species’ name must be one of those listed in the species input file (see Chapter 5 in the </w:t>
      </w:r>
      <w:r>
        <w:rPr>
          <w:i/>
          <w:color w:val="000000"/>
        </w:rPr>
        <w:t>LANDIS-II Model User Guide</w:t>
      </w:r>
      <w:r>
        <w:rPr>
          <w:color w:val="000000"/>
        </w:rPr>
        <w:t>).  The species can appear in any order in the economic rank table.  The table does not need a row for every species.  Any species that is not in the table is assigned the default economic rank of 0.</w:t>
      </w:r>
    </w:p>
    <w:p w14:paraId="000000D8" w14:textId="77777777" w:rsidR="009D5A80" w:rsidRDefault="00000000">
      <w:pPr>
        <w:pStyle w:val="Heading4"/>
        <w:numPr>
          <w:ilvl w:val="3"/>
          <w:numId w:val="2"/>
        </w:numPr>
      </w:pPr>
      <w:bookmarkStart w:id="36" w:name="_Toc163219779"/>
      <w:r>
        <w:t>Economic Rank column</w:t>
      </w:r>
      <w:bookmarkEnd w:id="36"/>
    </w:p>
    <w:p w14:paraId="000000D9" w14:textId="77777777" w:rsidR="009D5A80" w:rsidRDefault="00000000">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species’ relative economic value (rank), with higher values representing higher value.  Value: 0 ≤ integer ≤ 100.</w:t>
      </w:r>
    </w:p>
    <w:p w14:paraId="000000DA" w14:textId="77777777" w:rsidR="009D5A80" w:rsidRDefault="00000000">
      <w:pPr>
        <w:pStyle w:val="Heading4"/>
        <w:numPr>
          <w:ilvl w:val="3"/>
          <w:numId w:val="2"/>
        </w:numPr>
      </w:pPr>
      <w:bookmarkStart w:id="37" w:name="_Toc163219780"/>
      <w:r>
        <w:t>Minimum Age column</w:t>
      </w:r>
      <w:bookmarkEnd w:id="37"/>
    </w:p>
    <w:p w14:paraId="000000DB" w14:textId="77777777" w:rsidR="009D5A80" w:rsidRDefault="00000000">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minimum age at which the species has economic value.  Value: integer ≥ 0.</w:t>
      </w:r>
    </w:p>
    <w:p w14:paraId="000000DC" w14:textId="77777777" w:rsidR="009D5A80" w:rsidRDefault="00000000">
      <w:pPr>
        <w:pBdr>
          <w:top w:val="nil"/>
          <w:left w:val="nil"/>
          <w:bottom w:val="nil"/>
          <w:right w:val="nil"/>
          <w:between w:val="nil"/>
        </w:pBdr>
        <w:spacing w:after="120"/>
        <w:ind w:left="1152" w:right="1008" w:hanging="1152"/>
        <w:rPr>
          <w:color w:val="000000"/>
        </w:rPr>
      </w:pPr>
      <w:r>
        <w:rPr>
          <w:color w:val="000000"/>
        </w:rPr>
        <w:t>Example:</w:t>
      </w:r>
    </w:p>
    <w:p w14:paraId="000000DD" w14:textId="77777777" w:rsidR="009D5A80"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StandRanking</w:t>
      </w:r>
      <w:proofErr w:type="spellEnd"/>
      <w:r>
        <w:rPr>
          <w:rFonts w:ascii="Courier" w:eastAsia="Courier" w:hAnsi="Courier" w:cs="Courier"/>
          <w:color w:val="000000"/>
          <w:sz w:val="20"/>
          <w:szCs w:val="20"/>
        </w:rPr>
        <w:t xml:space="preserve">    Economic</w:t>
      </w:r>
    </w:p>
    <w:p w14:paraId="000000DE" w14:textId="77777777" w:rsidR="009D5A80"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Species</w:t>
      </w:r>
      <w:proofErr w:type="gramEnd"/>
      <w:r>
        <w:rPr>
          <w:rFonts w:ascii="Courier" w:eastAsia="Courier" w:hAnsi="Courier" w:cs="Courier"/>
          <w:color w:val="000000"/>
          <w:sz w:val="20"/>
          <w:szCs w:val="20"/>
        </w:rPr>
        <w:t xml:space="preserve">     Economic Rank   Minimum Age</w:t>
      </w:r>
    </w:p>
    <w:p w14:paraId="000000DF" w14:textId="77777777" w:rsidR="009D5A80"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     -------------   -----------</w:t>
      </w:r>
    </w:p>
    <w:p w14:paraId="000000E0" w14:textId="77777777" w:rsidR="009D5A80" w:rsidRDefault="00000000">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acerrubr</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t>85</w:t>
      </w:r>
      <w:r>
        <w:rPr>
          <w:rFonts w:ascii="Courier" w:eastAsia="Courier" w:hAnsi="Courier" w:cs="Courier"/>
          <w:color w:val="000000"/>
          <w:sz w:val="20"/>
          <w:szCs w:val="20"/>
        </w:rPr>
        <w:tab/>
      </w:r>
      <w:proofErr w:type="gramStart"/>
      <w:r>
        <w:rPr>
          <w:rFonts w:ascii="Courier" w:eastAsia="Courier" w:hAnsi="Courier" w:cs="Courier"/>
          <w:color w:val="000000"/>
          <w:sz w:val="20"/>
          <w:szCs w:val="20"/>
        </w:rPr>
        <w:tab/>
        <w:t xml:space="preserve">  50</w:t>
      </w:r>
      <w:proofErr w:type="gramEnd"/>
    </w:p>
    <w:p w14:paraId="000000E1" w14:textId="77777777" w:rsidR="009D5A80" w:rsidRDefault="009D5A80">
      <w:pPr>
        <w:pBdr>
          <w:top w:val="nil"/>
          <w:left w:val="nil"/>
          <w:bottom w:val="nil"/>
          <w:right w:val="nil"/>
          <w:between w:val="nil"/>
        </w:pBdr>
        <w:spacing w:after="120"/>
        <w:ind w:left="1152" w:right="1008" w:hanging="1152"/>
        <w:rPr>
          <w:color w:val="000000"/>
        </w:rPr>
      </w:pPr>
    </w:p>
    <w:p w14:paraId="000000E2" w14:textId="77777777" w:rsidR="009D5A80" w:rsidRDefault="00000000">
      <w:pPr>
        <w:pStyle w:val="Heading3"/>
        <w:numPr>
          <w:ilvl w:val="2"/>
          <w:numId w:val="2"/>
        </w:numPr>
      </w:pPr>
      <w:bookmarkStart w:id="38" w:name="_Toc163219781"/>
      <w:r>
        <w:t xml:space="preserve">Regulate cohort ages (keyword: </w:t>
      </w:r>
      <w:proofErr w:type="spellStart"/>
      <w:r>
        <w:t>RegulateAges</w:t>
      </w:r>
      <w:proofErr w:type="spellEnd"/>
      <w:r>
        <w:t>)</w:t>
      </w:r>
      <w:bookmarkEnd w:id="38"/>
    </w:p>
    <w:p w14:paraId="000000E3" w14:textId="77777777" w:rsidR="009D5A80" w:rsidRDefault="00000000">
      <w:pPr>
        <w:pBdr>
          <w:top w:val="nil"/>
          <w:left w:val="nil"/>
          <w:bottom w:val="nil"/>
          <w:right w:val="nil"/>
          <w:between w:val="nil"/>
        </w:pBdr>
        <w:spacing w:after="120"/>
        <w:ind w:left="1152" w:right="1008" w:hanging="1152"/>
        <w:rPr>
          <w:color w:val="000000"/>
        </w:rPr>
      </w:pPr>
      <w:r>
        <w:rPr>
          <w:color w:val="000000"/>
        </w:rPr>
        <w:t>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14:paraId="000000E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(relative frequency of stands with same maximum age) </w:t>
      </w:r>
      <w:proofErr w:type="gramStart"/>
      <w:r>
        <w:rPr>
          <w:color w:val="000000"/>
        </w:rPr>
        <w:t>e</w:t>
      </w:r>
      <w:r>
        <w:rPr>
          <w:color w:val="000000"/>
          <w:sz w:val="36"/>
          <w:szCs w:val="36"/>
          <w:vertAlign w:val="superscript"/>
        </w:rPr>
        <w:t>(</w:t>
      </w:r>
      <w:proofErr w:type="gramEnd"/>
      <w:r>
        <w:rPr>
          <w:color w:val="000000"/>
          <w:sz w:val="36"/>
          <w:szCs w:val="36"/>
          <w:vertAlign w:val="superscript"/>
        </w:rPr>
        <w:t>stand-age / 10)</w:t>
      </w:r>
      <w:r>
        <w:rPr>
          <w:color w:val="000000"/>
        </w:rPr>
        <w:t xml:space="preserve">  </w:t>
      </w:r>
    </w:p>
    <w:p w14:paraId="000000E5" w14:textId="77777777" w:rsidR="009D5A80" w:rsidRDefault="00000000">
      <w:pPr>
        <w:pStyle w:val="Heading3"/>
        <w:numPr>
          <w:ilvl w:val="2"/>
          <w:numId w:val="2"/>
        </w:numPr>
      </w:pPr>
      <w:bookmarkStart w:id="39" w:name="_Toc163219782"/>
      <w:r>
        <w:t>Random (keyword: Random)</w:t>
      </w:r>
      <w:bookmarkEnd w:id="39"/>
    </w:p>
    <w:p w14:paraId="000000E6" w14:textId="77777777" w:rsidR="009D5A80" w:rsidRDefault="00000000">
      <w:pPr>
        <w:pBdr>
          <w:top w:val="nil"/>
          <w:left w:val="nil"/>
          <w:bottom w:val="nil"/>
          <w:right w:val="nil"/>
          <w:between w:val="nil"/>
        </w:pBdr>
        <w:spacing w:after="120"/>
        <w:ind w:left="1152" w:right="1008" w:hanging="1152"/>
        <w:rPr>
          <w:color w:val="000000"/>
        </w:rPr>
      </w:pPr>
      <w:r>
        <w:rPr>
          <w:color w:val="000000"/>
        </w:rPr>
        <w:t>Stands in a management area are randomly selected for harvest.</w:t>
      </w:r>
    </w:p>
    <w:p w14:paraId="000000E7" w14:textId="77777777" w:rsidR="009D5A80" w:rsidRDefault="00000000">
      <w:pPr>
        <w:pStyle w:val="Heading3"/>
        <w:numPr>
          <w:ilvl w:val="2"/>
          <w:numId w:val="2"/>
        </w:numPr>
      </w:pPr>
      <w:bookmarkStart w:id="40" w:name="_Toc163219783"/>
      <w:r>
        <w:lastRenderedPageBreak/>
        <w:t xml:space="preserve">Time Since Disturbance (keyword: </w:t>
      </w:r>
      <w:proofErr w:type="spellStart"/>
      <w:r>
        <w:t>TimeSinceDisturbance</w:t>
      </w:r>
      <w:proofErr w:type="spellEnd"/>
      <w:r>
        <w:t>)</w:t>
      </w:r>
      <w:bookmarkEnd w:id="40"/>
    </w:p>
    <w:p w14:paraId="000000E8"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To simulate salvage logging and/or post-disturbance planting, the </w:t>
      </w:r>
      <w:proofErr w:type="spellStart"/>
      <w:r>
        <w:rPr>
          <w:color w:val="000000"/>
        </w:rPr>
        <w:t>TimeSinceDisturbance</w:t>
      </w:r>
      <w:proofErr w:type="spellEnd"/>
      <w:r>
        <w:rPr>
          <w:color w:val="000000"/>
        </w:rPr>
        <w:t xml:space="preserve"> ranking can be used.  If used, one of two possible inputs are required:</w:t>
      </w:r>
    </w:p>
    <w:p w14:paraId="000000E9" w14:textId="77777777" w:rsidR="009D5A80" w:rsidRDefault="00000000">
      <w:pPr>
        <w:pBdr>
          <w:top w:val="nil"/>
          <w:left w:val="nil"/>
          <w:bottom w:val="nil"/>
          <w:right w:val="nil"/>
          <w:between w:val="nil"/>
        </w:pBdr>
        <w:spacing w:after="120"/>
        <w:ind w:left="1152" w:right="1008" w:hanging="1152"/>
        <w:rPr>
          <w:color w:val="000000"/>
        </w:rPr>
      </w:pPr>
      <w:proofErr w:type="spellStart"/>
      <w:r>
        <w:rPr>
          <w:color w:val="000000"/>
        </w:rPr>
        <w:t>TimeSinceLastFire</w:t>
      </w:r>
      <w:proofErr w:type="spellEnd"/>
      <w:r>
        <w:rPr>
          <w:color w:val="000000"/>
        </w:rPr>
        <w:tab/>
        <w:t>#years</w:t>
      </w:r>
    </w:p>
    <w:p w14:paraId="000000EA" w14:textId="77777777" w:rsidR="009D5A80" w:rsidRDefault="00000000">
      <w:pPr>
        <w:pBdr>
          <w:top w:val="nil"/>
          <w:left w:val="nil"/>
          <w:bottom w:val="nil"/>
          <w:right w:val="nil"/>
          <w:between w:val="nil"/>
        </w:pBdr>
        <w:spacing w:after="120"/>
        <w:ind w:left="1152" w:right="1008" w:hanging="1152"/>
        <w:rPr>
          <w:color w:val="000000"/>
        </w:rPr>
      </w:pPr>
      <w:r>
        <w:rPr>
          <w:color w:val="000000"/>
        </w:rPr>
        <w:t>OR</w:t>
      </w:r>
    </w:p>
    <w:p w14:paraId="000000EB" w14:textId="77777777" w:rsidR="009D5A80" w:rsidRDefault="00000000">
      <w:pPr>
        <w:pBdr>
          <w:top w:val="nil"/>
          <w:left w:val="nil"/>
          <w:bottom w:val="nil"/>
          <w:right w:val="nil"/>
          <w:between w:val="nil"/>
        </w:pBdr>
        <w:spacing w:after="120"/>
        <w:ind w:left="1152" w:right="1008" w:hanging="1152"/>
        <w:rPr>
          <w:color w:val="000000"/>
        </w:rPr>
      </w:pPr>
      <w:proofErr w:type="spellStart"/>
      <w:r>
        <w:rPr>
          <w:color w:val="000000"/>
        </w:rPr>
        <w:t>TimeSinceLastWind</w:t>
      </w:r>
      <w:proofErr w:type="spellEnd"/>
      <w:r>
        <w:rPr>
          <w:color w:val="000000"/>
        </w:rPr>
        <w:tab/>
        <w:t>#years</w:t>
      </w:r>
    </w:p>
    <w:p w14:paraId="000000EC" w14:textId="77777777" w:rsidR="009D5A80" w:rsidRDefault="00000000">
      <w:pPr>
        <w:pBdr>
          <w:top w:val="nil"/>
          <w:left w:val="nil"/>
          <w:bottom w:val="nil"/>
          <w:right w:val="nil"/>
          <w:between w:val="nil"/>
        </w:pBdr>
        <w:spacing w:after="120"/>
        <w:ind w:left="1152" w:right="1008" w:hanging="1152"/>
        <w:rPr>
          <w:color w:val="000000"/>
        </w:rPr>
      </w:pPr>
      <w:r>
        <w:rPr>
          <w:color w:val="000000"/>
        </w:rP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14:paraId="000000ED" w14:textId="77777777" w:rsidR="009D5A80" w:rsidRDefault="00000000">
      <w:pPr>
        <w:pStyle w:val="Heading3"/>
        <w:numPr>
          <w:ilvl w:val="2"/>
          <w:numId w:val="2"/>
        </w:numPr>
      </w:pPr>
      <w:bookmarkStart w:id="41" w:name="_Toc163219784"/>
      <w:r>
        <w:t xml:space="preserve">Fire hazard (keyword: </w:t>
      </w:r>
      <w:proofErr w:type="spellStart"/>
      <w:r>
        <w:t>FireHazard</w:t>
      </w:r>
      <w:proofErr w:type="spellEnd"/>
      <w:r>
        <w:t>)</w:t>
      </w:r>
      <w:bookmarkEnd w:id="41"/>
    </w:p>
    <w:p w14:paraId="000000EE"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Stands are ranked according to an index of fire hazard, which is based on a stand’s fuel type classification.  Each fuel type is assigned a fuel type rank.  Each fuel type rank is user defined; </w:t>
      </w:r>
      <w:proofErr w:type="gramStart"/>
      <w:r>
        <w:rPr>
          <w:color w:val="000000"/>
        </w:rPr>
        <w:t>typically</w:t>
      </w:r>
      <w:proofErr w:type="gramEnd"/>
      <w:r>
        <w:rPr>
          <w:color w:val="000000"/>
        </w:rPr>
        <w:t xml:space="preserve"> it is based on each fuel type’s associated maximum rate of fire spread.  </w:t>
      </w:r>
      <w:r>
        <w:rPr>
          <w:b/>
          <w:color w:val="000000"/>
        </w:rPr>
        <w:t>This ranking option can only be used with a Dynamic Fuels extension.</w:t>
      </w:r>
      <w:r>
        <w:rPr>
          <w:color w:val="000000"/>
        </w:rPr>
        <w:t xml:space="preserve">  The Dynamic Fuel extensions (there are </w:t>
      </w:r>
      <w:proofErr w:type="gramStart"/>
      <w:r>
        <w:rPr>
          <w:color w:val="000000"/>
        </w:rPr>
        <w:t>multiple, but</w:t>
      </w:r>
      <w:proofErr w:type="gramEnd"/>
      <w:r>
        <w:rPr>
          <w:color w:val="000000"/>
        </w:rPr>
        <w:t xml:space="preserve">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14:paraId="000000EF" w14:textId="77777777" w:rsidR="009D5A80" w:rsidRDefault="00000000">
      <w:pPr>
        <w:pStyle w:val="Heading4"/>
        <w:numPr>
          <w:ilvl w:val="3"/>
          <w:numId w:val="2"/>
        </w:numPr>
      </w:pPr>
      <w:bookmarkStart w:id="42" w:name="_Toc163219785"/>
      <w:r>
        <w:t>Fire Hazard Table</w:t>
      </w:r>
      <w:bookmarkEnd w:id="42"/>
    </w:p>
    <w:p w14:paraId="000000F0"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If the stands are ranked on fire hazard, then a table of fuel type ranks must follow the </w:t>
      </w:r>
      <w:proofErr w:type="spellStart"/>
      <w:r>
        <w:rPr>
          <w:color w:val="000000"/>
        </w:rPr>
        <w:t>FireHazard</w:t>
      </w:r>
      <w:proofErr w:type="spellEnd"/>
      <w:r>
        <w:rPr>
          <w:color w:val="000000"/>
        </w:rPr>
        <w:t xml:space="preserve"> parameter.  Each row in the table has the fuel type rank for each fuel type.  </w:t>
      </w:r>
    </w:p>
    <w:p w14:paraId="000000F1" w14:textId="77777777" w:rsidR="009D5A80" w:rsidRDefault="00000000">
      <w:pPr>
        <w:pStyle w:val="Heading4"/>
        <w:numPr>
          <w:ilvl w:val="3"/>
          <w:numId w:val="2"/>
        </w:numPr>
      </w:pPr>
      <w:bookmarkStart w:id="43" w:name="_Toc163219786"/>
      <w:r>
        <w:t xml:space="preserve">Fuel Type </w:t>
      </w:r>
      <w:proofErr w:type="gramStart"/>
      <w:r>
        <w:t>column</w:t>
      </w:r>
      <w:bookmarkEnd w:id="43"/>
      <w:proofErr w:type="gramEnd"/>
    </w:p>
    <w:p w14:paraId="000000F2" w14:textId="77777777" w:rsidR="009D5A80" w:rsidRDefault="00000000">
      <w:pPr>
        <w:pBdr>
          <w:top w:val="nil"/>
          <w:left w:val="nil"/>
          <w:bottom w:val="nil"/>
          <w:right w:val="nil"/>
          <w:between w:val="nil"/>
        </w:pBdr>
        <w:spacing w:after="120"/>
        <w:ind w:left="1152" w:right="1008" w:hanging="1152"/>
        <w:rPr>
          <w:color w:val="000000"/>
        </w:rPr>
      </w:pPr>
      <w:r>
        <w:rPr>
          <w:color w:val="000000"/>
        </w:rPr>
        <w:t>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14:paraId="000000F3" w14:textId="77777777" w:rsidR="009D5A80" w:rsidRDefault="00000000">
      <w:pPr>
        <w:pStyle w:val="Heading4"/>
        <w:numPr>
          <w:ilvl w:val="3"/>
          <w:numId w:val="2"/>
        </w:numPr>
      </w:pPr>
      <w:bookmarkStart w:id="44" w:name="_Toc163219787"/>
      <w:r>
        <w:lastRenderedPageBreak/>
        <w:t xml:space="preserve">Fuel Type Rank </w:t>
      </w:r>
      <w:proofErr w:type="gramStart"/>
      <w:r>
        <w:t>column</w:t>
      </w:r>
      <w:bookmarkEnd w:id="44"/>
      <w:proofErr w:type="gramEnd"/>
    </w:p>
    <w:p w14:paraId="000000F4" w14:textId="77777777" w:rsidR="009D5A80" w:rsidRDefault="00000000">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fuel type’s fuel type rank, with higher values having higher priority for harvesting.  Several fuel types can have the same fuel type rank. Value: 0 ≤ integer ≤ 100.</w:t>
      </w:r>
    </w:p>
    <w:p w14:paraId="000000F5" w14:textId="77777777" w:rsidR="009D5A80" w:rsidRDefault="00000000">
      <w:pPr>
        <w:pBdr>
          <w:top w:val="nil"/>
          <w:left w:val="nil"/>
          <w:bottom w:val="nil"/>
          <w:right w:val="nil"/>
          <w:between w:val="nil"/>
        </w:pBdr>
        <w:spacing w:after="120"/>
        <w:ind w:left="1152" w:right="1008" w:hanging="1152"/>
        <w:rPr>
          <w:color w:val="000000"/>
        </w:rPr>
      </w:pPr>
      <w:r>
        <w:rPr>
          <w:color w:val="000000"/>
        </w:rPr>
        <w:t>Example:</w:t>
      </w:r>
    </w:p>
    <w:p w14:paraId="000000F6" w14:textId="77777777" w:rsidR="009D5A80" w:rsidRDefault="00000000">
      <w:pPr>
        <w:pBdr>
          <w:top w:val="nil"/>
          <w:left w:val="nil"/>
          <w:bottom w:val="nil"/>
          <w:right w:val="nil"/>
          <w:between w:val="nil"/>
        </w:pBdr>
        <w:ind w:left="1152" w:right="1008" w:hanging="1152"/>
        <w:rPr>
          <w:rFonts w:ascii="Courier" w:eastAsia="Courier" w:hAnsi="Courier" w:cs="Courier"/>
          <w:color w:val="000000"/>
        </w:rPr>
      </w:pPr>
      <w:proofErr w:type="spellStart"/>
      <w:r>
        <w:rPr>
          <w:rFonts w:ascii="Courier" w:eastAsia="Courier" w:hAnsi="Courier" w:cs="Courier"/>
          <w:color w:val="000000"/>
          <w:sz w:val="20"/>
          <w:szCs w:val="20"/>
        </w:rPr>
        <w:t>StandRanking</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FireHazard</w:t>
      </w:r>
      <w:proofErr w:type="spellEnd"/>
    </w:p>
    <w:p w14:paraId="000000F7" w14:textId="77777777" w:rsidR="009D5A80" w:rsidRDefault="00000000">
      <w:pPr>
        <w:pBdr>
          <w:top w:val="nil"/>
          <w:left w:val="nil"/>
          <w:bottom w:val="nil"/>
          <w:right w:val="nil"/>
          <w:between w:val="nil"/>
        </w:pBdr>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Fuel</w:t>
      </w:r>
      <w:proofErr w:type="gramEnd"/>
      <w:r>
        <w:rPr>
          <w:rFonts w:ascii="Courier" w:eastAsia="Courier" w:hAnsi="Courier" w:cs="Courier"/>
          <w:color w:val="000000"/>
          <w:sz w:val="20"/>
          <w:szCs w:val="20"/>
        </w:rPr>
        <w:t xml:space="preserve"> Type   Fuel Type Rank   </w:t>
      </w:r>
    </w:p>
    <w:p w14:paraId="000000F8" w14:textId="77777777" w:rsidR="009D5A80"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Index</w:t>
      </w:r>
      <w:proofErr w:type="gramEnd"/>
    </w:p>
    <w:p w14:paraId="000000F9" w14:textId="77777777" w:rsidR="009D5A80"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&gt;&gt;  -------     -------------   </w:t>
      </w:r>
    </w:p>
    <w:p w14:paraId="000000FA" w14:textId="77777777" w:rsidR="009D5A80" w:rsidRDefault="00000000">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1</w:t>
      </w:r>
      <w:r>
        <w:rPr>
          <w:rFonts w:ascii="Courier" w:eastAsia="Courier" w:hAnsi="Courier" w:cs="Courier"/>
          <w:color w:val="000000"/>
          <w:sz w:val="20"/>
          <w:szCs w:val="20"/>
        </w:rPr>
        <w:tab/>
      </w:r>
      <w:proofErr w:type="gramStart"/>
      <w:r>
        <w:rPr>
          <w:rFonts w:ascii="Courier" w:eastAsia="Courier" w:hAnsi="Courier" w:cs="Courier"/>
          <w:color w:val="000000"/>
          <w:sz w:val="20"/>
          <w:szCs w:val="20"/>
        </w:rPr>
        <w:tab/>
        <w:t xml:space="preserve">  55</w:t>
      </w:r>
      <w:proofErr w:type="gramEnd"/>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B" w14:textId="77777777" w:rsidR="009D5A80" w:rsidRDefault="00000000">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2</w:t>
      </w:r>
      <w:r>
        <w:rPr>
          <w:rFonts w:ascii="Courier" w:eastAsia="Courier" w:hAnsi="Courier" w:cs="Courier"/>
          <w:color w:val="000000"/>
          <w:sz w:val="20"/>
          <w:szCs w:val="20"/>
        </w:rPr>
        <w:tab/>
      </w:r>
      <w:proofErr w:type="gramStart"/>
      <w:r>
        <w:rPr>
          <w:rFonts w:ascii="Courier" w:eastAsia="Courier" w:hAnsi="Courier" w:cs="Courier"/>
          <w:color w:val="000000"/>
          <w:sz w:val="20"/>
          <w:szCs w:val="20"/>
        </w:rPr>
        <w:tab/>
        <w:t xml:space="preserve">  55</w:t>
      </w:r>
      <w:proofErr w:type="gramEnd"/>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C" w14:textId="77777777" w:rsidR="009D5A80" w:rsidRDefault="00000000">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5</w:t>
      </w:r>
      <w:r>
        <w:rPr>
          <w:rFonts w:ascii="Courier" w:eastAsia="Courier" w:hAnsi="Courier" w:cs="Courier"/>
          <w:color w:val="000000"/>
          <w:sz w:val="20"/>
          <w:szCs w:val="20"/>
        </w:rPr>
        <w:tab/>
      </w:r>
      <w:proofErr w:type="gramStart"/>
      <w:r>
        <w:rPr>
          <w:rFonts w:ascii="Courier" w:eastAsia="Courier" w:hAnsi="Courier" w:cs="Courier"/>
          <w:color w:val="000000"/>
          <w:sz w:val="20"/>
          <w:szCs w:val="20"/>
        </w:rPr>
        <w:tab/>
        <w:t xml:space="preserve">  36</w:t>
      </w:r>
      <w:proofErr w:type="gramEnd"/>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D" w14:textId="77777777" w:rsidR="009D5A80" w:rsidRDefault="00000000">
      <w:pPr>
        <w:pBdr>
          <w:top w:val="nil"/>
          <w:left w:val="nil"/>
          <w:bottom w:val="nil"/>
          <w:right w:val="nil"/>
          <w:between w:val="nil"/>
        </w:pBdr>
        <w:ind w:left="1152"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3</w:t>
      </w:r>
      <w:r>
        <w:rPr>
          <w:rFonts w:ascii="Courier" w:eastAsia="Courier" w:hAnsi="Courier" w:cs="Courier"/>
          <w:color w:val="000000"/>
          <w:sz w:val="20"/>
          <w:szCs w:val="20"/>
        </w:rPr>
        <w:tab/>
      </w:r>
      <w:proofErr w:type="gramStart"/>
      <w:r>
        <w:rPr>
          <w:rFonts w:ascii="Courier" w:eastAsia="Courier" w:hAnsi="Courier" w:cs="Courier"/>
          <w:color w:val="000000"/>
          <w:sz w:val="20"/>
          <w:szCs w:val="20"/>
        </w:rPr>
        <w:tab/>
        <w:t xml:space="preserve">  24</w:t>
      </w:r>
      <w:proofErr w:type="gramEnd"/>
      <w:r>
        <w:rPr>
          <w:rFonts w:ascii="Courier" w:eastAsia="Courier" w:hAnsi="Courier" w:cs="Courier"/>
          <w:color w:val="000000"/>
          <w:sz w:val="20"/>
          <w:szCs w:val="20"/>
        </w:rPr>
        <w:tab/>
      </w:r>
    </w:p>
    <w:p w14:paraId="000000FE" w14:textId="77777777" w:rsidR="009D5A80" w:rsidRDefault="00000000">
      <w:pPr>
        <w:pBdr>
          <w:top w:val="nil"/>
          <w:left w:val="nil"/>
          <w:bottom w:val="nil"/>
          <w:right w:val="nil"/>
          <w:between w:val="nil"/>
        </w:pBdr>
        <w:spacing w:after="120"/>
        <w:ind w:left="1152" w:right="1008" w:hanging="1152"/>
        <w:rPr>
          <w:color w:val="000000"/>
          <w:sz w:val="20"/>
          <w:szCs w:val="20"/>
        </w:rPr>
      </w:pPr>
      <w:r>
        <w:rPr>
          <w:rFonts w:ascii="Courier" w:eastAsia="Courier" w:hAnsi="Courier" w:cs="Courier"/>
          <w:color w:val="000000"/>
          <w:sz w:val="20"/>
          <w:szCs w:val="20"/>
        </w:rPr>
        <w:t xml:space="preserve">  </w:t>
      </w:r>
    </w:p>
    <w:p w14:paraId="000000FF" w14:textId="77777777" w:rsidR="009D5A80" w:rsidRDefault="00000000">
      <w:pPr>
        <w:pStyle w:val="Heading2"/>
        <w:numPr>
          <w:ilvl w:val="1"/>
          <w:numId w:val="2"/>
        </w:numPr>
      </w:pPr>
      <w:bookmarkStart w:id="45" w:name="_Toc163219788"/>
      <w:r>
        <w:t>Stand Qualifications</w:t>
      </w:r>
      <w:bookmarkEnd w:id="45"/>
    </w:p>
    <w:p w14:paraId="00000100" w14:textId="77777777" w:rsidR="009D5A80" w:rsidRDefault="00000000">
      <w:pPr>
        <w:pBdr>
          <w:top w:val="nil"/>
          <w:left w:val="nil"/>
          <w:bottom w:val="nil"/>
          <w:right w:val="nil"/>
          <w:between w:val="nil"/>
        </w:pBdr>
        <w:spacing w:after="120"/>
        <w:ind w:left="1152" w:right="1008" w:hanging="1152"/>
        <w:rPr>
          <w:color w:val="000000"/>
        </w:rPr>
      </w:pPr>
      <w:r>
        <w:rPr>
          <w:color w:val="000000"/>
        </w:rPr>
        <w:t>Stands may be required to meet one or more qualifications.  If they do not meet the qualification criteria, their rank will be set to zero and they will not be harvested.</w:t>
      </w:r>
    </w:p>
    <w:p w14:paraId="00000101" w14:textId="77777777" w:rsidR="009D5A80" w:rsidRDefault="00000000">
      <w:pPr>
        <w:pBdr>
          <w:top w:val="nil"/>
          <w:left w:val="nil"/>
          <w:bottom w:val="nil"/>
          <w:right w:val="nil"/>
          <w:between w:val="nil"/>
        </w:pBdr>
        <w:spacing w:after="120"/>
        <w:ind w:left="1152" w:right="1008" w:hanging="1152"/>
        <w:rPr>
          <w:color w:val="000000"/>
        </w:rPr>
      </w:pPr>
      <w:bookmarkStart w:id="46" w:name="_heading=h.19c6y18" w:colFirst="0" w:colLast="0"/>
      <w:bookmarkEnd w:id="46"/>
      <w:r>
        <w:rPr>
          <w:color w:val="000000"/>
        </w:rPr>
        <w:t>The stand qualification parameters specify criteria that a stand must satisfy to be eligible for harvesting.  Each parameter is optional.  If two or more of these parameters are present, they must occur in the order listed in this section.</w:t>
      </w:r>
    </w:p>
    <w:p w14:paraId="00000102" w14:textId="77777777" w:rsidR="009D5A80" w:rsidRDefault="00000000">
      <w:pPr>
        <w:pStyle w:val="Heading3"/>
        <w:numPr>
          <w:ilvl w:val="2"/>
          <w:numId w:val="2"/>
        </w:numPr>
      </w:pPr>
      <w:bookmarkStart w:id="47" w:name="_Toc163219789"/>
      <w:proofErr w:type="spellStart"/>
      <w:r>
        <w:t>MinimumAge</w:t>
      </w:r>
      <w:bookmarkEnd w:id="47"/>
      <w:proofErr w:type="spellEnd"/>
    </w:p>
    <w:p w14:paraId="00000103"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age</w:t>
      </w:r>
      <w:r>
        <w:rPr>
          <w:rFonts w:ascii="Gungsuh" w:eastAsia="Gungsuh" w:hAnsi="Gungsuh" w:cs="Gungsuh"/>
          <w:color w:val="000000"/>
        </w:rPr>
        <w:t xml:space="preserve"> that a stand must be to be eligible for ranking.  The age of a stand is the mean maximum age of all cells within the stand. Value: integer ≥ 0.  Units: years.</w:t>
      </w:r>
    </w:p>
    <w:p w14:paraId="00000104" w14:textId="77777777" w:rsidR="009D5A80" w:rsidRDefault="00000000">
      <w:pPr>
        <w:pBdr>
          <w:top w:val="nil"/>
          <w:left w:val="nil"/>
          <w:bottom w:val="nil"/>
          <w:right w:val="nil"/>
          <w:between w:val="nil"/>
        </w:pBdr>
        <w:spacing w:after="120"/>
        <w:ind w:left="1152" w:right="1008" w:hanging="1152"/>
        <w:rPr>
          <w:color w:val="000000"/>
        </w:rPr>
      </w:pPr>
      <w:r>
        <w:rPr>
          <w:color w:val="000000"/>
        </w:rPr>
        <w:t>Parameter:</w:t>
      </w:r>
      <w:r>
        <w:rPr>
          <w:color w:val="000000"/>
        </w:rPr>
        <w:tab/>
        <w:t xml:space="preserve">Age, in years </w:t>
      </w:r>
    </w:p>
    <w:p w14:paraId="00000105" w14:textId="77777777" w:rsidR="009D5A80" w:rsidRDefault="00000000">
      <w:pPr>
        <w:pStyle w:val="Heading3"/>
        <w:numPr>
          <w:ilvl w:val="2"/>
          <w:numId w:val="2"/>
        </w:numPr>
      </w:pPr>
      <w:bookmarkStart w:id="48" w:name="_Toc163219790"/>
      <w:proofErr w:type="spellStart"/>
      <w:r>
        <w:t>MaximumAge</w:t>
      </w:r>
      <w:bookmarkEnd w:id="48"/>
      <w:proofErr w:type="spellEnd"/>
    </w:p>
    <w:p w14:paraId="00000106"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maximum age</w:t>
      </w:r>
      <w:r>
        <w:rPr>
          <w:rFonts w:ascii="Gungsuh" w:eastAsia="Gungsuh" w:hAnsi="Gungsuh" w:cs="Gungsuh"/>
          <w:color w:val="000000"/>
        </w:rPr>
        <w:t xml:space="preserve"> that a stand can be to be eligible for ranking.  The age of a stand is the mean maximum age of all cells within the stand.  Value: integer ≥ minimum age; if no minimum age specified, then integer ≥ 0.  Units: years.</w:t>
      </w:r>
    </w:p>
    <w:p w14:paraId="00000107" w14:textId="77777777" w:rsidR="009D5A80" w:rsidRDefault="00000000">
      <w:pPr>
        <w:pBdr>
          <w:top w:val="nil"/>
          <w:left w:val="nil"/>
          <w:bottom w:val="nil"/>
          <w:right w:val="nil"/>
          <w:between w:val="nil"/>
        </w:pBdr>
        <w:spacing w:after="120"/>
        <w:ind w:left="1152" w:right="1008" w:hanging="1152"/>
        <w:rPr>
          <w:color w:val="000000"/>
        </w:rPr>
      </w:pPr>
      <w:r>
        <w:rPr>
          <w:color w:val="000000"/>
        </w:rPr>
        <w:lastRenderedPageBreak/>
        <w:t>Parameter:</w:t>
      </w:r>
      <w:r>
        <w:rPr>
          <w:color w:val="000000"/>
        </w:rPr>
        <w:tab/>
        <w:t>Age, in years</w:t>
      </w:r>
    </w:p>
    <w:p w14:paraId="00000108" w14:textId="77777777" w:rsidR="009D5A80" w:rsidRDefault="00000000">
      <w:pPr>
        <w:pStyle w:val="Heading3"/>
        <w:numPr>
          <w:ilvl w:val="2"/>
          <w:numId w:val="2"/>
        </w:numPr>
      </w:pPr>
      <w:bookmarkStart w:id="49" w:name="_Toc163219791"/>
      <w:proofErr w:type="spellStart"/>
      <w:r>
        <w:t>MinimumTimeSinceLastHarvest</w:t>
      </w:r>
      <w:bookmarkEnd w:id="49"/>
      <w:proofErr w:type="spellEnd"/>
    </w:p>
    <w:p w14:paraId="00000109" w14:textId="77777777" w:rsidR="009D5A80" w:rsidRDefault="00000000">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 xml:space="preserve">This optional parameter specifies the minimum amount of time between successive harvests of a stand.  Therefore, </w:t>
      </w:r>
      <w:proofErr w:type="gramStart"/>
      <w:r>
        <w:rPr>
          <w:rFonts w:ascii="Gungsuh" w:eastAsia="Gungsuh" w:hAnsi="Gungsuh" w:cs="Gungsuh"/>
          <w:color w:val="000000"/>
        </w:rPr>
        <w:t>in order for</w:t>
      </w:r>
      <w:proofErr w:type="gramEnd"/>
      <w:r>
        <w:rPr>
          <w:rFonts w:ascii="Gungsuh" w:eastAsia="Gungsuh" w:hAnsi="Gungsuh" w:cs="Gungsuh"/>
          <w:color w:val="000000"/>
        </w:rPr>
        <w:t xml:space="preserve">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p>
    <w:p w14:paraId="0000010A" w14:textId="77777777" w:rsidR="009D5A80"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Time, in years</w:t>
      </w:r>
    </w:p>
    <w:p w14:paraId="0000010B" w14:textId="77777777" w:rsidR="009D5A80" w:rsidRDefault="00000000">
      <w:pPr>
        <w:pStyle w:val="Heading3"/>
        <w:numPr>
          <w:ilvl w:val="2"/>
          <w:numId w:val="2"/>
        </w:numPr>
      </w:pPr>
      <w:bookmarkStart w:id="50" w:name="_Toc163219792"/>
      <w:r>
        <w:t>Adjacency constraints</w:t>
      </w:r>
      <w:bookmarkEnd w:id="50"/>
    </w:p>
    <w:p w14:paraId="0000010C"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stand age</w:t>
      </w:r>
      <w:r>
        <w:rPr>
          <w:color w:val="000000"/>
        </w:rPr>
        <w:t xml:space="preserve"> required for all neighboring stands for the stand to eligible for ranking.  Three parameters control the adjacency constraints on the stands within a management area.  There are two types of adjacency constraints: </w:t>
      </w:r>
      <w:proofErr w:type="spellStart"/>
      <w:r>
        <w:rPr>
          <w:color w:val="000000"/>
        </w:rPr>
        <w:t>StandAge</w:t>
      </w:r>
      <w:proofErr w:type="spellEnd"/>
      <w:r>
        <w:rPr>
          <w:color w:val="000000"/>
        </w:rPr>
        <w:t xml:space="preserve"> and </w:t>
      </w:r>
      <w:proofErr w:type="spellStart"/>
      <w:r>
        <w:rPr>
          <w:color w:val="000000"/>
        </w:rPr>
        <w:t>TimeSinceLastHarvested</w:t>
      </w:r>
      <w:proofErr w:type="spellEnd"/>
      <w:r>
        <w:rPr>
          <w:color w:val="000000"/>
        </w:rPr>
        <w:t xml:space="preserve">.  Specifying a stand adjacency of X years and the adjacency type of </w:t>
      </w:r>
      <w:proofErr w:type="spellStart"/>
      <w:r>
        <w:rPr>
          <w:b/>
          <w:color w:val="000000"/>
        </w:rPr>
        <w:t>StandAge</w:t>
      </w:r>
      <w:proofErr w:type="spellEnd"/>
      <w:r>
        <w:rPr>
          <w:color w:val="000000"/>
        </w:rPr>
        <w:t xml:space="preserve"> will prevent any stand from being cut if any of its neighboring stands are less than X years old.  Specifying an adjacency type of </w:t>
      </w:r>
      <w:proofErr w:type="spellStart"/>
      <w:r>
        <w:rPr>
          <w:b/>
          <w:color w:val="000000"/>
        </w:rPr>
        <w:t>TimeSinceLastHarvested</w:t>
      </w:r>
      <w:proofErr w:type="spellEnd"/>
      <w:r>
        <w:rPr>
          <w:rFonts w:ascii="Gungsuh" w:eastAsia="Gungsuh" w:hAnsi="Gungsuh" w:cs="Gungsuh"/>
          <w:color w:val="000000"/>
        </w:rPr>
        <w:t xml:space="preserve"> will prevent a stand from being cut if any of its neighboring stands have been harvested within the last X years.  Additionally, setting the </w:t>
      </w:r>
      <w:proofErr w:type="spellStart"/>
      <w:r>
        <w:rPr>
          <w:rFonts w:ascii="Gungsuh" w:eastAsia="Gungsuh" w:hAnsi="Gungsuh" w:cs="Gungsuh"/>
          <w:color w:val="000000"/>
        </w:rPr>
        <w:t>AdjacencyNeighborSetAside</w:t>
      </w:r>
      <w:proofErr w:type="spellEnd"/>
      <w:r>
        <w:rPr>
          <w:rFonts w:ascii="Gungsuh" w:eastAsia="Gungsuh" w:hAnsi="Gungsuh" w:cs="Gungsuh"/>
          <w:color w:val="000000"/>
        </w:rPr>
        <w:t xml:space="preserve"> parameter at Y years will set aside each neighbor of a harvested stand for Y years.  This will prevent stands adjacent to a stand just cut from being harvested until Y years have passed.  Value: integer ≥ 0.  Units: years.</w:t>
      </w:r>
    </w:p>
    <w:p w14:paraId="0000010D" w14:textId="77777777" w:rsidR="009D5A80"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r>
      <w:proofErr w:type="spellStart"/>
      <w:r>
        <w:rPr>
          <w:color w:val="000000"/>
        </w:rPr>
        <w:t>StandAdjacency</w:t>
      </w:r>
      <w:proofErr w:type="spellEnd"/>
    </w:p>
    <w:p w14:paraId="0000010E"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 </w:t>
      </w:r>
      <w:r>
        <w:rPr>
          <w:color w:val="000000"/>
        </w:rPr>
        <w:tab/>
      </w:r>
      <w:r>
        <w:rPr>
          <w:color w:val="000000"/>
        </w:rPr>
        <w:tab/>
      </w:r>
      <w:r>
        <w:rPr>
          <w:color w:val="000000"/>
        </w:rPr>
        <w:tab/>
      </w:r>
      <w:proofErr w:type="spellStart"/>
      <w:r>
        <w:rPr>
          <w:color w:val="000000"/>
        </w:rPr>
        <w:t>AdjacencyType</w:t>
      </w:r>
      <w:proofErr w:type="spellEnd"/>
      <w:r>
        <w:rPr>
          <w:color w:val="000000"/>
        </w:rPr>
        <w:t xml:space="preserve"> </w:t>
      </w:r>
    </w:p>
    <w:p w14:paraId="0000010F" w14:textId="77777777" w:rsidR="009D5A80" w:rsidRDefault="00000000">
      <w:pPr>
        <w:pBdr>
          <w:top w:val="nil"/>
          <w:left w:val="nil"/>
          <w:bottom w:val="nil"/>
          <w:right w:val="nil"/>
          <w:between w:val="nil"/>
        </w:pBdr>
        <w:spacing w:after="120"/>
        <w:ind w:left="1152" w:right="758" w:hanging="1152"/>
        <w:rPr>
          <w:color w:val="000000"/>
        </w:rPr>
      </w:pPr>
      <w:r>
        <w:rPr>
          <w:color w:val="000000"/>
        </w:rPr>
        <w:tab/>
      </w:r>
      <w:r>
        <w:rPr>
          <w:color w:val="000000"/>
        </w:rPr>
        <w:tab/>
      </w:r>
      <w:r>
        <w:rPr>
          <w:color w:val="000000"/>
        </w:rPr>
        <w:tab/>
      </w:r>
      <w:proofErr w:type="spellStart"/>
      <w:r>
        <w:rPr>
          <w:color w:val="000000"/>
        </w:rPr>
        <w:t>AdjacencyNeighborSetAside</w:t>
      </w:r>
      <w:proofErr w:type="spellEnd"/>
      <w:r>
        <w:rPr>
          <w:color w:val="000000"/>
        </w:rPr>
        <w:t xml:space="preserve"> </w:t>
      </w:r>
    </w:p>
    <w:p w14:paraId="00000110" w14:textId="77777777" w:rsidR="009D5A80" w:rsidRDefault="00000000">
      <w:pPr>
        <w:pStyle w:val="Heading3"/>
        <w:numPr>
          <w:ilvl w:val="2"/>
          <w:numId w:val="2"/>
        </w:numPr>
      </w:pPr>
      <w:bookmarkStart w:id="51" w:name="_Toc163219793"/>
      <w:r>
        <w:lastRenderedPageBreak/>
        <w:t>Forest Type</w:t>
      </w:r>
      <w:bookmarkEnd w:id="51"/>
    </w:p>
    <w:p w14:paraId="00000111" w14:textId="77777777" w:rsidR="009D5A80" w:rsidRDefault="00000000">
      <w:pPr>
        <w:ind w:left="1122"/>
      </w:pPr>
      <w:r>
        <w:t xml:space="preserve">Prescriptions can be targeted to specific species (forest type).  A set of rules are specified to define a forest type.  </w:t>
      </w:r>
      <w:r>
        <w:rPr>
          <w:b/>
        </w:rPr>
        <w:t>These criteria are used to qualify and disqualify stands for harvesting.</w:t>
      </w:r>
      <w:r>
        <w:t xml:space="preserve">  </w:t>
      </w:r>
    </w:p>
    <w:p w14:paraId="00000112" w14:textId="77777777" w:rsidR="009D5A80" w:rsidRDefault="009D5A80">
      <w:pPr>
        <w:ind w:left="1122"/>
      </w:pPr>
    </w:p>
    <w:p w14:paraId="00000113" w14:textId="77777777" w:rsidR="009D5A80" w:rsidRDefault="00000000">
      <w:pPr>
        <w:ind w:left="1122"/>
        <w:rPr>
          <w:color w:val="000000"/>
        </w:rPr>
      </w:pPr>
      <w:r>
        <w:rPr>
          <w:color w:val="000000"/>
        </w:rPr>
        <w:t>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Each rule specifies whether the condition qualifies or disqualifies the stand for harvest.</w:t>
      </w:r>
    </w:p>
    <w:p w14:paraId="00000114" w14:textId="77777777" w:rsidR="009D5A80" w:rsidRDefault="009D5A80">
      <w:pPr>
        <w:ind w:left="1122"/>
        <w:rPr>
          <w:color w:val="000000"/>
        </w:rPr>
      </w:pPr>
    </w:p>
    <w:p w14:paraId="00000115" w14:textId="77777777" w:rsidR="009D5A80" w:rsidRDefault="00000000">
      <w:pPr>
        <w:ind w:left="1122"/>
        <w:rPr>
          <w:color w:val="000000"/>
        </w:rPr>
      </w:pPr>
      <w:proofErr w:type="spellStart"/>
      <w:r>
        <w:rPr>
          <w:color w:val="000000"/>
        </w:rPr>
        <w:t>InclusionRule</w:t>
      </w:r>
      <w:proofErr w:type="spellEnd"/>
      <w:r>
        <w:rPr>
          <w:color w:val="000000"/>
        </w:rPr>
        <w:t xml:space="preserve">.  Determines how the condition qualifies the stand for harvest.  There are three possible values: </w:t>
      </w:r>
      <w:r>
        <w:rPr>
          <w:b/>
          <w:color w:val="000000"/>
        </w:rPr>
        <w:t xml:space="preserve">Required </w:t>
      </w:r>
      <w:r>
        <w:rPr>
          <w:color w:val="000000"/>
        </w:rPr>
        <w:t xml:space="preserve">= condition must be true.  </w:t>
      </w:r>
      <w:r>
        <w:rPr>
          <w:b/>
          <w:color w:val="000000"/>
        </w:rPr>
        <w:t>Optional</w:t>
      </w:r>
      <w:r>
        <w:rPr>
          <w:color w:val="000000"/>
        </w:rPr>
        <w:t xml:space="preserve"> = at least one Optional condition must be true.  </w:t>
      </w:r>
      <w:r>
        <w:rPr>
          <w:b/>
          <w:color w:val="000000"/>
        </w:rPr>
        <w:t>Forbidden</w:t>
      </w:r>
      <w:r>
        <w:rPr>
          <w:color w:val="00000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14:paraId="00000116" w14:textId="77777777" w:rsidR="009D5A80" w:rsidRDefault="009D5A80">
      <w:pPr>
        <w:ind w:left="1122"/>
        <w:rPr>
          <w:color w:val="000000"/>
        </w:rPr>
      </w:pPr>
    </w:p>
    <w:p w14:paraId="00000117" w14:textId="77777777" w:rsidR="009D5A80" w:rsidRDefault="00000000">
      <w:pPr>
        <w:ind w:left="1122"/>
        <w:rPr>
          <w:color w:val="000000"/>
        </w:rPr>
      </w:pPr>
      <w:r>
        <w:rPr>
          <w:color w:val="000000"/>
        </w:rPr>
        <w:t xml:space="preserve">Species and </w:t>
      </w:r>
      <w:proofErr w:type="spellStart"/>
      <w:r>
        <w:rPr>
          <w:color w:val="000000"/>
        </w:rPr>
        <w:t>AgeRange</w:t>
      </w:r>
      <w:proofErr w:type="spellEnd"/>
      <w:r>
        <w:rPr>
          <w:color w:val="000000"/>
        </w:rPr>
        <w:t xml:space="preserve">.  Presence of cohorts within this species and range of ages is evaluated.  Multiple species can be listed, separated by a space.  If multiple species are listed, then all listed species will contribute to the percent cells requirement.  </w:t>
      </w:r>
      <w:proofErr w:type="spellStart"/>
      <w:r>
        <w:rPr>
          <w:color w:val="000000"/>
        </w:rPr>
        <w:t>AgeRange</w:t>
      </w:r>
      <w:proofErr w:type="spellEnd"/>
      <w:r>
        <w:rPr>
          <w:color w:val="000000"/>
        </w:rPr>
        <w:t xml:space="preserve"> indicates the ages that will be evaluated for the species listed.</w:t>
      </w:r>
    </w:p>
    <w:p w14:paraId="00000118" w14:textId="77777777" w:rsidR="009D5A80" w:rsidRDefault="009D5A80">
      <w:pPr>
        <w:ind w:left="1122"/>
        <w:rPr>
          <w:color w:val="000000"/>
        </w:rPr>
      </w:pPr>
    </w:p>
    <w:p w14:paraId="00000119" w14:textId="77777777" w:rsidR="009D5A80" w:rsidRDefault="00000000">
      <w:pPr>
        <w:ind w:left="1122"/>
        <w:rPr>
          <w:color w:val="000000"/>
        </w:rPr>
      </w:pPr>
      <w:proofErr w:type="spellStart"/>
      <w:r>
        <w:rPr>
          <w:color w:val="000000"/>
        </w:rPr>
        <w:t>PercentofCells</w:t>
      </w:r>
      <w:proofErr w:type="spellEnd"/>
      <w:r>
        <w:rPr>
          <w:color w:val="000000"/>
        </w:rPr>
        <w:t>.  Cohorts within the species and range of ages must exist on at least this percentage of cells in the stand for the condition to be true.  Valid values (0</w:t>
      </w:r>
      <w:r>
        <w:rPr>
          <w:color w:val="000000"/>
          <w:u w:val="single"/>
        </w:rPr>
        <w:t>&lt;</w:t>
      </w:r>
      <w:r>
        <w:rPr>
          <w:color w:val="000000"/>
        </w:rPr>
        <w:t xml:space="preserve"> </w:t>
      </w:r>
      <w:proofErr w:type="spellStart"/>
      <w:r>
        <w:rPr>
          <w:color w:val="000000"/>
        </w:rPr>
        <w:t>PercentofCells</w:t>
      </w:r>
      <w:proofErr w:type="spellEnd"/>
      <w:r>
        <w:rPr>
          <w:color w:val="000000"/>
        </w:rPr>
        <w:t xml:space="preserve"> </w:t>
      </w:r>
      <w:r>
        <w:rPr>
          <w:color w:val="000000"/>
          <w:u w:val="single"/>
        </w:rPr>
        <w:t>&lt;</w:t>
      </w:r>
      <w:r>
        <w:rPr>
          <w:color w:val="000000"/>
        </w:rPr>
        <w:t xml:space="preserve">100; highest).  “Highest” indicates that the species listed has the greatest (or is a tie) number of cells with condition = true of </w:t>
      </w:r>
      <w:r>
        <w:rPr>
          <w:b/>
          <w:color w:val="000000"/>
        </w:rPr>
        <w:t>all</w:t>
      </w:r>
      <w:r>
        <w:rPr>
          <w:color w:val="000000"/>
        </w:rPr>
        <w:t xml:space="preserve"> the species found in the </w:t>
      </w:r>
      <w:proofErr w:type="gramStart"/>
      <w:r>
        <w:rPr>
          <w:color w:val="000000"/>
        </w:rPr>
        <w:t>stand, and</w:t>
      </w:r>
      <w:proofErr w:type="gramEnd"/>
      <w:r>
        <w:rPr>
          <w:color w:val="000000"/>
        </w:rPr>
        <w:t xml:space="preserve"> is used to identify the dominant species in the stand.  Species not explicitly listed will be evaluated using their full age range.  The keyword “highest” can occur only once if used on a line with the “Required” or “Forbidden” </w:t>
      </w:r>
      <w:proofErr w:type="spellStart"/>
      <w:r>
        <w:rPr>
          <w:color w:val="000000"/>
        </w:rPr>
        <w:t>InclusionRule</w:t>
      </w:r>
      <w:proofErr w:type="spellEnd"/>
      <w:r>
        <w:rPr>
          <w:color w:val="000000"/>
        </w:rPr>
        <w:t xml:space="preserve">.  If the keyword “highest” occurs on more than one line with the “Optional” </w:t>
      </w:r>
      <w:proofErr w:type="spellStart"/>
      <w:r>
        <w:rPr>
          <w:color w:val="000000"/>
        </w:rPr>
        <w:t>InclusionRule</w:t>
      </w:r>
      <w:proofErr w:type="spellEnd"/>
      <w:r>
        <w:rPr>
          <w:color w:val="000000"/>
        </w:rPr>
        <w:t>, then one of those condition lines MUST be true for the stand to qualify for harvest.</w:t>
      </w:r>
    </w:p>
    <w:p w14:paraId="0000011A" w14:textId="77777777" w:rsidR="009D5A80" w:rsidRDefault="009D5A80">
      <w:pPr>
        <w:ind w:firstLine="1122"/>
        <w:rPr>
          <w:color w:val="000000"/>
        </w:rPr>
      </w:pPr>
    </w:p>
    <w:p w14:paraId="0000011B" w14:textId="77777777" w:rsidR="009D5A80" w:rsidRDefault="00000000">
      <w:pPr>
        <w:ind w:firstLine="1122"/>
      </w:pPr>
      <w:r>
        <w:rPr>
          <w:color w:val="000000"/>
        </w:rPr>
        <w:t>Examples are provided in Chapter 6.</w:t>
      </w:r>
      <w:r>
        <w:t xml:space="preserve"> </w:t>
      </w:r>
    </w:p>
    <w:p w14:paraId="0000011C" w14:textId="77777777" w:rsidR="009D5A80" w:rsidRDefault="00000000">
      <w:pPr>
        <w:pStyle w:val="Heading3"/>
        <w:numPr>
          <w:ilvl w:val="2"/>
          <w:numId w:val="2"/>
        </w:numPr>
      </w:pPr>
      <w:bookmarkStart w:id="52" w:name="_Toc163219794"/>
      <w:r>
        <w:lastRenderedPageBreak/>
        <w:t xml:space="preserve">Pre-salvage years (keyword: </w:t>
      </w:r>
      <w:proofErr w:type="spellStart"/>
      <w:r>
        <w:t>PresalvageYears</w:t>
      </w:r>
      <w:proofErr w:type="spellEnd"/>
      <w:r>
        <w:t>)</w:t>
      </w:r>
      <w:bookmarkEnd w:id="52"/>
    </w:p>
    <w:p w14:paraId="0000011D" w14:textId="77777777" w:rsidR="009D5A80" w:rsidRDefault="00000000">
      <w:pPr>
        <w:ind w:left="1170"/>
        <w:rPr>
          <w:color w:val="000000"/>
        </w:rPr>
      </w:pPr>
      <w:r>
        <w:rPr>
          <w:rFonts w:ascii="Gungsuh" w:eastAsia="Gungsuh" w:hAnsi="Gungsuh" w:cs="Gungsuh"/>
        </w:rPr>
        <w:t xml:space="preserve">This optional parameter specifies the maximum number of years to the next Base BDA outbreak to make a stand eligible for harvest.  If the time of next outbreak (supplied by Base BDA) minus the current year is less than </w:t>
      </w:r>
      <w:proofErr w:type="spellStart"/>
      <w:r>
        <w:rPr>
          <w:rFonts w:ascii="Gungsuh" w:eastAsia="Gungsuh" w:hAnsi="Gungsuh" w:cs="Gungsuh"/>
        </w:rPr>
        <w:t>PresalvageYears</w:t>
      </w:r>
      <w:proofErr w:type="spellEnd"/>
      <w:r>
        <w:rPr>
          <w:rFonts w:ascii="Gungsuh" w:eastAsia="Gungsuh" w:hAnsi="Gungsuh" w:cs="Gungsuh"/>
        </w:rPr>
        <w:t>, then the stand will be eligible for this prescription. This enables prescriptions that simulate pre-salvage activities. If the Base BDA extension is not run, no stands will meet this stand qualification.  Value: integer ≥ 0.  Units: years.</w:t>
      </w:r>
      <w:r>
        <w:rPr>
          <w:rFonts w:ascii="Courier" w:eastAsia="Courier" w:hAnsi="Courier" w:cs="Courier"/>
          <w:sz w:val="20"/>
          <w:szCs w:val="20"/>
        </w:rPr>
        <w:tab/>
      </w:r>
    </w:p>
    <w:p w14:paraId="0000011E" w14:textId="77777777" w:rsidR="009D5A80" w:rsidRDefault="00000000">
      <w:pPr>
        <w:pStyle w:val="Heading2"/>
        <w:numPr>
          <w:ilvl w:val="1"/>
          <w:numId w:val="2"/>
        </w:numPr>
      </w:pPr>
      <w:bookmarkStart w:id="53" w:name="_Toc163219795"/>
      <w:r>
        <w:t>Site Selection</w:t>
      </w:r>
      <w:bookmarkEnd w:id="53"/>
    </w:p>
    <w:p w14:paraId="0000011F" w14:textId="77777777" w:rsidR="009D5A80" w:rsidRDefault="00000000">
      <w:pPr>
        <w:pBdr>
          <w:top w:val="nil"/>
          <w:left w:val="nil"/>
          <w:bottom w:val="nil"/>
          <w:right w:val="nil"/>
          <w:between w:val="nil"/>
        </w:pBdr>
        <w:spacing w:after="120"/>
        <w:ind w:left="1152" w:right="1008" w:hanging="1152"/>
        <w:rPr>
          <w:color w:val="000000"/>
        </w:rPr>
      </w:pPr>
      <w:r>
        <w:rPr>
          <w:color w:val="000000"/>
        </w:rPr>
        <w:t>For each harvest event, the number of sites within a stand to be harvested must be indicated.  Part of a stand, an entire stand, or multiple stands may be specified.  A single site selection method must be given for each prescription.</w:t>
      </w:r>
    </w:p>
    <w:p w14:paraId="00000120" w14:textId="77777777" w:rsidR="009D5A80" w:rsidRDefault="00000000">
      <w:pPr>
        <w:pStyle w:val="Heading3"/>
        <w:numPr>
          <w:ilvl w:val="2"/>
          <w:numId w:val="2"/>
        </w:numPr>
      </w:pPr>
      <w:bookmarkStart w:id="54" w:name="_Toc163219796"/>
      <w:proofErr w:type="spellStart"/>
      <w:r>
        <w:t>SiteSelection</w:t>
      </w:r>
      <w:bookmarkEnd w:id="54"/>
      <w:proofErr w:type="spellEnd"/>
    </w:p>
    <w:p w14:paraId="00000121"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parameter indicates the method for selecting sites for harvesting (see section 2.5 </w:t>
      </w:r>
      <w:r>
        <w:rPr>
          <w:i/>
          <w:color w:val="000000"/>
        </w:rPr>
        <w:t>Site Selection</w:t>
      </w:r>
      <w:r>
        <w:rPr>
          <w:color w:val="000000"/>
        </w:rPr>
        <w:t xml:space="preserve">).  Valid method names are </w:t>
      </w:r>
      <w:r>
        <w:rPr>
          <w:rFonts w:ascii="Courier New" w:eastAsia="Courier New" w:hAnsi="Courier New" w:cs="Courier New"/>
          <w:color w:val="000000"/>
          <w:sz w:val="20"/>
          <w:szCs w:val="20"/>
        </w:rPr>
        <w:t>"Complete"</w:t>
      </w:r>
      <w:r>
        <w:rPr>
          <w:color w:val="000000"/>
        </w:rPr>
        <w:t xml:space="preserv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CompleteStandSpread</w:t>
      </w:r>
      <w:proofErr w:type="spellEnd"/>
      <w:r>
        <w:rPr>
          <w:rFonts w:ascii="Courier New" w:eastAsia="Courier New" w:hAnsi="Courier New" w:cs="Courier New"/>
          <w:color w:val="000000"/>
          <w:sz w:val="20"/>
          <w:szCs w:val="20"/>
        </w:rPr>
        <w:t>"</w:t>
      </w:r>
      <w:r>
        <w:rPr>
          <w:color w:val="000000"/>
        </w:rPr>
        <w:t xml:space="preserv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PatchCutting</w:t>
      </w:r>
      <w:proofErr w:type="spellEnd"/>
      <w:r>
        <w:rPr>
          <w:rFonts w:ascii="Courier New" w:eastAsia="Courier New" w:hAnsi="Courier New" w:cs="Courier New"/>
          <w:color w:val="000000"/>
          <w:sz w:val="20"/>
          <w:szCs w:val="20"/>
        </w:rPr>
        <w:t>"</w:t>
      </w:r>
      <w:r>
        <w:rPr>
          <w:color w:val="000000"/>
        </w:rPr>
        <w:t xml:space="preserve"> and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PartialStandSpread</w:t>
      </w:r>
      <w:proofErr w:type="spellEnd"/>
      <w:r>
        <w:rPr>
          <w:rFonts w:ascii="Courier New" w:eastAsia="Courier New" w:hAnsi="Courier New" w:cs="Courier New"/>
          <w:color w:val="000000"/>
          <w:sz w:val="20"/>
          <w:szCs w:val="20"/>
        </w:rPr>
        <w:t>"</w:t>
      </w:r>
      <w:r>
        <w:rPr>
          <w:color w:val="000000"/>
        </w:rPr>
        <w:t>.</w:t>
      </w:r>
    </w:p>
    <w:p w14:paraId="00000122" w14:textId="77777777" w:rsidR="009D5A80" w:rsidRDefault="00000000">
      <w:pPr>
        <w:pStyle w:val="Heading3"/>
        <w:numPr>
          <w:ilvl w:val="2"/>
          <w:numId w:val="2"/>
        </w:numPr>
      </w:pPr>
      <w:bookmarkStart w:id="55" w:name="_Toc163219797"/>
      <w:r>
        <w:t>Complete Stand (keyword: Complete)</w:t>
      </w:r>
      <w:bookmarkEnd w:id="55"/>
    </w:p>
    <w:p w14:paraId="00000123" w14:textId="77777777" w:rsidR="009D5A80" w:rsidRDefault="00000000">
      <w:pPr>
        <w:pBdr>
          <w:top w:val="nil"/>
          <w:left w:val="nil"/>
          <w:bottom w:val="nil"/>
          <w:right w:val="nil"/>
          <w:between w:val="nil"/>
        </w:pBdr>
        <w:spacing w:after="120"/>
        <w:ind w:left="1152" w:right="1008" w:hanging="1152"/>
        <w:rPr>
          <w:color w:val="000000"/>
        </w:rPr>
      </w:pPr>
      <w:r>
        <w:rPr>
          <w:color w:val="000000"/>
        </w:rPr>
        <w:t>All sites (cells) within a stand are harvested.  The size of a harvest event is determined by the size of the stand selected.</w:t>
      </w:r>
    </w:p>
    <w:p w14:paraId="00000124" w14:textId="77777777" w:rsidR="009D5A80" w:rsidRDefault="00000000">
      <w:pPr>
        <w:pStyle w:val="Heading3"/>
        <w:numPr>
          <w:ilvl w:val="2"/>
          <w:numId w:val="2"/>
        </w:numPr>
      </w:pPr>
      <w:bookmarkStart w:id="56" w:name="_Toc163219798"/>
      <w:r>
        <w:t xml:space="preserve">Stand Spreading (keyword: </w:t>
      </w:r>
      <w:proofErr w:type="spellStart"/>
      <w:r>
        <w:t>CompleteStandSpread</w:t>
      </w:r>
      <w:proofErr w:type="spellEnd"/>
      <w:r>
        <w:t xml:space="preserve"> or </w:t>
      </w:r>
      <w:proofErr w:type="spellStart"/>
      <w:r>
        <w:t>PartialStandSpread</w:t>
      </w:r>
      <w:proofErr w:type="spellEnd"/>
      <w:r>
        <w:t>)</w:t>
      </w:r>
      <w:bookmarkEnd w:id="56"/>
    </w:p>
    <w:p w14:paraId="00000125" w14:textId="77777777" w:rsidR="009D5A80" w:rsidRDefault="00000000">
      <w:pPr>
        <w:pBdr>
          <w:top w:val="nil"/>
          <w:left w:val="nil"/>
          <w:bottom w:val="nil"/>
          <w:right w:val="nil"/>
          <w:between w:val="nil"/>
        </w:pBdr>
        <w:spacing w:after="120"/>
        <w:ind w:left="1152" w:right="1008" w:hanging="1152"/>
        <w:rPr>
          <w:color w:val="000000"/>
        </w:rPr>
      </w:pPr>
      <w:r>
        <w:rPr>
          <w:color w:val="000000"/>
        </w:rPr>
        <w:t>This allows more control of the size of harvest events, which can be larger or smaller than a stand.</w:t>
      </w:r>
    </w:p>
    <w:p w14:paraId="00000126" w14:textId="77777777" w:rsidR="009D5A80" w:rsidRDefault="00000000">
      <w:pPr>
        <w:pStyle w:val="Heading3"/>
        <w:numPr>
          <w:ilvl w:val="2"/>
          <w:numId w:val="2"/>
        </w:numPr>
      </w:pPr>
      <w:bookmarkStart w:id="57" w:name="_Toc163219799"/>
      <w:r>
        <w:t>Target Harvest Size</w:t>
      </w:r>
      <w:bookmarkEnd w:id="57"/>
    </w:p>
    <w:p w14:paraId="00000127" w14:textId="77777777" w:rsidR="009D5A80" w:rsidRDefault="00000000">
      <w:pPr>
        <w:pBdr>
          <w:top w:val="nil"/>
          <w:left w:val="nil"/>
          <w:bottom w:val="nil"/>
          <w:right w:val="nil"/>
          <w:between w:val="nil"/>
        </w:pBdr>
        <w:spacing w:after="120"/>
        <w:ind w:left="1152" w:right="1008" w:hanging="1152"/>
        <w:rPr>
          <w:color w:val="000000"/>
        </w:rPr>
      </w:pPr>
      <w:r>
        <w:rPr>
          <w:color w:val="000000"/>
        </w:rPr>
        <w:t>If the site-selection method is complete stand spreading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CompleteStandSpread</w:t>
      </w:r>
      <w:proofErr w:type="spellEnd"/>
      <w:r>
        <w:rPr>
          <w:rFonts w:ascii="Courier New" w:eastAsia="Courier New" w:hAnsi="Courier New" w:cs="Courier New"/>
          <w:color w:val="000000"/>
          <w:sz w:val="20"/>
          <w:szCs w:val="20"/>
        </w:rPr>
        <w:t>"</w:t>
      </w:r>
      <w:r>
        <w:rPr>
          <w:color w:val="000000"/>
        </w:rPr>
        <w:t>) or partial stand spreading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PartialStandSpread</w:t>
      </w:r>
      <w:proofErr w:type="spellEnd"/>
      <w:r>
        <w:rPr>
          <w:rFonts w:ascii="Courier New" w:eastAsia="Courier New" w:hAnsi="Courier New" w:cs="Courier New"/>
          <w:color w:val="000000"/>
          <w:sz w:val="20"/>
          <w:szCs w:val="20"/>
        </w:rPr>
        <w:t>"</w:t>
      </w:r>
      <w:r>
        <w:rPr>
          <w:rFonts w:ascii="Gungsuh" w:eastAsia="Gungsuh" w:hAnsi="Gungsuh" w:cs="Gungsuh"/>
          <w:color w:val="000000"/>
        </w:rPr>
        <w:t>), then a target harvest size (minimum and maximum) must follow the method’s name.  Values: number ≥ 0.  Units: hectares.</w:t>
      </w:r>
    </w:p>
    <w:p w14:paraId="00000128" w14:textId="77777777" w:rsidR="009D5A80" w:rsidRDefault="00000000">
      <w:pPr>
        <w:pStyle w:val="Heading4"/>
        <w:numPr>
          <w:ilvl w:val="3"/>
          <w:numId w:val="2"/>
        </w:numPr>
      </w:pPr>
      <w:bookmarkStart w:id="58" w:name="_Toc163219800"/>
      <w:r>
        <w:lastRenderedPageBreak/>
        <w:t>Targeted Stand Size – Partial Stand Spreading</w:t>
      </w:r>
      <w:bookmarkEnd w:id="58"/>
    </w:p>
    <w:p w14:paraId="00000129"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Beginning at a random point within a stand, the harvest event spreads until the desired size is reached.  A stand may be partially </w:t>
      </w:r>
      <w:proofErr w:type="gramStart"/>
      <w:r>
        <w:rPr>
          <w:color w:val="000000"/>
        </w:rPr>
        <w:t>harvested</w:t>
      </w:r>
      <w:proofErr w:type="gramEnd"/>
      <w:r>
        <w:rPr>
          <w:color w:val="000000"/>
        </w:rPr>
        <w:t xml:space="preserve">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Pr>
          <w:b/>
          <w:color w:val="000000"/>
        </w:rPr>
        <w:t xml:space="preserve">Harvesting may not spread into stands that do not meet the prescription constraints (e.g., stand qualifiers or ranking = 0) or into neighboring management areas.  </w:t>
      </w:r>
      <w:r>
        <w:rPr>
          <w:color w:val="000000"/>
        </w:rPr>
        <w:t>Harvesting will continue until the target size is reached, or the initial stand has no more qualified neighbors.</w:t>
      </w:r>
    </w:p>
    <w:p w14:paraId="0000012A" w14:textId="77777777" w:rsidR="009D5A80"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B" w14:textId="77777777" w:rsidR="009D5A80"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C" w14:textId="77777777" w:rsidR="009D5A80" w:rsidRDefault="00000000">
      <w:pPr>
        <w:pStyle w:val="Heading4"/>
        <w:numPr>
          <w:ilvl w:val="3"/>
          <w:numId w:val="2"/>
        </w:numPr>
      </w:pPr>
      <w:bookmarkStart w:id="59" w:name="_Toc163219801"/>
      <w:r>
        <w:t>Targeted Stand Size - Complete Stand Spreading</w:t>
      </w:r>
      <w:bookmarkEnd w:id="59"/>
      <w:r>
        <w:t xml:space="preserve"> </w:t>
      </w:r>
    </w:p>
    <w:p w14:paraId="0000012D" w14:textId="77777777" w:rsidR="009D5A80" w:rsidRDefault="00000000">
      <w:pPr>
        <w:pBdr>
          <w:top w:val="nil"/>
          <w:left w:val="nil"/>
          <w:bottom w:val="nil"/>
          <w:right w:val="nil"/>
          <w:between w:val="nil"/>
        </w:pBdr>
        <w:spacing w:after="120"/>
        <w:ind w:left="1152" w:right="1008" w:hanging="1152"/>
        <w:rPr>
          <w:b/>
          <w:color w:val="000000"/>
        </w:rPr>
      </w:pPr>
      <w:r>
        <w:rPr>
          <w:color w:val="000000"/>
        </w:rPr>
        <w:t xml:space="preserve">All sites (cells) within a stand are harvested.  If the number of sites harvested is &lt;95% of the target size, </w:t>
      </w:r>
      <w:r>
        <w:rPr>
          <w:b/>
          <w:color w:val="000000"/>
        </w:rPr>
        <w:t>all</w:t>
      </w:r>
      <w:r>
        <w:rPr>
          <w:color w:val="000000"/>
        </w:rPr>
        <w:t xml:space="preserve"> cells in a neighboring stand are harvested until the desired size is reached or exceeded.  Harvesting spreads to the neighboring stand (a neighbor of any stand already selected for the current event) with the highest stand ranking.  </w:t>
      </w:r>
      <w:r>
        <w:rPr>
          <w:b/>
          <w:color w:val="000000"/>
        </w:rPr>
        <w:t xml:space="preserve">Harvesting may not spread into stands that do not meet the prescription constraints (e.g., stand qualifiers or ranking = 0) or into neighboring management areas.  </w:t>
      </w:r>
    </w:p>
    <w:p w14:paraId="0000012E" w14:textId="77777777" w:rsidR="009D5A80"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F" w14:textId="77777777" w:rsidR="009D5A80"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30" w14:textId="77777777" w:rsidR="009D5A80" w:rsidRDefault="00000000">
      <w:pPr>
        <w:pStyle w:val="Heading3"/>
        <w:numPr>
          <w:ilvl w:val="2"/>
          <w:numId w:val="2"/>
        </w:numPr>
      </w:pPr>
      <w:bookmarkStart w:id="60" w:name="_Toc163219802"/>
      <w:r>
        <w:t>Patch Cutting (Group Selection)</w:t>
      </w:r>
      <w:bookmarkEnd w:id="60"/>
    </w:p>
    <w:p w14:paraId="00000131"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w:t>
      </w:r>
      <w:r>
        <w:rPr>
          <w:color w:val="000000"/>
        </w:rPr>
        <w:lastRenderedPageBreak/>
        <w:t>also be used to produce residual patches of uncut sites by specifying a relatively large percentage of the stand.</w:t>
      </w:r>
    </w:p>
    <w:p w14:paraId="00000132" w14:textId="77777777" w:rsidR="009D5A80" w:rsidRDefault="00000000">
      <w:pPr>
        <w:pBdr>
          <w:top w:val="nil"/>
          <w:left w:val="nil"/>
          <w:bottom w:val="nil"/>
          <w:right w:val="nil"/>
          <w:between w:val="nil"/>
        </w:pBdr>
        <w:spacing w:after="120"/>
        <w:ind w:left="1152" w:right="1008" w:hanging="1152"/>
        <w:rPr>
          <w:color w:val="000000"/>
        </w:rPr>
      </w:pPr>
      <w:proofErr w:type="spellStart"/>
      <w:r>
        <w:rPr>
          <w:color w:val="000000"/>
        </w:rPr>
        <w:t>AllowOverlap</w:t>
      </w:r>
      <w:proofErr w:type="spellEnd"/>
      <w:r>
        <w:rPr>
          <w:color w:val="000000"/>
        </w:rPr>
        <w:t xml:space="preserve"> is an optional parameter that allows patches to overlap, which in concert with a high Percentage value can mimic residual-leave cutting practices.</w:t>
      </w:r>
    </w:p>
    <w:p w14:paraId="1AFE0C9A" w14:textId="06364FBA" w:rsidR="00231F5D" w:rsidRDefault="00231F5D">
      <w:pPr>
        <w:pBdr>
          <w:top w:val="nil"/>
          <w:left w:val="nil"/>
          <w:bottom w:val="nil"/>
          <w:right w:val="nil"/>
          <w:between w:val="nil"/>
        </w:pBdr>
        <w:spacing w:after="120"/>
        <w:ind w:left="1152" w:right="1008" w:hanging="1152"/>
        <w:rPr>
          <w:color w:val="000000"/>
        </w:rPr>
      </w:pPr>
      <w:proofErr w:type="spellStart"/>
      <w:r>
        <w:rPr>
          <w:color w:val="000000"/>
        </w:rPr>
        <w:t>RepeatExactCells</w:t>
      </w:r>
      <w:proofErr w:type="spellEnd"/>
      <w:r>
        <w:rPr>
          <w:color w:val="000000"/>
        </w:rPr>
        <w:t xml:space="preserve"> is an optional parameter that </w:t>
      </w:r>
      <w:r>
        <w:t xml:space="preserve">determines </w:t>
      </w:r>
      <w:proofErr w:type="gramStart"/>
      <w:r>
        <w:t>whether or not</w:t>
      </w:r>
      <w:proofErr w:type="gramEnd"/>
      <w:r>
        <w:t xml:space="preserve"> the exact same sites will be cut during multiple repeat harvests repeat cuts</w:t>
      </w:r>
      <w:r>
        <w:t>. Defaults to true.</w:t>
      </w:r>
    </w:p>
    <w:p w14:paraId="00000133" w14:textId="77777777" w:rsidR="009D5A80"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Percentage, 0% &lt; n &lt;= 100%</w:t>
      </w:r>
    </w:p>
    <w:p w14:paraId="00000134" w14:textId="77777777" w:rsidR="009D5A80"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Target Patch Size, in hectares</w:t>
      </w:r>
    </w:p>
    <w:p w14:paraId="00000135" w14:textId="77777777" w:rsidR="009D5A80" w:rsidRDefault="00000000">
      <w:pPr>
        <w:pBdr>
          <w:top w:val="nil"/>
          <w:left w:val="nil"/>
          <w:bottom w:val="nil"/>
          <w:right w:val="nil"/>
          <w:between w:val="nil"/>
        </w:pBdr>
        <w:spacing w:after="120"/>
        <w:ind w:left="2592" w:right="1008" w:firstLine="288"/>
        <w:rPr>
          <w:color w:val="000000"/>
        </w:rPr>
      </w:pPr>
      <w:r>
        <w:rPr>
          <w:color w:val="000000"/>
        </w:rPr>
        <w:t xml:space="preserve">Priority (optional), </w:t>
      </w:r>
      <w:proofErr w:type="spellStart"/>
      <w:r>
        <w:rPr>
          <w:color w:val="000000"/>
        </w:rPr>
        <w:t>PatchSize</w:t>
      </w:r>
      <w:proofErr w:type="spellEnd"/>
      <w:r>
        <w:rPr>
          <w:color w:val="000000"/>
        </w:rPr>
        <w:t xml:space="preserve"> or </w:t>
      </w:r>
      <w:proofErr w:type="spellStart"/>
      <w:r>
        <w:rPr>
          <w:color w:val="000000"/>
        </w:rPr>
        <w:t>PercentCut</w:t>
      </w:r>
      <w:proofErr w:type="spellEnd"/>
    </w:p>
    <w:p w14:paraId="00000136" w14:textId="5061B8CE" w:rsidR="009D5A80" w:rsidRDefault="00000000">
      <w:pPr>
        <w:pBdr>
          <w:top w:val="nil"/>
          <w:left w:val="nil"/>
          <w:bottom w:val="nil"/>
          <w:right w:val="nil"/>
          <w:between w:val="nil"/>
        </w:pBdr>
        <w:spacing w:after="120"/>
        <w:ind w:left="2592" w:right="1008" w:firstLine="288"/>
        <w:rPr>
          <w:color w:val="000000"/>
        </w:rPr>
      </w:pPr>
      <w:r>
        <w:rPr>
          <w:color w:val="000000"/>
        </w:rPr>
        <w:t xml:space="preserve">Optional: </w:t>
      </w:r>
      <w:proofErr w:type="spellStart"/>
      <w:r>
        <w:rPr>
          <w:color w:val="000000"/>
        </w:rPr>
        <w:t>AllowOverlap</w:t>
      </w:r>
      <w:proofErr w:type="spellEnd"/>
      <w:r w:rsidR="00231F5D">
        <w:rPr>
          <w:color w:val="000000"/>
        </w:rPr>
        <w:t xml:space="preserve">, </w:t>
      </w:r>
      <w:proofErr w:type="spellStart"/>
      <w:r w:rsidR="00231F5D">
        <w:rPr>
          <w:color w:val="000000"/>
        </w:rPr>
        <w:t>RepeatExactCells</w:t>
      </w:r>
      <w:proofErr w:type="spellEnd"/>
    </w:p>
    <w:p w14:paraId="00000137" w14:textId="77777777" w:rsidR="009D5A80" w:rsidRDefault="00000000">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Pr>
          <w:b/>
          <w:color w:val="000000"/>
        </w:rPr>
        <w:t>same total area</w:t>
      </w:r>
      <w:r>
        <w:rPr>
          <w:color w:val="000000"/>
        </w:rPr>
        <w:t xml:space="preserve"> (assuming that other restrictions don’t come into play) harvested as a prescription with larger </w:t>
      </w:r>
      <w:proofErr w:type="gramStart"/>
      <w:r>
        <w:rPr>
          <w:color w:val="000000"/>
        </w:rPr>
        <w:t>patches</w:t>
      </w:r>
      <w:proofErr w:type="gramEnd"/>
      <w:r>
        <w:rPr>
          <w:color w:val="000000"/>
        </w:rPr>
        <w:t xml:space="preserve"> but the same target area cut.</w:t>
      </w:r>
    </w:p>
    <w:p w14:paraId="00000138" w14:textId="77777777" w:rsidR="009D5A80" w:rsidRDefault="00000000">
      <w:pPr>
        <w:pStyle w:val="Heading2"/>
        <w:numPr>
          <w:ilvl w:val="1"/>
          <w:numId w:val="2"/>
        </w:numPr>
      </w:pPr>
      <w:bookmarkStart w:id="61" w:name="_Toc163219803"/>
      <w:r>
        <w:t>Cohort Removal List</w:t>
      </w:r>
      <w:bookmarkEnd w:id="61"/>
      <w:r>
        <w:t xml:space="preserve"> </w:t>
      </w:r>
    </w:p>
    <w:p w14:paraId="00000139" w14:textId="77777777" w:rsidR="009D5A80" w:rsidRDefault="00000000">
      <w:pPr>
        <w:pBdr>
          <w:top w:val="nil"/>
          <w:left w:val="nil"/>
          <w:bottom w:val="nil"/>
          <w:right w:val="nil"/>
          <w:between w:val="nil"/>
        </w:pBdr>
        <w:spacing w:after="120"/>
        <w:ind w:left="1152" w:right="1008" w:hanging="1152"/>
        <w:rPr>
          <w:color w:val="000000"/>
        </w:rPr>
      </w:pPr>
      <w:r>
        <w:rPr>
          <w:color w:val="000000"/>
        </w:rPr>
        <w:t>The User must designate which cohorts are to be removed during each harvest event.  A cohort list must be included in each prescription.</w:t>
      </w:r>
    </w:p>
    <w:p w14:paraId="0000013A" w14:textId="77777777" w:rsidR="009D5A80" w:rsidRDefault="00000000">
      <w:pPr>
        <w:pStyle w:val="Heading3"/>
        <w:numPr>
          <w:ilvl w:val="2"/>
          <w:numId w:val="2"/>
        </w:numPr>
      </w:pPr>
      <w:bookmarkStart w:id="62" w:name="_Toc163219804"/>
      <w:proofErr w:type="spellStart"/>
      <w:r>
        <w:t>CohortsRemoved</w:t>
      </w:r>
      <w:bookmarkEnd w:id="62"/>
      <w:proofErr w:type="spellEnd"/>
    </w:p>
    <w:p w14:paraId="0000013B" w14:textId="77777777" w:rsidR="009D5A80" w:rsidRDefault="00000000">
      <w:pPr>
        <w:pBdr>
          <w:top w:val="nil"/>
          <w:left w:val="nil"/>
          <w:bottom w:val="nil"/>
          <w:right w:val="nil"/>
          <w:between w:val="nil"/>
        </w:pBdr>
        <w:spacing w:after="120"/>
        <w:ind w:left="1152" w:right="1008" w:hanging="1152"/>
        <w:rPr>
          <w:color w:val="000000"/>
        </w:rPr>
      </w:pPr>
      <w:r>
        <w:rPr>
          <w:color w:val="000000"/>
        </w:rPr>
        <w:t>This parameter indicates which cohorts will be removed by the prescription.  Valid values are:</w:t>
      </w:r>
    </w:p>
    <w:p w14:paraId="0000013C"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ClearCut</w:t>
      </w:r>
      <w:proofErr w:type="spellEnd"/>
      <w:r>
        <w:rPr>
          <w:rFonts w:ascii="Courier New" w:eastAsia="Courier New" w:hAnsi="Courier New" w:cs="Courier New"/>
          <w:color w:val="000000"/>
          <w:sz w:val="20"/>
          <w:szCs w:val="20"/>
        </w:rPr>
        <w:t>"</w:t>
      </w:r>
      <w:r>
        <w:rPr>
          <w:color w:val="000000"/>
        </w:rPr>
        <w:t xml:space="preserve"> – All the cohorts of all species present at the selected sites will be removed.</w:t>
      </w:r>
    </w:p>
    <w:p w14:paraId="0000013D"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PlantOnly</w:t>
      </w:r>
      <w:proofErr w:type="spellEnd"/>
      <w:r>
        <w:rPr>
          <w:rFonts w:ascii="Courier New" w:eastAsia="Courier New" w:hAnsi="Courier New" w:cs="Courier New"/>
          <w:color w:val="000000"/>
          <w:sz w:val="20"/>
          <w:szCs w:val="20"/>
        </w:rPr>
        <w:t>"</w:t>
      </w:r>
      <w:r>
        <w:rPr>
          <w:color w:val="000000"/>
        </w:rPr>
        <w:t xml:space="preserve"> – No cohorts of any species will be removed but reproduction will occur according to the succession extension.</w:t>
      </w:r>
    </w:p>
    <w:p w14:paraId="0000013E"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SpeciesList</w:t>
      </w:r>
      <w:proofErr w:type="spellEnd"/>
      <w:r>
        <w:rPr>
          <w:rFonts w:ascii="Courier New" w:eastAsia="Courier New" w:hAnsi="Courier New" w:cs="Courier New"/>
          <w:color w:val="000000"/>
          <w:sz w:val="20"/>
          <w:szCs w:val="20"/>
        </w:rPr>
        <w:t>"</w:t>
      </w:r>
      <w:r>
        <w:rPr>
          <w:color w:val="000000"/>
        </w:rPr>
        <w:t xml:space="preserve"> – A list of species that will be harvested follows this </w:t>
      </w:r>
      <w:proofErr w:type="gramStart"/>
      <w:r>
        <w:rPr>
          <w:color w:val="000000"/>
        </w:rPr>
        <w:t>parameter</w:t>
      </w:r>
      <w:proofErr w:type="gramEnd"/>
    </w:p>
    <w:p w14:paraId="0000013F" w14:textId="77777777" w:rsidR="009D5A80" w:rsidRDefault="00000000">
      <w:pPr>
        <w:pStyle w:val="Heading4"/>
        <w:numPr>
          <w:ilvl w:val="3"/>
          <w:numId w:val="2"/>
        </w:numPr>
      </w:pPr>
      <w:bookmarkStart w:id="63" w:name="_Toc163219805"/>
      <w:r>
        <w:t>Species List for Cohort Removal</w:t>
      </w:r>
      <w:bookmarkEnd w:id="63"/>
    </w:p>
    <w:p w14:paraId="00000140"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list has at least one species.  Each species is on a separate line.  The species do not need to appear in any </w:t>
      </w:r>
      <w:proofErr w:type="gramStart"/>
      <w:r>
        <w:rPr>
          <w:color w:val="000000"/>
        </w:rPr>
        <w:t>particular order</w:t>
      </w:r>
      <w:proofErr w:type="gramEnd"/>
      <w:r>
        <w:rPr>
          <w:color w:val="000000"/>
        </w:rPr>
        <w:t>.</w:t>
      </w:r>
    </w:p>
    <w:p w14:paraId="00000141" w14:textId="77777777" w:rsidR="009D5A80" w:rsidRDefault="00000000">
      <w:pPr>
        <w:pBdr>
          <w:top w:val="nil"/>
          <w:left w:val="nil"/>
          <w:bottom w:val="nil"/>
          <w:right w:val="nil"/>
          <w:between w:val="nil"/>
        </w:pBdr>
        <w:spacing w:after="120"/>
        <w:ind w:left="1152" w:right="1008" w:hanging="1152"/>
        <w:rPr>
          <w:color w:val="000000"/>
        </w:rPr>
      </w:pPr>
      <w:r>
        <w:rPr>
          <w:color w:val="000000"/>
        </w:rPr>
        <w:lastRenderedPageBreak/>
        <w:t>On each line, after the species’ name, is either a keyword or a list of cohort ages.  The keyword or age list indicates which of the species’ cohorts will be harvested.</w:t>
      </w:r>
    </w:p>
    <w:p w14:paraId="00000142" w14:textId="77777777" w:rsidR="009D5A80" w:rsidRDefault="00000000">
      <w:pPr>
        <w:pBdr>
          <w:top w:val="nil"/>
          <w:left w:val="nil"/>
          <w:bottom w:val="nil"/>
          <w:right w:val="nil"/>
          <w:between w:val="nil"/>
        </w:pBdr>
        <w:spacing w:after="120"/>
        <w:ind w:left="1152" w:right="1008" w:hanging="1152"/>
        <w:rPr>
          <w:color w:val="000000"/>
        </w:rPr>
      </w:pPr>
      <w:r>
        <w:rPr>
          <w:color w:val="000000"/>
        </w:rPr>
        <w:t>Valid cohort keywords are:</w:t>
      </w:r>
    </w:p>
    <w:p w14:paraId="00000143"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w:t>
      </w:r>
      <w:r>
        <w:rPr>
          <w:color w:val="000000"/>
        </w:rPr>
        <w:t xml:space="preserve"> – All the species’ cohorts will be removed.</w:t>
      </w:r>
    </w:p>
    <w:p w14:paraId="00000144"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"Youngest"</w:t>
      </w:r>
      <w:r>
        <w:rPr>
          <w:color w:val="000000"/>
        </w:rPr>
        <w:t xml:space="preserve"> – Only the youngest cohort will be removed.</w:t>
      </w:r>
    </w:p>
    <w:p w14:paraId="00000145"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"Oldest"</w:t>
      </w:r>
      <w:r>
        <w:rPr>
          <w:color w:val="000000"/>
        </w:rPr>
        <w:t xml:space="preserve"> – Only the oldest cohort will be removed.</w:t>
      </w:r>
    </w:p>
    <w:p w14:paraId="00000146"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AllExceptYoungest</w:t>
      </w:r>
      <w:proofErr w:type="spellEnd"/>
      <w:r>
        <w:rPr>
          <w:rFonts w:ascii="Courier New" w:eastAsia="Courier New" w:hAnsi="Courier New" w:cs="Courier New"/>
          <w:color w:val="000000"/>
          <w:sz w:val="20"/>
          <w:szCs w:val="20"/>
        </w:rPr>
        <w:t>"</w:t>
      </w:r>
      <w:r>
        <w:rPr>
          <w:color w:val="000000"/>
        </w:rPr>
        <w:t xml:space="preserve"> – All the species’ cohorts except the youngest cohort will be removed.  Only the youngest cohort is left.</w:t>
      </w:r>
    </w:p>
    <w:p w14:paraId="00000147"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AllExceptOldest</w:t>
      </w:r>
      <w:proofErr w:type="spellEnd"/>
      <w:r>
        <w:rPr>
          <w:rFonts w:ascii="Courier New" w:eastAsia="Courier New" w:hAnsi="Courier New" w:cs="Courier New"/>
          <w:color w:val="000000"/>
          <w:sz w:val="20"/>
          <w:szCs w:val="20"/>
        </w:rPr>
        <w:t>"</w:t>
      </w:r>
      <w:r>
        <w:rPr>
          <w:color w:val="000000"/>
        </w:rPr>
        <w:t xml:space="preserve"> – All the species’ cohorts except the oldest cohort will be removed.  Only the oldest cohort is left.</w:t>
      </w:r>
    </w:p>
    <w:p w14:paraId="00000148" w14:textId="77777777" w:rsidR="009D5A80"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"1/</w:t>
      </w:r>
      <w:r>
        <w:rPr>
          <w:rFonts w:ascii="Courier New" w:eastAsia="Courier New" w:hAnsi="Courier New" w:cs="Courier New"/>
          <w:i/>
          <w:color w:val="000000"/>
          <w:sz w:val="20"/>
          <w:szCs w:val="20"/>
        </w:rPr>
        <w:t>N</w:t>
      </w:r>
      <w:r>
        <w:rPr>
          <w:rFonts w:ascii="Courier New" w:eastAsia="Courier New" w:hAnsi="Courier New" w:cs="Courier New"/>
          <w:color w:val="000000"/>
          <w:sz w:val="20"/>
          <w:szCs w:val="20"/>
        </w:rPr>
        <w:t>"</w:t>
      </w:r>
      <w:r>
        <w:rPr>
          <w:color w:val="000000"/>
        </w:rPr>
        <w:t xml:space="preserve"> – A fraction of the species’ cohorts </w:t>
      </w:r>
      <w:proofErr w:type="gramStart"/>
      <w:r>
        <w:rPr>
          <w:color w:val="000000"/>
        </w:rPr>
        <w:t>are</w:t>
      </w:r>
      <w:proofErr w:type="gramEnd"/>
      <w:r>
        <w:rPr>
          <w:color w:val="000000"/>
        </w:rPr>
        <w:t xml:space="preserve"> removed, by going through the cohorts from youngest to oldest, and removing every </w:t>
      </w:r>
      <w:r>
        <w:rPr>
          <w:i/>
          <w:color w:val="000000"/>
        </w:rPr>
        <w:t>N</w:t>
      </w:r>
      <w:r>
        <w:rPr>
          <w:color w:val="000000"/>
          <w:vertAlign w:val="superscript"/>
        </w:rPr>
        <w:t>th</w:t>
      </w:r>
      <w:r>
        <w:rPr>
          <w:color w:val="000000"/>
        </w:rPr>
        <w:t xml:space="preserve"> cohort that is present.  </w:t>
      </w:r>
      <w:r>
        <w:rPr>
          <w:i/>
          <w:color w:val="000000"/>
        </w:rPr>
        <w:t>N</w:t>
      </w:r>
      <w:r>
        <w:rPr>
          <w:color w:val="000000"/>
        </w:rPr>
        <w:t xml:space="preserve"> is an integer &gt; 0.  No whitespace is allowed in the fraction (i.e., no whitespace is allowed before or after the </w:t>
      </w:r>
      <w:r>
        <w:rPr>
          <w:rFonts w:ascii="Courier New" w:eastAsia="Courier New" w:hAnsi="Courier New" w:cs="Courier New"/>
          <w:color w:val="000000"/>
          <w:sz w:val="20"/>
          <w:szCs w:val="20"/>
        </w:rPr>
        <w:t>"/"</w:t>
      </w:r>
      <w:r>
        <w:rPr>
          <w:color w:val="000000"/>
        </w:rPr>
        <w:t xml:space="preserve"> character).</w:t>
      </w:r>
    </w:p>
    <w:p w14:paraId="00000149"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An age list has one or more items separated by whitespace.  An item is either an individual cohort age or a range of ages.  The format for an age range is </w:t>
      </w:r>
      <w:r>
        <w:rPr>
          <w:rFonts w:ascii="Courier New" w:eastAsia="Courier New" w:hAnsi="Courier New" w:cs="Courier New"/>
          <w:color w:val="000000"/>
          <w:sz w:val="20"/>
          <w:szCs w:val="20"/>
        </w:rPr>
        <w:t>"</w:t>
      </w:r>
      <w:proofErr w:type="spellStart"/>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start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end</w:t>
      </w:r>
      <w:proofErr w:type="spellEnd"/>
      <w:r>
        <w:rPr>
          <w:rFonts w:ascii="Courier New" w:eastAsia="Courier New" w:hAnsi="Courier New" w:cs="Courier New"/>
          <w:color w:val="000000"/>
          <w:sz w:val="20"/>
          <w:szCs w:val="20"/>
        </w:rPr>
        <w:t>"</w:t>
      </w:r>
      <w:r>
        <w:rPr>
          <w:color w:val="000000"/>
        </w:rPr>
        <w:t xml:space="preserve"> where </w:t>
      </w:r>
      <w:proofErr w:type="spellStart"/>
      <w:r>
        <w:rPr>
          <w:i/>
          <w:color w:val="000000"/>
        </w:rPr>
        <w:t>age</w:t>
      </w:r>
      <w:r>
        <w:rPr>
          <w:i/>
          <w:color w:val="000000"/>
          <w:vertAlign w:val="subscript"/>
        </w:rPr>
        <w:t>start</w:t>
      </w:r>
      <w:proofErr w:type="spellEnd"/>
      <w:r>
        <w:rPr>
          <w:rFonts w:ascii="Gungsuh" w:eastAsia="Gungsuh" w:hAnsi="Gungsuh" w:cs="Gungsuh"/>
          <w:color w:val="000000"/>
        </w:rPr>
        <w:t xml:space="preserve"> ≤ </w:t>
      </w:r>
      <w:proofErr w:type="spellStart"/>
      <w:r>
        <w:rPr>
          <w:i/>
          <w:color w:val="000000"/>
        </w:rPr>
        <w:t>age</w:t>
      </w:r>
      <w:r>
        <w:rPr>
          <w:i/>
          <w:color w:val="000000"/>
          <w:vertAlign w:val="subscript"/>
        </w:rPr>
        <w:t>end</w:t>
      </w:r>
      <w:proofErr w:type="spellEnd"/>
      <w:r>
        <w:rPr>
          <w:color w:val="000000"/>
        </w:rPr>
        <w:t>.  Each age in the list, whether individual or the endpoint of a range, is an integer between 1 and 65,535.</w:t>
      </w:r>
    </w:p>
    <w:p w14:paraId="0000014A" w14:textId="77777777" w:rsidR="009D5A80" w:rsidRDefault="00000000">
      <w:pPr>
        <w:pBdr>
          <w:top w:val="nil"/>
          <w:left w:val="nil"/>
          <w:bottom w:val="nil"/>
          <w:right w:val="nil"/>
          <w:between w:val="nil"/>
        </w:pBdr>
        <w:spacing w:after="120"/>
        <w:ind w:left="1152" w:right="1008" w:hanging="1152"/>
        <w:rPr>
          <w:color w:val="000000"/>
        </w:rPr>
      </w:pPr>
      <w:r>
        <w:rPr>
          <w:color w:val="000000"/>
        </w:rPr>
        <w:t>The ages and ranges in the list can appear in any order.  An individual age cannot be repeated in the list.  Also, a range cannot overlap any other range or include any listed individual age.</w:t>
      </w:r>
    </w:p>
    <w:p w14:paraId="0000014B" w14:textId="77777777" w:rsidR="009D5A80" w:rsidRDefault="00000000">
      <w:pPr>
        <w:pBdr>
          <w:top w:val="nil"/>
          <w:left w:val="nil"/>
          <w:bottom w:val="nil"/>
          <w:right w:val="nil"/>
          <w:between w:val="nil"/>
        </w:pBdr>
        <w:spacing w:after="120"/>
        <w:ind w:left="1152" w:right="1008" w:hanging="1152"/>
        <w:rPr>
          <w:color w:val="000000"/>
        </w:rPr>
      </w:pPr>
      <w:r>
        <w:rPr>
          <w:color w:val="000000"/>
        </w:rPr>
        <w:t>A species cohort will be removed if the cohort’s age is one of the individual ages in the list or if its age lies within one of the ranges in the list.</w:t>
      </w:r>
    </w:p>
    <w:p w14:paraId="0000014C" w14:textId="77777777" w:rsidR="009D5A80" w:rsidRDefault="00000000">
      <w:pPr>
        <w:pBdr>
          <w:top w:val="nil"/>
          <w:left w:val="nil"/>
          <w:bottom w:val="nil"/>
          <w:right w:val="nil"/>
          <w:between w:val="nil"/>
        </w:pBdr>
        <w:spacing w:after="120"/>
        <w:ind w:left="1152" w:right="1008" w:hanging="1152"/>
        <w:rPr>
          <w:color w:val="000000"/>
        </w:rPr>
      </w:pPr>
      <w:r>
        <w:rPr>
          <w:color w:val="000000"/>
        </w:rPr>
        <w:t>Example:</w:t>
      </w:r>
    </w:p>
    <w:p w14:paraId="0000014D"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w:t>
      </w:r>
      <w:proofErr w:type="gramStart"/>
      <w:r>
        <w:rPr>
          <w:rFonts w:ascii="Courier New" w:eastAsia="Courier New" w:hAnsi="Courier New" w:cs="Courier New"/>
          <w:color w:val="000000"/>
          <w:sz w:val="20"/>
          <w:szCs w:val="20"/>
        </w:rPr>
        <w:t>&gt;  Species</w:t>
      </w:r>
      <w:proofErr w:type="gramEnd"/>
      <w:r>
        <w:rPr>
          <w:rFonts w:ascii="Courier New" w:eastAsia="Courier New" w:hAnsi="Courier New" w:cs="Courier New"/>
          <w:color w:val="000000"/>
          <w:sz w:val="20"/>
          <w:szCs w:val="20"/>
        </w:rPr>
        <w:t xml:space="preserve">     Cohorts removed</w:t>
      </w:r>
    </w:p>
    <w:p w14:paraId="0000014E"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     ---------</w:t>
      </w:r>
    </w:p>
    <w:p w14:paraId="0000014F"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abiebals</w:t>
      </w:r>
      <w:proofErr w:type="spellEnd"/>
      <w:r>
        <w:rPr>
          <w:rFonts w:ascii="Courier New" w:eastAsia="Courier New" w:hAnsi="Courier New" w:cs="Courier New"/>
          <w:color w:val="000000"/>
          <w:sz w:val="20"/>
          <w:szCs w:val="20"/>
        </w:rPr>
        <w:t xml:space="preserve">    35-100 140 150-160</w:t>
      </w:r>
    </w:p>
    <w:p w14:paraId="00000150"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acerrubr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AllExceptYoungest</w:t>
      </w:r>
      <w:proofErr w:type="spellEnd"/>
    </w:p>
    <w:p w14:paraId="00000151"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pinubank</w:t>
      </w:r>
      <w:proofErr w:type="spellEnd"/>
      <w:r>
        <w:rPr>
          <w:rFonts w:ascii="Courier New" w:eastAsia="Courier New" w:hAnsi="Courier New" w:cs="Courier New"/>
          <w:color w:val="000000"/>
          <w:sz w:val="20"/>
          <w:szCs w:val="20"/>
        </w:rPr>
        <w:t xml:space="preserve">    1/3</w:t>
      </w:r>
    </w:p>
    <w:p w14:paraId="00000152" w14:textId="77777777" w:rsidR="009D5A80" w:rsidRDefault="00000000">
      <w:pPr>
        <w:pStyle w:val="Heading3"/>
        <w:numPr>
          <w:ilvl w:val="2"/>
          <w:numId w:val="2"/>
        </w:numPr>
      </w:pPr>
      <w:bookmarkStart w:id="64" w:name="_Toc163219806"/>
      <w:r>
        <w:lastRenderedPageBreak/>
        <w:t>Plant</w:t>
      </w:r>
      <w:bookmarkEnd w:id="64"/>
    </w:p>
    <w:p w14:paraId="00000153" w14:textId="77777777" w:rsidR="009D5A80" w:rsidRDefault="00000000">
      <w:pPr>
        <w:pBdr>
          <w:top w:val="nil"/>
          <w:left w:val="nil"/>
          <w:bottom w:val="nil"/>
          <w:right w:val="nil"/>
          <w:between w:val="nil"/>
        </w:pBdr>
        <w:spacing w:after="120"/>
        <w:ind w:left="1152" w:right="1008" w:hanging="1152"/>
        <w:rPr>
          <w:color w:val="000000"/>
        </w:rPr>
      </w:pPr>
      <w:r>
        <w:rPr>
          <w:color w:val="000000"/>
        </w:rPr>
        <w:t>This optional parameter indicates which species should be planted at a site after it is harvested.  Value: A list of one or more species names separated by whitespace.</w:t>
      </w:r>
    </w:p>
    <w:p w14:paraId="0000015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Example:  Plant </w:t>
      </w:r>
      <w:proofErr w:type="spellStart"/>
      <w:r>
        <w:rPr>
          <w:color w:val="000000"/>
        </w:rPr>
        <w:t>pinustro</w:t>
      </w:r>
      <w:proofErr w:type="spellEnd"/>
    </w:p>
    <w:p w14:paraId="00000155"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Planting </w:t>
      </w:r>
      <w:r>
        <w:rPr>
          <w:b/>
          <w:color w:val="000000"/>
        </w:rPr>
        <w:t>may</w:t>
      </w:r>
      <w:r>
        <w:rPr>
          <w:color w:val="000000"/>
        </w:rPr>
        <w:t xml:space="preserve"> prevent the establishment of other species in the current time step depending on the succession extension used. Please consult the user guide for your selected succession extension for details on Reproduction priorities.</w:t>
      </w:r>
    </w:p>
    <w:p w14:paraId="00000156" w14:textId="77777777" w:rsidR="009D5A80" w:rsidRDefault="00000000">
      <w:pPr>
        <w:pStyle w:val="Heading2"/>
        <w:numPr>
          <w:ilvl w:val="1"/>
          <w:numId w:val="2"/>
        </w:numPr>
      </w:pPr>
      <w:bookmarkStart w:id="65" w:name="_Toc163219807"/>
      <w:r>
        <w:t>Repeated Prescriptions</w:t>
      </w:r>
      <w:bookmarkEnd w:id="65"/>
      <w:r>
        <w:t xml:space="preserve"> </w:t>
      </w:r>
    </w:p>
    <w:p w14:paraId="0000015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w:t>
      </w:r>
      <w:proofErr w:type="gramStart"/>
      <w:r>
        <w:rPr>
          <w:color w:val="000000"/>
        </w:rPr>
        <w:t>repeat</w:t>
      </w:r>
      <w:proofErr w:type="gramEnd"/>
      <w:r>
        <w:rPr>
          <w:color w:val="000000"/>
        </w:rPr>
        <w:t xml:space="preserve">.  These options can be used in combination with any of the stand qualifiers or ranking procedures given above.  However, note that the multiple repeat harvests will only be qualified and ranked </w:t>
      </w:r>
      <w:r>
        <w:rPr>
          <w:b/>
          <w:color w:val="000000"/>
        </w:rPr>
        <w:t>once</w:t>
      </w:r>
      <w:r>
        <w:rPr>
          <w:color w:val="000000"/>
        </w:rPr>
        <w:t xml:space="preserve">.  </w:t>
      </w:r>
    </w:p>
    <w:p w14:paraId="00000158" w14:textId="77777777" w:rsidR="009D5A80"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Stands set aside for repeated harvests within one prescription are not available for harvesting by other prescriptions.  </w:t>
      </w:r>
    </w:p>
    <w:p w14:paraId="00000159" w14:textId="77777777" w:rsidR="009D5A80"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The </w:t>
      </w:r>
      <w:proofErr w:type="spellStart"/>
      <w:r>
        <w:rPr>
          <w:i/>
          <w:color w:val="000000"/>
        </w:rPr>
        <w:t>SiteSelector</w:t>
      </w:r>
      <w:proofErr w:type="spellEnd"/>
      <w:r>
        <w:rPr>
          <w:i/>
          <w:color w:val="000000"/>
        </w:rPr>
        <w:t xml:space="preserve"> value used in initial entries is also used in all repeat entries.</w:t>
      </w:r>
    </w:p>
    <w:p w14:paraId="0000015A" w14:textId="77777777" w:rsidR="009D5A80" w:rsidRDefault="00000000">
      <w:pPr>
        <w:pStyle w:val="Heading3"/>
        <w:numPr>
          <w:ilvl w:val="2"/>
          <w:numId w:val="2"/>
        </w:numPr>
      </w:pPr>
      <w:bookmarkStart w:id="66" w:name="_Toc163219808"/>
      <w:r>
        <w:t>Single Repeat Harvests</w:t>
      </w:r>
      <w:bookmarkEnd w:id="66"/>
    </w:p>
    <w:p w14:paraId="0000015B"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also removed.  </w:t>
      </w:r>
      <w:r>
        <w:rPr>
          <w:b/>
          <w:color w:val="000000"/>
        </w:rPr>
        <w:t>These stands are re-harvested once after the designated interval.</w:t>
      </w:r>
      <w:r>
        <w:rPr>
          <w:color w:val="000000"/>
        </w:rPr>
        <w:t xml:space="preserve">  Although stands are ranked for the initial harvest, </w:t>
      </w:r>
      <w:r>
        <w:rPr>
          <w:b/>
          <w:color w:val="000000"/>
        </w:rPr>
        <w:t>the second harvest will occur automatically without a re-ranking</w:t>
      </w:r>
      <w:r>
        <w:rPr>
          <w:color w:val="000000"/>
        </w:rPr>
        <w:t xml:space="preserve">.  A second cohort removal list </w:t>
      </w:r>
      <w:r>
        <w:rPr>
          <w:b/>
          <w:color w:val="000000"/>
        </w:rPr>
        <w:t>must</w:t>
      </w:r>
      <w:r>
        <w:rPr>
          <w:color w:val="000000"/>
        </w:rPr>
        <w:t xml:space="preserve"> be provided for repeat harvests.  Time-since-last-harvest will be updated after both harvests.  </w:t>
      </w:r>
    </w:p>
    <w:p w14:paraId="0000015C"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w:t>
      </w:r>
      <w:proofErr w:type="spellStart"/>
      <w:r>
        <w:rPr>
          <w:b/>
          <w:color w:val="000000"/>
        </w:rPr>
        <w:t>SingleRepeat</w:t>
      </w:r>
      <w:proofErr w:type="spellEnd"/>
      <w:r>
        <w:rPr>
          <w:color w:val="000000"/>
        </w:rPr>
        <w:t xml:space="preserve"> optional parameter indicates that the prescription is a single repeat-harvest (see section 2.1).  </w:t>
      </w:r>
      <w:sdt>
        <w:sdtPr>
          <w:tag w:val="goog_rdk_0"/>
          <w:id w:val="1840974152"/>
        </w:sdtPr>
        <w:sdtContent>
          <w:del w:id="67" w:author="Gustafson, Eric -FS" w:date="2022-06-22T12:33:00Z">
            <w:r>
              <w:rPr>
                <w:color w:val="000000"/>
              </w:rPr>
              <w:delText>The parameter</w:delText>
            </w:r>
          </w:del>
        </w:sdtContent>
      </w:sdt>
      <w:sdt>
        <w:sdtPr>
          <w:tag w:val="goog_rdk_1"/>
          <w:id w:val="1331410365"/>
        </w:sdtPr>
        <w:sdtContent>
          <w:ins w:id="68" w:author="Gustafson, Eric -FS" w:date="2022-06-22T12:33:00Z">
            <w:r>
              <w:rPr>
                <w:color w:val="000000"/>
              </w:rPr>
              <w:t>It should be followed by an integer that</w:t>
            </w:r>
          </w:ins>
        </w:sdtContent>
      </w:sdt>
      <w:r>
        <w:rPr>
          <w:color w:val="000000"/>
        </w:rPr>
        <w:t xml:space="preserve"> specifies the interval </w:t>
      </w:r>
      <w:sdt>
        <w:sdtPr>
          <w:tag w:val="goog_rdk_2"/>
          <w:id w:val="2143074147"/>
        </w:sdtPr>
        <w:sdtContent>
          <w:ins w:id="69" w:author="Gustafson, Eric -FS" w:date="2022-06-22T12:33:00Z">
            <w:r>
              <w:rPr>
                <w:color w:val="000000"/>
              </w:rPr>
              <w:t xml:space="preserve">(in years) </w:t>
            </w:r>
          </w:ins>
        </w:sdtContent>
      </w:sdt>
      <w:r>
        <w:rPr>
          <w:color w:val="000000"/>
        </w:rPr>
        <w:t xml:space="preserve">between the initial </w:t>
      </w:r>
      <w:r>
        <w:rPr>
          <w:color w:val="000000"/>
        </w:rPr>
        <w:lastRenderedPageBreak/>
        <w:t>harvest and the repeat harvest of the selected stands.  Value: integer &gt; 0.  Units: years.</w:t>
      </w:r>
    </w:p>
    <w:p w14:paraId="0000015D" w14:textId="77777777" w:rsidR="009D5A80" w:rsidRDefault="00000000">
      <w:pPr>
        <w:pStyle w:val="Heading4"/>
        <w:numPr>
          <w:ilvl w:val="3"/>
          <w:numId w:val="2"/>
        </w:numPr>
      </w:pPr>
      <w:bookmarkStart w:id="70" w:name="_Toc163219809"/>
      <w:proofErr w:type="spellStart"/>
      <w:r>
        <w:t>CohortsRemoved</w:t>
      </w:r>
      <w:proofErr w:type="spellEnd"/>
      <w:r>
        <w:t xml:space="preserve"> and Plant Parameters for Single-Repeat Harvests</w:t>
      </w:r>
      <w:bookmarkEnd w:id="70"/>
    </w:p>
    <w:p w14:paraId="0000015E" w14:textId="77777777" w:rsidR="009D5A80" w:rsidRDefault="00000000">
      <w:pPr>
        <w:pBdr>
          <w:top w:val="nil"/>
          <w:left w:val="nil"/>
          <w:bottom w:val="nil"/>
          <w:right w:val="nil"/>
          <w:between w:val="nil"/>
        </w:pBdr>
        <w:spacing w:after="120"/>
        <w:ind w:left="1152" w:right="1008" w:hanging="1152"/>
        <w:rPr>
          <w:color w:val="000000"/>
        </w:rPr>
      </w:pPr>
      <w:proofErr w:type="gramStart"/>
      <w:r>
        <w:rPr>
          <w:color w:val="000000"/>
        </w:rPr>
        <w:t>In order to</w:t>
      </w:r>
      <w:proofErr w:type="gramEnd"/>
      <w:r>
        <w:rPr>
          <w:color w:val="000000"/>
        </w:rPr>
        <w:t xml:space="preserve"> specify which cohorts are to be removed during the repeat harvest, a 2</w:t>
      </w:r>
      <w:r>
        <w:rPr>
          <w:color w:val="000000"/>
          <w:vertAlign w:val="superscript"/>
        </w:rPr>
        <w:t>nd</w:t>
      </w:r>
      <w:r>
        <w:rPr>
          <w:color w:val="000000"/>
        </w:rPr>
        <w:t xml:space="preserve"> use of the </w:t>
      </w:r>
      <w:proofErr w:type="spellStart"/>
      <w:r>
        <w:rPr>
          <w:color w:val="000000"/>
        </w:rPr>
        <w:t>CohortsRemoved</w:t>
      </w:r>
      <w:proofErr w:type="spellEnd"/>
      <w:r>
        <w:rPr>
          <w:color w:val="000000"/>
        </w:rPr>
        <w:t xml:space="preserve"> parameter (see section 2.6.1 above) must follow the </w:t>
      </w:r>
      <w:proofErr w:type="spellStart"/>
      <w:r>
        <w:rPr>
          <w:color w:val="000000"/>
        </w:rPr>
        <w:t>SingleRepeat</w:t>
      </w:r>
      <w:proofErr w:type="spellEnd"/>
      <w:r>
        <w:rPr>
          <w:color w:val="000000"/>
        </w:rPr>
        <w:t xml:space="preserve"> parameter.</w:t>
      </w:r>
    </w:p>
    <w:p w14:paraId="0000015F"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Also, if the repeat harvest involves the planting of species, a second use of the Plant parameter (see section 2.6.2 above) may follow the second use of the </w:t>
      </w:r>
      <w:proofErr w:type="spellStart"/>
      <w:r>
        <w:rPr>
          <w:color w:val="000000"/>
        </w:rPr>
        <w:t>CohortsRemoved</w:t>
      </w:r>
      <w:proofErr w:type="spellEnd"/>
      <w:r>
        <w:rPr>
          <w:color w:val="000000"/>
        </w:rPr>
        <w:t xml:space="preserve"> parameter.</w:t>
      </w:r>
    </w:p>
    <w:p w14:paraId="00000160" w14:textId="77777777" w:rsidR="009D5A80" w:rsidRDefault="00000000">
      <w:pPr>
        <w:pStyle w:val="Heading3"/>
        <w:numPr>
          <w:ilvl w:val="2"/>
          <w:numId w:val="2"/>
        </w:numPr>
      </w:pPr>
      <w:bookmarkStart w:id="71" w:name="_Toc163219810"/>
      <w:r>
        <w:t>Multiple Repeat Harvests</w:t>
      </w:r>
      <w:bookmarkEnd w:id="71"/>
    </w:p>
    <w:p w14:paraId="00000161"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Pr>
          <w:b/>
          <w:color w:val="000000"/>
        </w:rPr>
        <w:t>These stands are only ranked once during the initial harvesting period and are repeatedly (periodically) harvested for the remainder of the simulation run.</w:t>
      </w:r>
      <w:r>
        <w:rPr>
          <w:color w:val="000000"/>
        </w:rPr>
        <w:t xml:space="preserve">  Use the </w:t>
      </w:r>
      <w:proofErr w:type="spellStart"/>
      <w:r>
        <w:rPr>
          <w:color w:val="000000"/>
        </w:rPr>
        <w:t>TimesToRepeat</w:t>
      </w:r>
      <w:proofErr w:type="spellEnd"/>
      <w:r>
        <w:rPr>
          <w:color w:val="000000"/>
        </w:rPr>
        <w:t xml:space="preserve"> parameter (below) to turn off the repetitions of each call to the prescription (in the Implementation Table</w:t>
      </w:r>
      <w:proofErr w:type="gramStart"/>
      <w:r>
        <w:rPr>
          <w:color w:val="000000"/>
        </w:rPr>
        <w:t>)..</w:t>
      </w:r>
      <w:proofErr w:type="gramEnd"/>
    </w:p>
    <w:p w14:paraId="00000162" w14:textId="77777777" w:rsidR="009D5A80" w:rsidRDefault="00000000">
      <w:pPr>
        <w:pBdr>
          <w:top w:val="nil"/>
          <w:left w:val="nil"/>
          <w:bottom w:val="nil"/>
          <w:right w:val="nil"/>
          <w:between w:val="nil"/>
        </w:pBdr>
        <w:spacing w:after="120"/>
        <w:ind w:left="1152" w:right="1008" w:hanging="1152"/>
        <w:rPr>
          <w:i/>
          <w:color w:val="000000"/>
        </w:rPr>
      </w:pPr>
      <w:r>
        <w:rPr>
          <w:i/>
          <w:color w:val="000000"/>
        </w:rPr>
        <w:t>User Hint:  If re-ranking of multiple repeat harvests is desired, give the prescription an early ending in the Harvest Implementation Table, below and create a new entry in the same table with a later start date.</w:t>
      </w:r>
    </w:p>
    <w:p w14:paraId="00000163"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w:t>
      </w:r>
      <w:proofErr w:type="spellStart"/>
      <w:r>
        <w:rPr>
          <w:color w:val="000000"/>
        </w:rPr>
        <w:t>MultipleRepeat</w:t>
      </w:r>
      <w:proofErr w:type="spellEnd"/>
      <w:r>
        <w:rPr>
          <w:color w:val="000000"/>
        </w:rPr>
        <w:t xml:space="preserve"> optional parameter indicates that the prescription is a multiple repeat-harvest.  It should be followed by an integer that specifies the interval (years) between the successive harvests of the selected stands.  Value: integer &gt; 0.  Units: years.</w:t>
      </w:r>
    </w:p>
    <w:p w14:paraId="0000016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Optional parameter: </w:t>
      </w:r>
      <w:proofErr w:type="spellStart"/>
      <w:r>
        <w:rPr>
          <w:color w:val="000000"/>
        </w:rPr>
        <w:t>TimesToRepeat</w:t>
      </w:r>
      <w:proofErr w:type="spellEnd"/>
      <w:r>
        <w:rPr>
          <w:color w:val="000000"/>
        </w:rPr>
        <w:t xml:space="preserve"> (positive integer).  Can be used to limit the number of times that the </w:t>
      </w:r>
      <w:proofErr w:type="spellStart"/>
      <w:r>
        <w:rPr>
          <w:color w:val="000000"/>
        </w:rPr>
        <w:t>MultipleRepeat</w:t>
      </w:r>
      <w:proofErr w:type="spellEnd"/>
      <w:r>
        <w:rPr>
          <w:color w:val="000000"/>
        </w:rPr>
        <w:t xml:space="preserve"> is executed.  By default, it will repeat until the simulation ends because the end time step given in the implementation table applies only to the initiation of prescriptions. </w:t>
      </w:r>
    </w:p>
    <w:p w14:paraId="00000165" w14:textId="77777777" w:rsidR="009D5A80" w:rsidRDefault="00000000">
      <w:pPr>
        <w:pBdr>
          <w:top w:val="nil"/>
          <w:left w:val="nil"/>
          <w:bottom w:val="nil"/>
          <w:right w:val="nil"/>
          <w:between w:val="nil"/>
        </w:pBdr>
        <w:spacing w:after="120"/>
        <w:ind w:left="1152" w:right="1008" w:hanging="1152"/>
        <w:rPr>
          <w:i/>
          <w:color w:val="000000"/>
        </w:rPr>
      </w:pPr>
      <w:r>
        <w:rPr>
          <w:i/>
          <w:color w:val="000000"/>
        </w:rPr>
        <w:t xml:space="preserve">Note:  In every time step that a </w:t>
      </w:r>
      <w:proofErr w:type="spellStart"/>
      <w:r>
        <w:rPr>
          <w:i/>
          <w:color w:val="000000"/>
        </w:rPr>
        <w:t>MultipleRepeat</w:t>
      </w:r>
      <w:proofErr w:type="spellEnd"/>
      <w:r>
        <w:rPr>
          <w:i/>
          <w:color w:val="000000"/>
        </w:rPr>
        <w:t xml:space="preserve"> prescription appears in the Implementation Table, an additional set of stands will be entered into the cue for repeated cutting.  To avoid an ever-increasing number of stands being cut by the Rx, limit the number of time steps that the prescription is initiated in the Implementation Table.</w:t>
      </w:r>
    </w:p>
    <w:p w14:paraId="00000166" w14:textId="77777777" w:rsidR="009D5A80" w:rsidRDefault="00000000">
      <w:pPr>
        <w:pStyle w:val="Heading2"/>
        <w:numPr>
          <w:ilvl w:val="1"/>
          <w:numId w:val="2"/>
        </w:numPr>
      </w:pPr>
      <w:bookmarkStart w:id="72" w:name="_Toc163219811"/>
      <w:r>
        <w:lastRenderedPageBreak/>
        <w:t>Other Prescription Parameters</w:t>
      </w:r>
      <w:bookmarkEnd w:id="72"/>
    </w:p>
    <w:p w14:paraId="00000167" w14:textId="77777777" w:rsidR="009D5A80" w:rsidRDefault="00000000">
      <w:pPr>
        <w:pBdr>
          <w:top w:val="nil"/>
          <w:left w:val="nil"/>
          <w:bottom w:val="nil"/>
          <w:right w:val="nil"/>
          <w:between w:val="nil"/>
        </w:pBdr>
        <w:spacing w:after="120"/>
        <w:ind w:left="1152" w:right="1008" w:hanging="1152"/>
        <w:rPr>
          <w:color w:val="000000"/>
        </w:rPr>
      </w:pPr>
      <w:r>
        <w:rPr>
          <w:color w:val="000000"/>
        </w:rPr>
        <w:t>There are two parameters that do not fall easily into the other categories of behavior (ranking, qualification, site selection, cohort removal).</w:t>
      </w:r>
    </w:p>
    <w:p w14:paraId="00000168" w14:textId="77777777" w:rsidR="009D5A80" w:rsidRDefault="00000000">
      <w:pPr>
        <w:pStyle w:val="Heading3"/>
        <w:numPr>
          <w:ilvl w:val="2"/>
          <w:numId w:val="2"/>
        </w:numPr>
      </w:pPr>
      <w:bookmarkStart w:id="73" w:name="_Toc163219812"/>
      <w:proofErr w:type="spellStart"/>
      <w:r>
        <w:t>MinTimeSinceDamage</w:t>
      </w:r>
      <w:bookmarkEnd w:id="73"/>
      <w:proofErr w:type="spellEnd"/>
    </w:p>
    <w:p w14:paraId="00000169" w14:textId="77777777" w:rsidR="009D5A80" w:rsidRDefault="00000000">
      <w:pPr>
        <w:pBdr>
          <w:top w:val="nil"/>
          <w:left w:val="nil"/>
          <w:bottom w:val="nil"/>
          <w:right w:val="nil"/>
          <w:between w:val="nil"/>
        </w:pBdr>
        <w:spacing w:after="120"/>
        <w:ind w:left="1152" w:right="1008" w:hanging="1152"/>
        <w:rPr>
          <w:color w:val="000000"/>
        </w:rPr>
      </w:pPr>
      <w:r>
        <w:rPr>
          <w:color w:val="000000"/>
        </w:rPr>
        <w:t>This is a site (cell) qualification whereby you can exclude individual sites within a stand if they have not reached a minimum time since damaged by disturbance, including fire, wind, insects, and harvesting.</w:t>
      </w:r>
    </w:p>
    <w:p w14:paraId="0000016A" w14:textId="77777777" w:rsidR="009D5A80" w:rsidRDefault="00000000">
      <w:pPr>
        <w:pStyle w:val="Heading3"/>
        <w:numPr>
          <w:ilvl w:val="2"/>
          <w:numId w:val="2"/>
        </w:numPr>
      </w:pPr>
      <w:bookmarkStart w:id="74" w:name="_Toc163219813"/>
      <w:proofErr w:type="spellStart"/>
      <w:r>
        <w:t>PreventEstablishment</w:t>
      </w:r>
      <w:bookmarkEnd w:id="74"/>
      <w:proofErr w:type="spellEnd"/>
    </w:p>
    <w:p w14:paraId="0000016B" w14:textId="77777777" w:rsidR="009D5A80" w:rsidRDefault="00000000">
      <w:pPr>
        <w:pBdr>
          <w:top w:val="nil"/>
          <w:left w:val="nil"/>
          <w:bottom w:val="nil"/>
          <w:right w:val="nil"/>
          <w:between w:val="nil"/>
        </w:pBdr>
        <w:spacing w:after="120"/>
        <w:ind w:left="1152" w:right="1008" w:hanging="1152"/>
        <w:rPr>
          <w:color w:val="000000"/>
        </w:rPr>
      </w:pPr>
      <w:r>
        <w:rPr>
          <w:color w:val="000000"/>
        </w:rP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14:paraId="0000016C" w14:textId="77777777" w:rsidR="009D5A80" w:rsidRDefault="009D5A80">
      <w:pPr>
        <w:pBdr>
          <w:top w:val="nil"/>
          <w:left w:val="nil"/>
          <w:bottom w:val="nil"/>
          <w:right w:val="nil"/>
          <w:between w:val="nil"/>
        </w:pBdr>
        <w:spacing w:after="120"/>
        <w:ind w:left="1152" w:right="1008" w:hanging="1152"/>
        <w:rPr>
          <w:color w:val="000000"/>
        </w:rPr>
      </w:pPr>
    </w:p>
    <w:p w14:paraId="0000016D" w14:textId="77777777" w:rsidR="009D5A80" w:rsidRDefault="00000000">
      <w:pPr>
        <w:pStyle w:val="Heading1"/>
        <w:numPr>
          <w:ilvl w:val="0"/>
          <w:numId w:val="2"/>
        </w:numPr>
      </w:pPr>
      <w:r>
        <w:br w:type="page"/>
      </w:r>
      <w:bookmarkStart w:id="75" w:name="_Toc163219814"/>
      <w:r>
        <w:lastRenderedPageBreak/>
        <w:t>Other Inputs</w:t>
      </w:r>
      <w:bookmarkEnd w:id="75"/>
    </w:p>
    <w:p w14:paraId="0000016E"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extension has three input files: a text file containing input parameters and two input maps (see section 3.3).  The text file must comply with the general format requirements described in section 3.1 </w:t>
      </w:r>
      <w:r>
        <w:rPr>
          <w:i/>
          <w:color w:val="000000"/>
        </w:rPr>
        <w:t>Text Input Files</w:t>
      </w:r>
      <w:r>
        <w:rPr>
          <w:color w:val="000000"/>
        </w:rPr>
        <w:t xml:space="preserve"> in the </w:t>
      </w:r>
      <w:r>
        <w:rPr>
          <w:i/>
          <w:color w:val="000000"/>
        </w:rPr>
        <w:t>LANDIS-II Model User Guide</w:t>
      </w:r>
      <w:r>
        <w:rPr>
          <w:color w:val="000000"/>
        </w:rPr>
        <w:t>.</w:t>
      </w:r>
    </w:p>
    <w:p w14:paraId="0000016F" w14:textId="77777777" w:rsidR="009D5A80" w:rsidRDefault="00000000">
      <w:pPr>
        <w:pStyle w:val="Heading2"/>
        <w:numPr>
          <w:ilvl w:val="1"/>
          <w:numId w:val="2"/>
        </w:numPr>
      </w:pPr>
      <w:bookmarkStart w:id="76" w:name="_Toc163219815"/>
      <w:proofErr w:type="spellStart"/>
      <w:r>
        <w:t>LandisData</w:t>
      </w:r>
      <w:bookmarkEnd w:id="76"/>
      <w:proofErr w:type="spellEnd"/>
    </w:p>
    <w:p w14:paraId="00000170"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parameter’s value must be </w:t>
      </w:r>
      <w:r>
        <w:rPr>
          <w:rFonts w:ascii="Courier New" w:eastAsia="Courier New" w:hAnsi="Courier New" w:cs="Courier New"/>
          <w:color w:val="000000"/>
          <w:sz w:val="20"/>
          <w:szCs w:val="20"/>
        </w:rPr>
        <w:t>"Base Harvest"</w:t>
      </w:r>
      <w:r>
        <w:rPr>
          <w:color w:val="000000"/>
        </w:rPr>
        <w:t>.</w:t>
      </w:r>
    </w:p>
    <w:p w14:paraId="00000171" w14:textId="77777777" w:rsidR="009D5A80" w:rsidRDefault="00000000">
      <w:pPr>
        <w:pStyle w:val="Heading2"/>
        <w:numPr>
          <w:ilvl w:val="1"/>
          <w:numId w:val="2"/>
        </w:numPr>
      </w:pPr>
      <w:bookmarkStart w:id="77" w:name="_Toc163219816"/>
      <w:r>
        <w:t>Timestep</w:t>
      </w:r>
      <w:bookmarkEnd w:id="77"/>
    </w:p>
    <w:p w14:paraId="00000172" w14:textId="77777777" w:rsidR="009D5A80" w:rsidRDefault="00000000">
      <w:pPr>
        <w:pBdr>
          <w:top w:val="nil"/>
          <w:left w:val="nil"/>
          <w:bottom w:val="nil"/>
          <w:right w:val="nil"/>
          <w:between w:val="nil"/>
        </w:pBdr>
        <w:spacing w:after="120"/>
        <w:ind w:left="1152" w:right="1008" w:hanging="1152"/>
        <w:rPr>
          <w:color w:val="000000"/>
        </w:rPr>
      </w:pPr>
      <w:r>
        <w:rPr>
          <w:color w:val="000000"/>
        </w:rPr>
        <w:t>This parameter is the extension’s timestep.  Value: integer &gt; 0.  Units: years.</w:t>
      </w:r>
    </w:p>
    <w:p w14:paraId="00000173" w14:textId="77777777" w:rsidR="009D5A80" w:rsidRDefault="00000000">
      <w:pPr>
        <w:pStyle w:val="Heading2"/>
        <w:numPr>
          <w:ilvl w:val="1"/>
          <w:numId w:val="2"/>
        </w:numPr>
      </w:pPr>
      <w:bookmarkStart w:id="78" w:name="_Toc163219817"/>
      <w:r>
        <w:t>Input Maps</w:t>
      </w:r>
      <w:bookmarkEnd w:id="78"/>
    </w:p>
    <w:p w14:paraId="00000174" w14:textId="77777777" w:rsidR="009D5A80" w:rsidRDefault="00000000">
      <w:pPr>
        <w:pBdr>
          <w:top w:val="nil"/>
          <w:left w:val="nil"/>
          <w:bottom w:val="nil"/>
          <w:right w:val="nil"/>
          <w:between w:val="nil"/>
        </w:pBdr>
        <w:spacing w:after="120"/>
        <w:ind w:left="1152" w:right="1008" w:hanging="1152"/>
        <w:rPr>
          <w:color w:val="000000"/>
        </w:rPr>
      </w:pPr>
      <w:r>
        <w:rPr>
          <w:color w:val="000000"/>
        </w:rPr>
        <w:t>The extension requires two input maps.  It reads the maps after it has finished reading this input file.</w:t>
      </w:r>
    </w:p>
    <w:p w14:paraId="00000175" w14:textId="77777777" w:rsidR="009D5A80" w:rsidRDefault="00000000">
      <w:pPr>
        <w:pStyle w:val="Heading3"/>
        <w:numPr>
          <w:ilvl w:val="2"/>
          <w:numId w:val="2"/>
        </w:numPr>
      </w:pPr>
      <w:bookmarkStart w:id="79" w:name="_Toc163219818"/>
      <w:proofErr w:type="spellStart"/>
      <w:r>
        <w:t>ManagementAreas</w:t>
      </w:r>
      <w:bookmarkEnd w:id="79"/>
      <w:proofErr w:type="spellEnd"/>
    </w:p>
    <w:p w14:paraId="00000176"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3.5) is considered an </w:t>
      </w:r>
      <w:r>
        <w:rPr>
          <w:b/>
          <w:color w:val="000000"/>
        </w:rPr>
        <w:t>inactive</w:t>
      </w:r>
      <w:r>
        <w:rPr>
          <w:color w:val="000000"/>
        </w:rPr>
        <w:t xml:space="preserve"> management area.  After reading the management area map, the extension outputs a list of all the inactive management areas that were found.</w:t>
      </w:r>
    </w:p>
    <w:p w14:paraId="00000177" w14:textId="77777777" w:rsidR="009D5A80" w:rsidRDefault="00000000">
      <w:pPr>
        <w:pStyle w:val="Heading3"/>
        <w:numPr>
          <w:ilvl w:val="2"/>
          <w:numId w:val="2"/>
        </w:numPr>
      </w:pPr>
      <w:bookmarkStart w:id="80" w:name="_Toc163219819"/>
      <w:r>
        <w:t>Stands</w:t>
      </w:r>
      <w:bookmarkEnd w:id="80"/>
    </w:p>
    <w:p w14:paraId="00000178" w14:textId="77777777" w:rsidR="009D5A80" w:rsidRDefault="00000000">
      <w:pPr>
        <w:pBdr>
          <w:top w:val="nil"/>
          <w:left w:val="nil"/>
          <w:bottom w:val="nil"/>
          <w:right w:val="nil"/>
          <w:between w:val="nil"/>
        </w:pBdr>
        <w:spacing w:after="120"/>
        <w:ind w:left="1152" w:right="1008" w:hanging="1152"/>
        <w:rPr>
          <w:color w:val="000000"/>
        </w:rPr>
      </w:pPr>
      <w:r>
        <w:rPr>
          <w:color w:val="000000"/>
        </w:rPr>
        <w:t>This parameter is the filename of the input map showing where the harvest stands are located.  The extension will report an error if any stand belongs to more than one management area.</w:t>
      </w:r>
    </w:p>
    <w:p w14:paraId="00000179" w14:textId="77777777" w:rsidR="009D5A80" w:rsidRDefault="00000000">
      <w:pPr>
        <w:pStyle w:val="Heading2"/>
        <w:numPr>
          <w:ilvl w:val="1"/>
          <w:numId w:val="2"/>
        </w:numPr>
      </w:pPr>
      <w:bookmarkStart w:id="81" w:name="_Toc163219820"/>
      <w:r>
        <w:t>Harvest Prescriptions</w:t>
      </w:r>
      <w:bookmarkEnd w:id="81"/>
    </w:p>
    <w:p w14:paraId="0000017A" w14:textId="77777777" w:rsidR="009D5A80" w:rsidRDefault="00000000">
      <w:pPr>
        <w:pBdr>
          <w:top w:val="nil"/>
          <w:left w:val="nil"/>
          <w:bottom w:val="nil"/>
          <w:right w:val="nil"/>
          <w:between w:val="nil"/>
        </w:pBdr>
        <w:spacing w:after="120"/>
        <w:ind w:left="1152" w:right="1008" w:hanging="1152"/>
        <w:rPr>
          <w:color w:val="000000"/>
        </w:rPr>
      </w:pPr>
      <w:r>
        <w:rPr>
          <w:color w:val="000000"/>
        </w:rPr>
        <w:t>See the section above for details describing the harvest prescriptions.</w:t>
      </w:r>
    </w:p>
    <w:p w14:paraId="0000017B" w14:textId="77777777" w:rsidR="009D5A80" w:rsidRDefault="00000000">
      <w:pPr>
        <w:pStyle w:val="Heading2"/>
        <w:numPr>
          <w:ilvl w:val="1"/>
          <w:numId w:val="2"/>
        </w:numPr>
      </w:pPr>
      <w:bookmarkStart w:id="82" w:name="_Toc163219821"/>
      <w:r>
        <w:t>Harvest Implementations Table</w:t>
      </w:r>
      <w:bookmarkEnd w:id="82"/>
    </w:p>
    <w:p w14:paraId="0000017C"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14:paraId="0000017D" w14:textId="77777777" w:rsidR="009D5A80" w:rsidRDefault="00000000">
      <w:pPr>
        <w:pStyle w:val="Heading3"/>
        <w:numPr>
          <w:ilvl w:val="2"/>
          <w:numId w:val="2"/>
        </w:numPr>
      </w:pPr>
      <w:bookmarkStart w:id="83" w:name="_Toc163219822"/>
      <w:r>
        <w:lastRenderedPageBreak/>
        <w:t>Table Name</w:t>
      </w:r>
      <w:bookmarkEnd w:id="83"/>
    </w:p>
    <w:p w14:paraId="0000017E"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The table’s name is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HarvestImplementations</w:t>
      </w:r>
      <w:proofErr w:type="spellEnd"/>
      <w:r>
        <w:rPr>
          <w:rFonts w:ascii="Courier New" w:eastAsia="Courier New" w:hAnsi="Courier New" w:cs="Courier New"/>
          <w:color w:val="000000"/>
          <w:sz w:val="20"/>
          <w:szCs w:val="20"/>
        </w:rPr>
        <w:t>"</w:t>
      </w:r>
      <w:r>
        <w:rPr>
          <w:color w:val="000000"/>
        </w:rPr>
        <w:t>.</w:t>
      </w:r>
    </w:p>
    <w:p w14:paraId="0000017F" w14:textId="77777777" w:rsidR="009D5A80" w:rsidRDefault="00000000">
      <w:pPr>
        <w:pStyle w:val="Heading3"/>
        <w:numPr>
          <w:ilvl w:val="2"/>
          <w:numId w:val="2"/>
        </w:numPr>
      </w:pPr>
      <w:bookmarkStart w:id="84" w:name="_Toc163219823"/>
      <w:r>
        <w:t>Management Area Column</w:t>
      </w:r>
      <w:bookmarkEnd w:id="84"/>
    </w:p>
    <w:p w14:paraId="00000180" w14:textId="77777777" w:rsidR="009D5A80" w:rsidRDefault="00000000">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p>
    <w:p w14:paraId="00000181" w14:textId="77777777" w:rsidR="009D5A80" w:rsidRDefault="00000000">
      <w:pPr>
        <w:pStyle w:val="Heading3"/>
        <w:numPr>
          <w:ilvl w:val="2"/>
          <w:numId w:val="2"/>
        </w:numPr>
      </w:pPr>
      <w:bookmarkStart w:id="85" w:name="_Toc163219824"/>
      <w:r>
        <w:t>Prescription Column</w:t>
      </w:r>
      <w:bookmarkEnd w:id="85"/>
    </w:p>
    <w:p w14:paraId="00000182" w14:textId="77777777" w:rsidR="009D5A80" w:rsidRDefault="00000000">
      <w:pPr>
        <w:pBdr>
          <w:top w:val="nil"/>
          <w:left w:val="nil"/>
          <w:bottom w:val="nil"/>
          <w:right w:val="nil"/>
          <w:between w:val="nil"/>
        </w:pBdr>
        <w:spacing w:after="120"/>
        <w:ind w:left="1152" w:right="1008" w:hanging="1152"/>
        <w:rPr>
          <w:color w:val="000000"/>
        </w:rPr>
      </w:pPr>
      <w:r>
        <w:rPr>
          <w:color w:val="000000"/>
        </w:rPr>
        <w:t>This text parameter is the name of the prescription to apply to the management area(s).</w:t>
      </w:r>
    </w:p>
    <w:p w14:paraId="00000183" w14:textId="77777777" w:rsidR="009D5A80" w:rsidRDefault="00000000">
      <w:pPr>
        <w:pStyle w:val="Heading3"/>
        <w:numPr>
          <w:ilvl w:val="2"/>
          <w:numId w:val="2"/>
        </w:numPr>
      </w:pPr>
      <w:bookmarkStart w:id="86" w:name="_Toc163219825"/>
      <w:r>
        <w:t xml:space="preserve">Area/Stands </w:t>
      </w:r>
      <w:proofErr w:type="gramStart"/>
      <w:r>
        <w:t>To</w:t>
      </w:r>
      <w:proofErr w:type="gramEnd"/>
      <w:r>
        <w:t xml:space="preserve"> Harvest Column</w:t>
      </w:r>
      <w:bookmarkEnd w:id="86"/>
    </w:p>
    <w:p w14:paraId="00000184"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parameter is the target percentage of the cells in a management area to be harvested with the applied prescription </w:t>
      </w:r>
      <w:r>
        <w:rPr>
          <w:b/>
          <w:color w:val="000000"/>
        </w:rPr>
        <w:t>within a single harvest time step</w:t>
      </w:r>
      <w:r>
        <w:rPr>
          <w:rFonts w:ascii="Gungsuh" w:eastAsia="Gungsuh" w:hAnsi="Gungsuh" w:cs="Gungsuh"/>
          <w:color w:val="000000"/>
        </w:rPr>
        <w:t>.  Value: 0% ≤ number ≤ 100%.  Target percent is a fraction of sites within a management area.  Note:  non-active sites should not be included in any management area as this may lead to erroneous computation of the number of sites to be harvested.</w:t>
      </w:r>
    </w:p>
    <w:p w14:paraId="00000185"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parameter can be used to target a proportion of stands by adding the keyword </w:t>
      </w:r>
      <w:r>
        <w:rPr>
          <w:i/>
          <w:color w:val="000000"/>
        </w:rPr>
        <w:t>Stands</w:t>
      </w:r>
      <w:r>
        <w:rPr>
          <w:color w:val="000000"/>
        </w:rPr>
        <w:t xml:space="preserve"> immediately after the % in the input (e.g., </w:t>
      </w:r>
      <w:r>
        <w:rPr>
          <w:i/>
          <w:color w:val="000000"/>
        </w:rPr>
        <w:t>10%Stands</w:t>
      </w:r>
      <w:r>
        <w:rPr>
          <w:color w:val="000000"/>
        </w:rPr>
        <w:t>).  When the Stands keyword is used, the target for the applied prescription will be to harvest x% of all eligible stands (i.e., ranking &gt; 0) in each harvest time step.  Note that when prescriptions include stand qualifications (2.4) this can impact the targeted number of stands to harvest, and the number of targeted stands can change through time.</w:t>
      </w:r>
    </w:p>
    <w:p w14:paraId="00000186" w14:textId="77777777" w:rsidR="009D5A80" w:rsidRDefault="00000000">
      <w:pPr>
        <w:pStyle w:val="Heading3"/>
        <w:numPr>
          <w:ilvl w:val="2"/>
          <w:numId w:val="2"/>
        </w:numPr>
      </w:pPr>
      <w:bookmarkStart w:id="87" w:name="_Toc163219826"/>
      <w:r>
        <w:t>Begin Time Column</w:t>
      </w:r>
      <w:bookmarkEnd w:id="87"/>
    </w:p>
    <w:p w14:paraId="00000187" w14:textId="77777777" w:rsidR="009D5A80" w:rsidRDefault="00000000">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start being applied to the management area.  Prior to the specified year, the prescription is inactive.  </w:t>
      </w:r>
      <w:r>
        <w:rPr>
          <w:rFonts w:ascii="Gungsuh" w:eastAsia="Gungsuh" w:hAnsi="Gungsuh" w:cs="Gungsuh"/>
          <w:color w:val="000000"/>
        </w:rPr>
        <w:lastRenderedPageBreak/>
        <w:t xml:space="preserve">Value: 0 ≤ integer ≤ end year of the scenario.  Units: Year.  </w:t>
      </w:r>
      <w:r>
        <w:rPr>
          <w:b/>
          <w:color w:val="000000"/>
        </w:rPr>
        <w:t>If this parameter is not specified, then the prescription starts at the beginning of the scenario.</w:t>
      </w:r>
    </w:p>
    <w:p w14:paraId="00000188" w14:textId="77777777" w:rsidR="009D5A80" w:rsidRDefault="00000000">
      <w:pPr>
        <w:pStyle w:val="Heading3"/>
        <w:numPr>
          <w:ilvl w:val="2"/>
          <w:numId w:val="2"/>
        </w:numPr>
      </w:pPr>
      <w:bookmarkStart w:id="88" w:name="_Toc163219827"/>
      <w:r>
        <w:t>End Time Column</w:t>
      </w:r>
      <w:bookmarkEnd w:id="88"/>
    </w:p>
    <w:p w14:paraId="00000189" w14:textId="77777777" w:rsidR="009D5A80" w:rsidRDefault="00000000">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stop being applied to the management area.  After the specified year, the prescription is inactive. Value: Begin Time ≤ integer ≤ end year of the scenario.  Units: Year.  </w:t>
      </w:r>
      <w:r>
        <w:rPr>
          <w:b/>
          <w:color w:val="000000"/>
        </w:rPr>
        <w:t>If this parameter is not specified, then the prescription is active until the end of the scenario.</w:t>
      </w:r>
    </w:p>
    <w:p w14:paraId="0000018A"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Note: this parameter can only be used if the Begin Time parameter is also used.  In other words, </w:t>
      </w:r>
      <w:proofErr w:type="gramStart"/>
      <w:r>
        <w:rPr>
          <w:color w:val="000000"/>
        </w:rPr>
        <w:t>in order to</w:t>
      </w:r>
      <w:proofErr w:type="gramEnd"/>
      <w:r>
        <w:rPr>
          <w:color w:val="000000"/>
        </w:rPr>
        <w:t xml:space="preserve"> specify an end time for a prescription, the user must also specify a begin time.</w:t>
      </w:r>
    </w:p>
    <w:p w14:paraId="0000018B" w14:textId="77777777" w:rsidR="009D5A80" w:rsidRDefault="00000000">
      <w:pPr>
        <w:pBdr>
          <w:top w:val="nil"/>
          <w:left w:val="nil"/>
          <w:bottom w:val="nil"/>
          <w:right w:val="nil"/>
          <w:between w:val="nil"/>
        </w:pBdr>
        <w:spacing w:after="120"/>
        <w:ind w:left="1152" w:right="1008" w:hanging="1152"/>
        <w:rPr>
          <w:color w:val="000000"/>
        </w:rPr>
      </w:pPr>
      <w:r>
        <w:rPr>
          <w:color w:val="000000"/>
        </w:rPr>
        <w:t>Example:</w:t>
      </w:r>
    </w:p>
    <w:p w14:paraId="0000018C"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HarvestImplementations</w:t>
      </w:r>
      <w:proofErr w:type="spellEnd"/>
    </w:p>
    <w:p w14:paraId="0000018D" w14:textId="77777777" w:rsidR="009D5A80" w:rsidRDefault="009D5A8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p>
    <w:p w14:paraId="0000018E"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w:t>
      </w:r>
      <w:proofErr w:type="spellStart"/>
      <w:r>
        <w:rPr>
          <w:rFonts w:ascii="Courier New" w:eastAsia="Courier New" w:hAnsi="Courier New" w:cs="Courier New"/>
          <w:color w:val="000000"/>
          <w:sz w:val="20"/>
          <w:szCs w:val="20"/>
        </w:rPr>
        <w:t>Mgmt</w:t>
      </w:r>
      <w:proofErr w:type="spellEnd"/>
      <w:r>
        <w:rPr>
          <w:rFonts w:ascii="Courier New" w:eastAsia="Courier New" w:hAnsi="Courier New" w:cs="Courier New"/>
          <w:color w:val="000000"/>
          <w:sz w:val="20"/>
          <w:szCs w:val="20"/>
        </w:rPr>
        <w:t xml:space="preserve"> Area   Prescription   Harvest Area    Begin </w:t>
      </w:r>
      <w:proofErr w:type="gramStart"/>
      <w:r>
        <w:rPr>
          <w:rFonts w:ascii="Courier New" w:eastAsia="Courier New" w:hAnsi="Courier New" w:cs="Courier New"/>
          <w:color w:val="000000"/>
          <w:sz w:val="20"/>
          <w:szCs w:val="20"/>
        </w:rPr>
        <w:t>Time  End</w:t>
      </w:r>
      <w:proofErr w:type="gramEnd"/>
      <w:r>
        <w:rPr>
          <w:rFonts w:ascii="Courier New" w:eastAsia="Courier New" w:hAnsi="Courier New" w:cs="Courier New"/>
          <w:color w:val="000000"/>
          <w:sz w:val="20"/>
          <w:szCs w:val="20"/>
        </w:rPr>
        <w:t xml:space="preserve"> Time</w:t>
      </w:r>
    </w:p>
    <w:p w14:paraId="0000018F"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   ------------   ------------    ----------  --------</w:t>
      </w:r>
    </w:p>
    <w:p w14:paraId="00000190" w14:textId="77777777" w:rsidR="009D5A80" w:rsidRDefault="00000000">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w:t>
      </w:r>
      <w:proofErr w:type="spellStart"/>
      <w:proofErr w:type="gramStart"/>
      <w:r>
        <w:rPr>
          <w:rFonts w:ascii="Courier New" w:eastAsia="Courier New" w:hAnsi="Courier New" w:cs="Courier New"/>
          <w:color w:val="000000"/>
          <w:sz w:val="20"/>
          <w:szCs w:val="20"/>
        </w:rPr>
        <w:t>RandomClearCut</w:t>
      </w:r>
      <w:proofErr w:type="spellEnd"/>
      <w:r>
        <w:rPr>
          <w:rFonts w:ascii="Courier New" w:eastAsia="Courier New" w:hAnsi="Courier New" w:cs="Courier New"/>
          <w:color w:val="000000"/>
          <w:sz w:val="20"/>
          <w:szCs w:val="20"/>
        </w:rPr>
        <w:t xml:space="preserve">  10</w:t>
      </w:r>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ab/>
        <w:t>0          50</w:t>
      </w:r>
    </w:p>
    <w:p w14:paraId="00000191"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w:t>
      </w:r>
      <w:proofErr w:type="spellStart"/>
      <w:proofErr w:type="gramStart"/>
      <w:r>
        <w:rPr>
          <w:rFonts w:ascii="Courier New" w:eastAsia="Courier New" w:hAnsi="Courier New" w:cs="Courier New"/>
          <w:color w:val="000000"/>
          <w:sz w:val="20"/>
          <w:szCs w:val="20"/>
        </w:rPr>
        <w:t>RandomClearCut</w:t>
      </w:r>
      <w:proofErr w:type="spellEnd"/>
      <w:r>
        <w:rPr>
          <w:rFonts w:ascii="Courier New" w:eastAsia="Courier New" w:hAnsi="Courier New" w:cs="Courier New"/>
          <w:color w:val="000000"/>
          <w:sz w:val="20"/>
          <w:szCs w:val="20"/>
        </w:rPr>
        <w:t xml:space="preserve">  20</w:t>
      </w:r>
      <w:proofErr w:type="gramEnd"/>
      <w:r>
        <w:rPr>
          <w:rFonts w:ascii="Courier New" w:eastAsia="Courier New" w:hAnsi="Courier New" w:cs="Courier New"/>
          <w:color w:val="000000"/>
          <w:sz w:val="20"/>
          <w:szCs w:val="20"/>
        </w:rPr>
        <w:t>%</w:t>
      </w:r>
    </w:p>
    <w:p w14:paraId="00000192" w14:textId="77777777" w:rsidR="009D5A80" w:rsidRDefault="00000000">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w:t>
      </w:r>
      <w:proofErr w:type="spellStart"/>
      <w:r>
        <w:rPr>
          <w:rFonts w:ascii="Courier New" w:eastAsia="Courier New" w:hAnsi="Courier New" w:cs="Courier New"/>
          <w:color w:val="000000"/>
          <w:sz w:val="20"/>
          <w:szCs w:val="20"/>
        </w:rPr>
        <w:t>RedMapleHarvest</w:t>
      </w:r>
      <w:proofErr w:type="spellEnd"/>
      <w:r>
        <w:rPr>
          <w:rFonts w:ascii="Courier New" w:eastAsia="Courier New" w:hAnsi="Courier New" w:cs="Courier New"/>
          <w:color w:val="000000"/>
          <w:sz w:val="20"/>
          <w:szCs w:val="20"/>
        </w:rPr>
        <w:t xml:space="preserve"> 8%</w:t>
      </w:r>
      <w:r>
        <w:rPr>
          <w:rFonts w:ascii="Courier New" w:eastAsia="Courier New" w:hAnsi="Courier New" w:cs="Courier New"/>
          <w:color w:val="000000"/>
          <w:sz w:val="20"/>
          <w:szCs w:val="20"/>
        </w:rPr>
        <w:tab/>
        <w:t>50        100</w:t>
      </w:r>
    </w:p>
    <w:p w14:paraId="00000193" w14:textId="77777777" w:rsidR="009D5A80"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w:t>
      </w:r>
      <w:proofErr w:type="spellStart"/>
      <w:r>
        <w:rPr>
          <w:rFonts w:ascii="Courier New" w:eastAsia="Courier New" w:hAnsi="Courier New" w:cs="Courier New"/>
          <w:color w:val="000000"/>
          <w:sz w:val="20"/>
          <w:szCs w:val="20"/>
        </w:rPr>
        <w:t>MaxAgeClearcuts</w:t>
      </w:r>
      <w:proofErr w:type="spellEnd"/>
      <w:r>
        <w:rPr>
          <w:rFonts w:ascii="Courier New" w:eastAsia="Courier New" w:hAnsi="Courier New" w:cs="Courier New"/>
          <w:color w:val="000000"/>
          <w:sz w:val="20"/>
          <w:szCs w:val="20"/>
        </w:rPr>
        <w:t xml:space="preserve"> 15%</w:t>
      </w:r>
    </w:p>
    <w:p w14:paraId="00000194" w14:textId="77777777" w:rsidR="009D5A80" w:rsidRDefault="009D5A80">
      <w:pPr>
        <w:pBdr>
          <w:top w:val="nil"/>
          <w:left w:val="nil"/>
          <w:bottom w:val="nil"/>
          <w:right w:val="nil"/>
          <w:between w:val="nil"/>
        </w:pBdr>
        <w:spacing w:after="120"/>
        <w:ind w:left="1152" w:right="1008" w:hanging="1152"/>
        <w:rPr>
          <w:color w:val="000000"/>
        </w:rPr>
      </w:pPr>
    </w:p>
    <w:p w14:paraId="00000195" w14:textId="77777777" w:rsidR="009D5A80" w:rsidRDefault="00000000">
      <w:pPr>
        <w:pStyle w:val="Heading1"/>
        <w:numPr>
          <w:ilvl w:val="0"/>
          <w:numId w:val="2"/>
        </w:numPr>
      </w:pPr>
      <w:r>
        <w:br w:type="page"/>
      </w:r>
      <w:bookmarkStart w:id="89" w:name="_Toc163219828"/>
      <w:r>
        <w:lastRenderedPageBreak/>
        <w:t>Specifying outputs</w:t>
      </w:r>
      <w:bookmarkEnd w:id="89"/>
    </w:p>
    <w:p w14:paraId="00000196" w14:textId="77777777" w:rsidR="009D5A80" w:rsidRDefault="00000000">
      <w:pPr>
        <w:pStyle w:val="Heading2"/>
        <w:numPr>
          <w:ilvl w:val="1"/>
          <w:numId w:val="2"/>
        </w:numPr>
      </w:pPr>
      <w:bookmarkStart w:id="90" w:name="_Toc163219829"/>
      <w:proofErr w:type="spellStart"/>
      <w:r>
        <w:t>PrescriptionMaps</w:t>
      </w:r>
      <w:bookmarkEnd w:id="90"/>
      <w:proofErr w:type="spellEnd"/>
    </w:p>
    <w:p w14:paraId="00000197" w14:textId="77777777" w:rsidR="009D5A80" w:rsidRDefault="00000000">
      <w:pPr>
        <w:pBdr>
          <w:top w:val="nil"/>
          <w:left w:val="nil"/>
          <w:bottom w:val="nil"/>
          <w:right w:val="nil"/>
          <w:between w:val="nil"/>
        </w:pBdr>
        <w:spacing w:after="120"/>
        <w:ind w:left="1152" w:right="1008" w:hanging="1152"/>
        <w:rPr>
          <w:color w:val="000000"/>
        </w:rPr>
      </w:pPr>
      <w:r>
        <w:rPr>
          <w:color w:val="000000"/>
        </w:rPr>
        <w:t xml:space="preserve">This file parameter is the template for the names of the prescription output maps (see section 5.1).  The parameter value must include the variable “timestep” to ensure that the maps have unique names (see section 3.1.8.1 </w:t>
      </w:r>
      <w:r>
        <w:rPr>
          <w:i/>
          <w:color w:val="000000"/>
        </w:rPr>
        <w:t>Variables</w:t>
      </w:r>
      <w:r>
        <w:rPr>
          <w:color w:val="000000"/>
        </w:rPr>
        <w:t xml:space="preserve"> in the </w:t>
      </w:r>
      <w:r>
        <w:rPr>
          <w:i/>
          <w:color w:val="000000"/>
        </w:rPr>
        <w:t>LANDIS-II Model User Guide</w:t>
      </w:r>
      <w:r>
        <w:rPr>
          <w:color w:val="000000"/>
        </w:rPr>
        <w:t xml:space="preserve">).  </w:t>
      </w:r>
      <w:r>
        <w:rPr>
          <w:b/>
          <w:color w:val="000000"/>
        </w:rPr>
        <w:t>The user must indicate if the output should be placed in a subdirectory.</w:t>
      </w:r>
    </w:p>
    <w:p w14:paraId="00000198" w14:textId="77777777" w:rsidR="009D5A80" w:rsidRDefault="00000000">
      <w:pPr>
        <w:pStyle w:val="Heading2"/>
        <w:numPr>
          <w:ilvl w:val="1"/>
          <w:numId w:val="2"/>
        </w:numPr>
      </w:pPr>
      <w:bookmarkStart w:id="91" w:name="_Toc163219830"/>
      <w:proofErr w:type="spellStart"/>
      <w:r>
        <w:t>EventLog</w:t>
      </w:r>
      <w:bookmarkEnd w:id="91"/>
      <w:proofErr w:type="spellEnd"/>
    </w:p>
    <w:p w14:paraId="00000199" w14:textId="77777777" w:rsidR="009D5A80" w:rsidRDefault="00000000">
      <w:pPr>
        <w:pBdr>
          <w:top w:val="nil"/>
          <w:left w:val="nil"/>
          <w:bottom w:val="nil"/>
          <w:right w:val="nil"/>
          <w:between w:val="nil"/>
        </w:pBdr>
        <w:spacing w:after="120"/>
        <w:ind w:left="1152" w:right="1008" w:hanging="1152"/>
        <w:rPr>
          <w:color w:val="000000"/>
        </w:rPr>
      </w:pPr>
      <w:r>
        <w:rPr>
          <w:color w:val="000000"/>
        </w:rPr>
        <w:t>The file parameter is the name of the extension’s event log file (see section 5.2).</w:t>
      </w:r>
    </w:p>
    <w:p w14:paraId="0000019A" w14:textId="77777777" w:rsidR="009D5A80" w:rsidRDefault="00000000">
      <w:pPr>
        <w:pStyle w:val="Heading2"/>
        <w:numPr>
          <w:ilvl w:val="1"/>
          <w:numId w:val="2"/>
        </w:numPr>
      </w:pPr>
      <w:bookmarkStart w:id="92" w:name="_Toc163219831"/>
      <w:proofErr w:type="spellStart"/>
      <w:r>
        <w:t>SummaryLog</w:t>
      </w:r>
      <w:bookmarkEnd w:id="92"/>
      <w:proofErr w:type="spellEnd"/>
    </w:p>
    <w:p w14:paraId="0000019B" w14:textId="77777777" w:rsidR="009D5A80" w:rsidRDefault="00000000">
      <w:pPr>
        <w:pBdr>
          <w:top w:val="nil"/>
          <w:left w:val="nil"/>
          <w:bottom w:val="nil"/>
          <w:right w:val="nil"/>
          <w:between w:val="nil"/>
        </w:pBdr>
        <w:spacing w:after="120"/>
        <w:ind w:left="1152" w:right="1008" w:hanging="1152"/>
        <w:rPr>
          <w:color w:val="000000"/>
        </w:rPr>
      </w:pPr>
      <w:r>
        <w:rPr>
          <w:color w:val="000000"/>
        </w:rPr>
        <w:t>The file parameter is the name of the extension’s summary log file (see section 4.3).</w:t>
      </w:r>
    </w:p>
    <w:p w14:paraId="0000019C" w14:textId="77777777" w:rsidR="009D5A80" w:rsidRDefault="009D5A80">
      <w:pPr>
        <w:pBdr>
          <w:top w:val="nil"/>
          <w:left w:val="nil"/>
          <w:bottom w:val="nil"/>
          <w:right w:val="nil"/>
          <w:between w:val="nil"/>
        </w:pBdr>
        <w:spacing w:after="120"/>
        <w:ind w:left="1152" w:right="1008" w:hanging="1152"/>
        <w:rPr>
          <w:color w:val="000000"/>
        </w:rPr>
      </w:pPr>
    </w:p>
    <w:p w14:paraId="0000019D" w14:textId="77777777" w:rsidR="009D5A80" w:rsidRDefault="00000000">
      <w:pPr>
        <w:pStyle w:val="Heading1"/>
        <w:numPr>
          <w:ilvl w:val="0"/>
          <w:numId w:val="2"/>
        </w:numPr>
      </w:pPr>
      <w:r>
        <w:br w:type="page"/>
      </w:r>
      <w:bookmarkStart w:id="93" w:name="_Toc163219832"/>
      <w:r>
        <w:lastRenderedPageBreak/>
        <w:t>Output Files</w:t>
      </w:r>
      <w:bookmarkEnd w:id="93"/>
    </w:p>
    <w:p w14:paraId="0000019E" w14:textId="77777777" w:rsidR="009D5A80" w:rsidRDefault="00000000">
      <w:pPr>
        <w:pBdr>
          <w:top w:val="nil"/>
          <w:left w:val="nil"/>
          <w:bottom w:val="nil"/>
          <w:right w:val="nil"/>
          <w:between w:val="nil"/>
        </w:pBdr>
        <w:spacing w:after="120"/>
        <w:ind w:left="1152" w:right="1008" w:hanging="1152"/>
        <w:rPr>
          <w:color w:val="000000"/>
        </w:rPr>
      </w:pPr>
      <w:r>
        <w:rPr>
          <w:color w:val="000000"/>
        </w:rPr>
        <w:t>This extension generates two types of output files:  a) a map of where prescription harvests occurred in each time step, and b) log files of harvest events and a summary for the entire scenario.</w:t>
      </w:r>
    </w:p>
    <w:p w14:paraId="0000019F" w14:textId="77777777" w:rsidR="009D5A80" w:rsidRDefault="00000000">
      <w:pPr>
        <w:pStyle w:val="Heading2"/>
        <w:numPr>
          <w:ilvl w:val="1"/>
          <w:numId w:val="2"/>
        </w:numPr>
      </w:pPr>
      <w:bookmarkStart w:id="94" w:name="_Toc163219833"/>
      <w:r>
        <w:t>Prescription Maps</w:t>
      </w:r>
      <w:bookmarkEnd w:id="94"/>
    </w:p>
    <w:p w14:paraId="000001A0" w14:textId="77777777" w:rsidR="009D5A80" w:rsidRDefault="00000000">
      <w:pPr>
        <w:pBdr>
          <w:top w:val="nil"/>
          <w:left w:val="nil"/>
          <w:bottom w:val="nil"/>
          <w:right w:val="nil"/>
          <w:between w:val="nil"/>
        </w:pBdr>
        <w:spacing w:after="120"/>
        <w:ind w:left="1152" w:right="1008" w:hanging="1152"/>
        <w:rPr>
          <w:color w:val="000000"/>
        </w:rPr>
      </w:pPr>
      <w:r>
        <w:rPr>
          <w:color w:val="000000"/>
        </w:rPr>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14:paraId="000001A1" w14:textId="77777777" w:rsidR="009D5A80" w:rsidRDefault="00000000">
      <w:pPr>
        <w:pStyle w:val="Heading2"/>
        <w:numPr>
          <w:ilvl w:val="1"/>
          <w:numId w:val="2"/>
        </w:numPr>
      </w:pPr>
      <w:bookmarkStart w:id="95" w:name="_Toc163219834"/>
      <w:r>
        <w:t>Event Log</w:t>
      </w:r>
      <w:bookmarkEnd w:id="95"/>
    </w:p>
    <w:p w14:paraId="000001A2" w14:textId="77777777" w:rsidR="009D5A80" w:rsidRDefault="00000000">
      <w:pPr>
        <w:pBdr>
          <w:top w:val="nil"/>
          <w:left w:val="nil"/>
          <w:bottom w:val="nil"/>
          <w:right w:val="nil"/>
          <w:between w:val="nil"/>
        </w:pBdr>
        <w:spacing w:after="120"/>
        <w:ind w:left="1152" w:right="1008" w:hanging="1152"/>
        <w:rPr>
          <w:color w:val="000000"/>
        </w:rPr>
      </w:pPr>
      <w:r>
        <w:rPr>
          <w:color w:val="000000"/>
        </w:rPr>
        <w:t>The event log is a CSV file that contains information about every harvest event over the course of the scenario:  year, management area, prescription used, stand affected, event ID, that stand’s current age, that stand’s current rank, total event size (number of sites), number of sites where cohorts were removed, total number of cohorts removed, and number of cohorts removed for each species.</w:t>
      </w:r>
    </w:p>
    <w:p w14:paraId="000001A3" w14:textId="77777777" w:rsidR="009D5A80" w:rsidRDefault="00000000">
      <w:pPr>
        <w:pStyle w:val="Heading2"/>
        <w:numPr>
          <w:ilvl w:val="1"/>
          <w:numId w:val="2"/>
        </w:numPr>
      </w:pPr>
      <w:bookmarkStart w:id="96" w:name="_Toc163219835"/>
      <w:r>
        <w:t>Summary Log</w:t>
      </w:r>
      <w:bookmarkEnd w:id="96"/>
    </w:p>
    <w:p w14:paraId="000001A4" w14:textId="77777777" w:rsidR="009D5A80" w:rsidRDefault="00000000">
      <w:pPr>
        <w:pBdr>
          <w:top w:val="nil"/>
          <w:left w:val="nil"/>
          <w:bottom w:val="nil"/>
          <w:right w:val="nil"/>
          <w:between w:val="nil"/>
        </w:pBdr>
        <w:spacing w:after="120"/>
        <w:ind w:left="1152" w:right="1008" w:hanging="1152"/>
        <w:rPr>
          <w:color w:val="000000"/>
        </w:rPr>
      </w:pPr>
      <w:r>
        <w:rPr>
          <w:color w:val="000000"/>
        </w:rPr>
        <w:t>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14:paraId="000001A5" w14:textId="77777777" w:rsidR="009D5A80" w:rsidRDefault="009D5A80">
      <w:pPr>
        <w:pBdr>
          <w:top w:val="nil"/>
          <w:left w:val="nil"/>
          <w:bottom w:val="nil"/>
          <w:right w:val="nil"/>
          <w:between w:val="nil"/>
        </w:pBdr>
        <w:spacing w:after="120"/>
        <w:ind w:left="1152" w:right="1008" w:hanging="1152"/>
        <w:rPr>
          <w:color w:val="000000"/>
        </w:rPr>
      </w:pPr>
    </w:p>
    <w:p w14:paraId="000001A6" w14:textId="77777777" w:rsidR="009D5A80" w:rsidRDefault="00000000">
      <w:pPr>
        <w:pStyle w:val="Heading1"/>
        <w:numPr>
          <w:ilvl w:val="0"/>
          <w:numId w:val="2"/>
        </w:numPr>
      </w:pPr>
      <w:r>
        <w:br w:type="page"/>
      </w:r>
      <w:bookmarkStart w:id="97" w:name="_Toc163219836"/>
      <w:r>
        <w:lastRenderedPageBreak/>
        <w:t>Example Inputs</w:t>
      </w:r>
      <w:bookmarkEnd w:id="97"/>
    </w:p>
    <w:p w14:paraId="000001A7" w14:textId="77777777" w:rsidR="009D5A80" w:rsidRDefault="00000000">
      <w:pPr>
        <w:pStyle w:val="Heading2"/>
        <w:numPr>
          <w:ilvl w:val="1"/>
          <w:numId w:val="2"/>
        </w:numPr>
      </w:pPr>
      <w:bookmarkStart w:id="98" w:name="_Toc163219837"/>
      <w:r>
        <w:t>Example Forest Type Tables</w:t>
      </w:r>
      <w:bookmarkEnd w:id="98"/>
    </w:p>
    <w:p w14:paraId="000001A8" w14:textId="77777777" w:rsidR="009D5A80" w:rsidRDefault="009D5A80">
      <w:pPr>
        <w:rPr>
          <w:rFonts w:ascii="Courier" w:eastAsia="Courier" w:hAnsi="Courier" w:cs="Courier"/>
          <w:color w:val="000000"/>
          <w:sz w:val="20"/>
          <w:szCs w:val="20"/>
        </w:rPr>
      </w:pPr>
    </w:p>
    <w:p w14:paraId="000001A9" w14:textId="77777777" w:rsidR="009D5A80" w:rsidRDefault="00000000">
      <w:pPr>
        <w:ind w:left="1122" w:hanging="1122"/>
        <w:rPr>
          <w:rFonts w:ascii="Courier" w:eastAsia="Courier" w:hAnsi="Courier" w:cs="Courier"/>
          <w:color w:val="000000"/>
          <w:sz w:val="20"/>
          <w:szCs w:val="20"/>
        </w:rPr>
      </w:pPr>
      <w:proofErr w:type="spellStart"/>
      <w:proofErr w:type="gram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&lt;</w:t>
      </w:r>
      <w:proofErr w:type="gramEnd"/>
      <w:r>
        <w:rPr>
          <w:rFonts w:ascii="Courier" w:eastAsia="Courier" w:hAnsi="Courier" w:cs="Courier"/>
          <w:color w:val="000000"/>
          <w:sz w:val="20"/>
          <w:szCs w:val="20"/>
        </w:rPr>
        <w:t>&lt; Northern hardwood without hemlock</w:t>
      </w:r>
    </w:p>
    <w:p w14:paraId="000001AA"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w:t>
      </w:r>
      <w:proofErr w:type="spellStart"/>
      <w:r>
        <w:rPr>
          <w:rFonts w:ascii="Courier" w:eastAsia="Courier" w:hAnsi="Courier" w:cs="Courier"/>
          <w:color w:val="000000"/>
          <w:sz w:val="20"/>
          <w:szCs w:val="20"/>
        </w:rPr>
        <w:t>InclusionRule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ageRange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percentCells</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B"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20-200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acersacc</w:t>
      </w:r>
      <w:proofErr w:type="spellEnd"/>
    </w:p>
    <w:p w14:paraId="000001AC"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30-220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querrubr</w:t>
      </w:r>
      <w:proofErr w:type="spellEnd"/>
    </w:p>
    <w:p w14:paraId="000001AD"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30-300</w:t>
      </w:r>
      <w:r>
        <w:rPr>
          <w:rFonts w:ascii="Courier" w:eastAsia="Courier" w:hAnsi="Courier" w:cs="Courier"/>
          <w:color w:val="000000"/>
          <w:sz w:val="20"/>
          <w:szCs w:val="20"/>
        </w:rPr>
        <w:tab/>
      </w:r>
      <w:r>
        <w:rPr>
          <w:rFonts w:ascii="Courier" w:eastAsia="Courier" w:hAnsi="Courier" w:cs="Courier"/>
          <w:color w:val="000000"/>
          <w:sz w:val="20"/>
          <w:szCs w:val="20"/>
        </w:rPr>
        <w:tab/>
        <w:t>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tsugcana</w:t>
      </w:r>
      <w:proofErr w:type="spellEnd"/>
    </w:p>
    <w:p w14:paraId="000001AE" w14:textId="77777777" w:rsidR="009D5A80" w:rsidRDefault="009D5A80">
      <w:pPr>
        <w:ind w:left="1122" w:hanging="1122"/>
      </w:pPr>
    </w:p>
    <w:p w14:paraId="000001AF" w14:textId="77777777" w:rsidR="009D5A80" w:rsidRDefault="00000000">
      <w:pPr>
        <w:ind w:left="1122" w:hanging="1122"/>
        <w:rPr>
          <w:rFonts w:ascii="Courier" w:eastAsia="Courier" w:hAnsi="Courier" w:cs="Courier"/>
          <w:color w:val="000000"/>
          <w:sz w:val="20"/>
          <w:szCs w:val="20"/>
        </w:rPr>
      </w:pPr>
      <w:proofErr w:type="spellStart"/>
      <w:proofErr w:type="gram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&lt;</w:t>
      </w:r>
      <w:proofErr w:type="gramEnd"/>
      <w:r>
        <w:rPr>
          <w:rFonts w:ascii="Courier" w:eastAsia="Courier" w:hAnsi="Courier" w:cs="Courier"/>
          <w:color w:val="000000"/>
          <w:sz w:val="20"/>
          <w:szCs w:val="20"/>
        </w:rPr>
        <w:t>&lt; Scots pine</w:t>
      </w:r>
    </w:p>
    <w:p w14:paraId="000001B0"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w:t>
      </w:r>
      <w:proofErr w:type="spellStart"/>
      <w:r>
        <w:rPr>
          <w:rFonts w:ascii="Courier" w:eastAsia="Courier" w:hAnsi="Courier" w:cs="Courier"/>
          <w:color w:val="000000"/>
          <w:sz w:val="20"/>
          <w:szCs w:val="20"/>
        </w:rPr>
        <w:t>InclusionRule</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ageRange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percentCells</w:t>
      </w:r>
      <w:proofErr w:type="spellEnd"/>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B1"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highest </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pinusylv</w:t>
      </w:r>
      <w:proofErr w:type="spellEnd"/>
      <w:r>
        <w:rPr>
          <w:rFonts w:ascii="Courier" w:eastAsia="Courier" w:hAnsi="Courier" w:cs="Courier"/>
          <w:color w:val="000000"/>
          <w:sz w:val="20"/>
          <w:szCs w:val="20"/>
        </w:rPr>
        <w:tab/>
      </w:r>
    </w:p>
    <w:p w14:paraId="000001B2"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100-450</w:t>
      </w:r>
      <w:r>
        <w:rPr>
          <w:rFonts w:ascii="Courier" w:eastAsia="Courier" w:hAnsi="Courier" w:cs="Courier"/>
          <w:color w:val="000000"/>
          <w:sz w:val="20"/>
          <w:szCs w:val="20"/>
        </w:rPr>
        <w:tab/>
        <w:t>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pinusibi</w:t>
      </w:r>
      <w:proofErr w:type="spellEnd"/>
    </w:p>
    <w:p w14:paraId="000001B3"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betupend</w:t>
      </w:r>
      <w:proofErr w:type="spellEnd"/>
      <w:r>
        <w:rPr>
          <w:rFonts w:ascii="Courier" w:eastAsia="Courier" w:hAnsi="Courier" w:cs="Courier"/>
          <w:color w:val="000000"/>
          <w:sz w:val="20"/>
          <w:szCs w:val="20"/>
        </w:rPr>
        <w:tab/>
      </w:r>
    </w:p>
    <w:p w14:paraId="000001B4"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poputrem</w:t>
      </w:r>
      <w:proofErr w:type="spellEnd"/>
      <w:r>
        <w:rPr>
          <w:rFonts w:ascii="Courier" w:eastAsia="Courier" w:hAnsi="Courier" w:cs="Courier"/>
          <w:color w:val="000000"/>
          <w:sz w:val="20"/>
          <w:szCs w:val="20"/>
        </w:rPr>
        <w:tab/>
      </w:r>
    </w:p>
    <w:p w14:paraId="000001B5" w14:textId="77777777" w:rsidR="009D5A80" w:rsidRDefault="009D5A80">
      <w:pPr>
        <w:ind w:left="1122" w:hanging="1122"/>
      </w:pPr>
    </w:p>
    <w:p w14:paraId="000001B6" w14:textId="77777777" w:rsidR="009D5A80" w:rsidRDefault="00000000">
      <w:pPr>
        <w:ind w:left="1122" w:hanging="1122"/>
        <w:rPr>
          <w:rFonts w:ascii="Courier" w:eastAsia="Courier" w:hAnsi="Courier" w:cs="Courier"/>
          <w:color w:val="000000"/>
          <w:sz w:val="20"/>
          <w:szCs w:val="20"/>
        </w:rPr>
      </w:pPr>
      <w:proofErr w:type="spellStart"/>
      <w:proofErr w:type="gram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&lt;</w:t>
      </w:r>
      <w:proofErr w:type="gramEnd"/>
      <w:r>
        <w:rPr>
          <w:rFonts w:ascii="Courier" w:eastAsia="Courier" w:hAnsi="Courier" w:cs="Courier"/>
          <w:color w:val="000000"/>
          <w:sz w:val="20"/>
          <w:szCs w:val="20"/>
        </w:rPr>
        <w:t>&lt; Conifers</w:t>
      </w:r>
    </w:p>
    <w:p w14:paraId="000001B7"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w:t>
      </w:r>
      <w:proofErr w:type="spellStart"/>
      <w:r>
        <w:rPr>
          <w:rFonts w:ascii="Courier" w:eastAsia="Courier" w:hAnsi="Courier" w:cs="Courier"/>
          <w:color w:val="000000"/>
          <w:sz w:val="20"/>
          <w:szCs w:val="20"/>
        </w:rPr>
        <w:t>InclusionRule</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ageRange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percentCells</w:t>
      </w:r>
      <w:proofErr w:type="spellEnd"/>
      <w:r>
        <w:rPr>
          <w:rFonts w:ascii="Courier" w:eastAsia="Courier" w:hAnsi="Courier" w:cs="Courier"/>
          <w:color w:val="000000"/>
          <w:sz w:val="20"/>
          <w:szCs w:val="20"/>
        </w:rPr>
        <w:tab/>
        <w:t xml:space="preserve">species </w:t>
      </w:r>
    </w:p>
    <w:p w14:paraId="000001B8"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betupend</w:t>
      </w:r>
      <w:proofErr w:type="spellEnd"/>
    </w:p>
    <w:p w14:paraId="000001B9"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poputrem</w:t>
      </w:r>
      <w:proofErr w:type="spellEnd"/>
    </w:p>
    <w:p w14:paraId="000001BA"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piceobov</w:t>
      </w:r>
      <w:proofErr w:type="spellEnd"/>
    </w:p>
    <w:p w14:paraId="000001BB"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101-211</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aibesibi</w:t>
      </w:r>
      <w:proofErr w:type="spellEnd"/>
    </w:p>
    <w:p w14:paraId="000001BC"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p>
    <w:p w14:paraId="000001BD"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pinusylv</w:t>
      </w:r>
      <w:proofErr w:type="spellEnd"/>
    </w:p>
    <w:p w14:paraId="000001BE" w14:textId="77777777" w:rsidR="009D5A80" w:rsidRDefault="009D5A80">
      <w:pPr>
        <w:ind w:left="1122" w:hanging="1122"/>
        <w:rPr>
          <w:rFonts w:ascii="Courier" w:eastAsia="Courier" w:hAnsi="Courier" w:cs="Courier"/>
          <w:color w:val="000000"/>
          <w:sz w:val="20"/>
          <w:szCs w:val="20"/>
        </w:rPr>
      </w:pPr>
    </w:p>
    <w:p w14:paraId="000001BF" w14:textId="77777777" w:rsidR="009D5A80" w:rsidRDefault="00000000">
      <w:pPr>
        <w:ind w:left="1122" w:hanging="1122"/>
        <w:rPr>
          <w:rFonts w:ascii="Courier" w:eastAsia="Courier" w:hAnsi="Courier" w:cs="Courier"/>
          <w:color w:val="000000"/>
          <w:sz w:val="20"/>
          <w:szCs w:val="20"/>
        </w:rPr>
      </w:pPr>
      <w:proofErr w:type="spellStart"/>
      <w:proofErr w:type="gram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&lt;</w:t>
      </w:r>
      <w:proofErr w:type="gramEnd"/>
      <w:r>
        <w:rPr>
          <w:rFonts w:ascii="Courier" w:eastAsia="Courier" w:hAnsi="Courier" w:cs="Courier"/>
          <w:color w:val="000000"/>
          <w:sz w:val="20"/>
          <w:szCs w:val="20"/>
        </w:rPr>
        <w:t>&lt; uneven-aged Siberian larch</w:t>
      </w:r>
    </w:p>
    <w:p w14:paraId="000001C0"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w:t>
      </w:r>
      <w:proofErr w:type="spellStart"/>
      <w:r>
        <w:rPr>
          <w:rFonts w:ascii="Courier" w:eastAsia="Courier" w:hAnsi="Courier" w:cs="Courier"/>
          <w:color w:val="000000"/>
          <w:sz w:val="20"/>
          <w:szCs w:val="20"/>
        </w:rPr>
        <w:t>InclusionRule</w:t>
      </w:r>
      <w:proofErr w:type="spellEnd"/>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ageRange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percentCells</w:t>
      </w:r>
      <w:proofErr w:type="spellEnd"/>
      <w:r>
        <w:rPr>
          <w:rFonts w:ascii="Courier" w:eastAsia="Courier" w:hAnsi="Courier" w:cs="Courier"/>
          <w:color w:val="000000"/>
          <w:sz w:val="20"/>
          <w:szCs w:val="20"/>
        </w:rPr>
        <w:tab/>
        <w:t>species</w:t>
      </w:r>
    </w:p>
    <w:p w14:paraId="000001C1"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p>
    <w:p w14:paraId="000001C2"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p>
    <w:p w14:paraId="000001C3"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41-80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p>
    <w:p w14:paraId="000001C4"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81-100</w:t>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p>
    <w:p w14:paraId="000001C5" w14:textId="77777777" w:rsidR="009D5A80" w:rsidRDefault="009D5A80">
      <w:pPr>
        <w:ind w:left="1122" w:hanging="1122"/>
      </w:pPr>
    </w:p>
    <w:p w14:paraId="000001C6" w14:textId="77777777" w:rsidR="009D5A80" w:rsidRDefault="00000000">
      <w:pPr>
        <w:ind w:left="1122" w:hanging="1122"/>
        <w:rPr>
          <w:rFonts w:ascii="Courier" w:eastAsia="Courier" w:hAnsi="Courier" w:cs="Courier"/>
          <w:color w:val="000000"/>
          <w:sz w:val="20"/>
          <w:szCs w:val="20"/>
        </w:rPr>
      </w:pPr>
      <w:proofErr w:type="spell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&lt;&lt; light conifers (larch or Scots pine) </w:t>
      </w:r>
      <w:proofErr w:type="gramStart"/>
      <w:r>
        <w:rPr>
          <w:rFonts w:ascii="Courier" w:eastAsia="Courier" w:hAnsi="Courier" w:cs="Courier"/>
          <w:color w:val="000000"/>
          <w:sz w:val="20"/>
          <w:szCs w:val="20"/>
        </w:rPr>
        <w:t>dominate</w:t>
      </w:r>
      <w:proofErr w:type="gramEnd"/>
      <w:r>
        <w:rPr>
          <w:rFonts w:ascii="Courier" w:eastAsia="Courier" w:hAnsi="Courier" w:cs="Courier"/>
          <w:color w:val="000000"/>
          <w:sz w:val="20"/>
          <w:szCs w:val="20"/>
        </w:rPr>
        <w:t xml:space="preserve"> </w:t>
      </w:r>
    </w:p>
    <w:p w14:paraId="000001C7" w14:textId="77777777" w:rsidR="009D5A80"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&gt;&gt;and all conifers together comprise at least 50% of stand.</w:t>
      </w:r>
    </w:p>
    <w:p w14:paraId="000001C8" w14:textId="77777777" w:rsidR="009D5A80" w:rsidRDefault="009D5A80">
      <w:pPr>
        <w:ind w:left="1122" w:hanging="1122"/>
        <w:rPr>
          <w:rFonts w:ascii="Courier" w:eastAsia="Courier" w:hAnsi="Courier" w:cs="Courier"/>
          <w:color w:val="000000"/>
          <w:sz w:val="20"/>
          <w:szCs w:val="20"/>
        </w:rPr>
      </w:pPr>
    </w:p>
    <w:p w14:paraId="000001C9"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w:t>
      </w:r>
      <w:proofErr w:type="spellStart"/>
      <w:r>
        <w:rPr>
          <w:rFonts w:ascii="Courier" w:eastAsia="Courier" w:hAnsi="Courier" w:cs="Courier"/>
          <w:color w:val="000000"/>
          <w:sz w:val="20"/>
          <w:szCs w:val="20"/>
        </w:rPr>
        <w:t>InclRule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ageRange</w:t>
      </w:r>
      <w:proofErr w:type="spellEnd"/>
      <w:r>
        <w:rPr>
          <w:rFonts w:ascii="Courier" w:eastAsia="Courier" w:hAnsi="Courier" w:cs="Courier"/>
          <w:color w:val="000000"/>
          <w:sz w:val="20"/>
          <w:szCs w:val="20"/>
        </w:rPr>
        <w:tab/>
        <w:t>%Cells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CA"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pinusylv</w:t>
      </w:r>
      <w:proofErr w:type="spellEnd"/>
      <w:proofErr w:type="gramEnd"/>
    </w:p>
    <w:p w14:paraId="000001CB"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pinusylv</w:t>
      </w:r>
      <w:proofErr w:type="spellEnd"/>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piceobov</w:t>
      </w:r>
      <w:proofErr w:type="spellEnd"/>
      <w:proofErr w:type="gramEnd"/>
      <w:r>
        <w:rPr>
          <w:rFonts w:ascii="Courier" w:eastAsia="Courier" w:hAnsi="Courier" w:cs="Courier"/>
          <w:color w:val="000000"/>
          <w:sz w:val="20"/>
          <w:szCs w:val="20"/>
        </w:rPr>
        <w:t xml:space="preserve"> </w:t>
      </w:r>
    </w:p>
    <w:p w14:paraId="000001CC"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1-151</w:t>
      </w:r>
      <w:r>
        <w:rPr>
          <w:rFonts w:ascii="Courier" w:eastAsia="Courier" w:hAnsi="Courier" w:cs="Courier"/>
          <w:color w:val="000000"/>
          <w:sz w:val="20"/>
          <w:szCs w:val="20"/>
        </w:rPr>
        <w:tab/>
        <w:t>60</w:t>
      </w:r>
      <w:r>
        <w:rPr>
          <w:rFonts w:ascii="Courier" w:eastAsia="Courier" w:hAnsi="Courier" w:cs="Courier"/>
          <w:color w:val="000000"/>
          <w:sz w:val="20"/>
          <w:szCs w:val="20"/>
        </w:rPr>
        <w:tab/>
      </w:r>
      <w:proofErr w:type="spellStart"/>
      <w:r>
        <w:rPr>
          <w:rFonts w:ascii="Courier" w:eastAsia="Courier" w:hAnsi="Courier" w:cs="Courier"/>
          <w:color w:val="000000"/>
          <w:sz w:val="20"/>
          <w:szCs w:val="20"/>
        </w:rPr>
        <w:t>betupend</w:t>
      </w:r>
      <w:proofErr w:type="spellEnd"/>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poputrem</w:t>
      </w:r>
      <w:proofErr w:type="spellEnd"/>
      <w:proofErr w:type="gramEnd"/>
    </w:p>
    <w:p w14:paraId="000001CD" w14:textId="77777777" w:rsidR="009D5A80" w:rsidRDefault="009D5A80">
      <w:pPr>
        <w:tabs>
          <w:tab w:val="left" w:pos="2618"/>
          <w:tab w:val="left" w:pos="3740"/>
          <w:tab w:val="left" w:pos="4675"/>
        </w:tabs>
        <w:ind w:left="1122" w:hanging="1122"/>
      </w:pPr>
    </w:p>
    <w:p w14:paraId="000001CE"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proofErr w:type="spellStart"/>
      <w:r>
        <w:rPr>
          <w:rFonts w:ascii="Courier" w:eastAsia="Courier" w:hAnsi="Courier" w:cs="Courier"/>
          <w:color w:val="000000"/>
          <w:sz w:val="20"/>
          <w:szCs w:val="20"/>
        </w:rPr>
        <w:t>ForestTypeTable</w:t>
      </w:r>
      <w:proofErr w:type="spellEnd"/>
      <w:r>
        <w:rPr>
          <w:rFonts w:ascii="Courier" w:eastAsia="Courier" w:hAnsi="Courier" w:cs="Courier"/>
          <w:color w:val="000000"/>
          <w:sz w:val="20"/>
          <w:szCs w:val="20"/>
        </w:rPr>
        <w:t xml:space="preserve">   &lt;&lt; mixed spruce forest </w:t>
      </w:r>
    </w:p>
    <w:p w14:paraId="000001CF"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&gt;&gt; (spruce plus at least one other conifer and one deciduous) </w:t>
      </w:r>
    </w:p>
    <w:p w14:paraId="000001D0" w14:textId="77777777" w:rsidR="009D5A80" w:rsidRDefault="009D5A80">
      <w:pPr>
        <w:tabs>
          <w:tab w:val="left" w:pos="2618"/>
          <w:tab w:val="left" w:pos="3740"/>
          <w:tab w:val="left" w:pos="4675"/>
        </w:tabs>
        <w:ind w:left="1122" w:hanging="1122"/>
        <w:rPr>
          <w:rFonts w:ascii="Courier" w:eastAsia="Courier" w:hAnsi="Courier" w:cs="Courier"/>
          <w:color w:val="000000"/>
          <w:sz w:val="20"/>
          <w:szCs w:val="20"/>
        </w:rPr>
      </w:pPr>
    </w:p>
    <w:p w14:paraId="000001D1"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w:t>
      </w:r>
      <w:proofErr w:type="spellStart"/>
      <w:r>
        <w:rPr>
          <w:rFonts w:ascii="Courier" w:eastAsia="Courier" w:hAnsi="Courier" w:cs="Courier"/>
          <w:color w:val="000000"/>
          <w:sz w:val="20"/>
          <w:szCs w:val="20"/>
        </w:rPr>
        <w:t>InclRule</w:t>
      </w:r>
      <w:proofErr w:type="spellEnd"/>
      <w:r>
        <w:rPr>
          <w:rFonts w:ascii="Courier" w:eastAsia="Courier" w:hAnsi="Courier" w:cs="Courier"/>
          <w:color w:val="000000"/>
          <w:sz w:val="20"/>
          <w:szCs w:val="20"/>
        </w:rPr>
        <w:tab/>
      </w:r>
      <w:proofErr w:type="spellStart"/>
      <w:r>
        <w:rPr>
          <w:rFonts w:ascii="Courier" w:eastAsia="Courier" w:hAnsi="Courier" w:cs="Courier"/>
          <w:color w:val="000000"/>
          <w:sz w:val="20"/>
          <w:szCs w:val="20"/>
        </w:rPr>
        <w:t>ageRange</w:t>
      </w:r>
      <w:proofErr w:type="spellEnd"/>
      <w:r>
        <w:rPr>
          <w:rFonts w:ascii="Courier" w:eastAsia="Courier" w:hAnsi="Courier" w:cs="Courier"/>
          <w:color w:val="000000"/>
          <w:sz w:val="20"/>
          <w:szCs w:val="20"/>
        </w:rPr>
        <w:tab/>
        <w:t xml:space="preserve"> %Cells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D2"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 49</w:t>
      </w:r>
      <w:r>
        <w:rPr>
          <w:rFonts w:ascii="Courier" w:eastAsia="Courier" w:hAnsi="Courier" w:cs="Courier"/>
          <w:color w:val="000000"/>
          <w:sz w:val="20"/>
          <w:szCs w:val="20"/>
        </w:rPr>
        <w:tab/>
      </w:r>
      <w:proofErr w:type="spellStart"/>
      <w:r>
        <w:rPr>
          <w:rFonts w:ascii="Courier" w:eastAsia="Courier" w:hAnsi="Courier" w:cs="Courier"/>
          <w:color w:val="000000"/>
          <w:sz w:val="20"/>
          <w:szCs w:val="20"/>
        </w:rPr>
        <w:t>piceobov</w:t>
      </w:r>
      <w:proofErr w:type="spellEnd"/>
      <w:r>
        <w:rPr>
          <w:rFonts w:ascii="Courier" w:eastAsia="Courier" w:hAnsi="Courier" w:cs="Courier"/>
          <w:color w:val="000000"/>
          <w:sz w:val="20"/>
          <w:szCs w:val="20"/>
        </w:rPr>
        <w:tab/>
      </w:r>
    </w:p>
    <w:p w14:paraId="000001D3"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101-380</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r>
      <w:proofErr w:type="spellStart"/>
      <w:r>
        <w:rPr>
          <w:rFonts w:ascii="Courier" w:eastAsia="Courier" w:hAnsi="Courier" w:cs="Courier"/>
          <w:color w:val="000000"/>
          <w:sz w:val="20"/>
          <w:szCs w:val="20"/>
        </w:rPr>
        <w:t>larisibi</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pinusylv</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piceobov</w:t>
      </w:r>
      <w:proofErr w:type="spellEnd"/>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aibesibi</w:t>
      </w:r>
      <w:proofErr w:type="spellEnd"/>
      <w:proofErr w:type="gramEnd"/>
    </w:p>
    <w:p w14:paraId="000001D4" w14:textId="77777777" w:rsidR="009D5A80"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1-151</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r>
      <w:proofErr w:type="spellStart"/>
      <w:r>
        <w:rPr>
          <w:rFonts w:ascii="Courier" w:eastAsia="Courier" w:hAnsi="Courier" w:cs="Courier"/>
          <w:color w:val="000000"/>
          <w:sz w:val="20"/>
          <w:szCs w:val="20"/>
        </w:rPr>
        <w:t>betupend</w:t>
      </w:r>
      <w:proofErr w:type="spellEnd"/>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poputrem</w:t>
      </w:r>
      <w:proofErr w:type="spellEnd"/>
      <w:proofErr w:type="gramEnd"/>
    </w:p>
    <w:p w14:paraId="000001D5" w14:textId="77777777" w:rsidR="009D5A80" w:rsidRDefault="009D5A80">
      <w:pPr>
        <w:pBdr>
          <w:top w:val="nil"/>
          <w:left w:val="nil"/>
          <w:bottom w:val="nil"/>
          <w:right w:val="nil"/>
          <w:between w:val="nil"/>
        </w:pBdr>
        <w:spacing w:after="120"/>
        <w:ind w:left="1152" w:right="1008" w:hanging="1152"/>
        <w:rPr>
          <w:color w:val="000000"/>
        </w:rPr>
      </w:pPr>
    </w:p>
    <w:p w14:paraId="000001D6" w14:textId="77777777" w:rsidR="009D5A80" w:rsidRDefault="00000000">
      <w:pPr>
        <w:pStyle w:val="Heading2"/>
        <w:numPr>
          <w:ilvl w:val="1"/>
          <w:numId w:val="2"/>
        </w:numPr>
      </w:pPr>
      <w:bookmarkStart w:id="99" w:name="_Toc163219838"/>
      <w:r>
        <w:t>Example Parameter File</w:t>
      </w:r>
      <w:bookmarkEnd w:id="99"/>
    </w:p>
    <w:p w14:paraId="000001D7" w14:textId="77777777" w:rsidR="009D5A80" w:rsidRDefault="00000000">
      <w:pPr>
        <w:pBdr>
          <w:top w:val="nil"/>
          <w:left w:val="nil"/>
          <w:bottom w:val="nil"/>
          <w:right w:val="nil"/>
          <w:between w:val="nil"/>
        </w:pBdr>
        <w:spacing w:after="120"/>
        <w:ind w:right="1008" w:hanging="1152"/>
        <w:rPr>
          <w:color w:val="000000"/>
        </w:rPr>
      </w:pPr>
      <w:r>
        <w:rPr>
          <w:color w:val="000000"/>
        </w:rPr>
        <w:t xml:space="preserve">The following is an example parameter file, with several prescriptions defined, and later used in the </w:t>
      </w:r>
      <w:proofErr w:type="spellStart"/>
      <w:r>
        <w:rPr>
          <w:color w:val="000000"/>
        </w:rPr>
        <w:t>HarvestImplementations</w:t>
      </w:r>
      <w:proofErr w:type="spellEnd"/>
      <w:r>
        <w:rPr>
          <w:color w:val="000000"/>
        </w:rPr>
        <w:t xml:space="preserve"> table.</w:t>
      </w:r>
    </w:p>
    <w:p w14:paraId="000001D8" w14:textId="77777777" w:rsidR="009D5A80" w:rsidRDefault="009D5A80">
      <w:pPr>
        <w:rPr>
          <w:rFonts w:ascii="Courier" w:eastAsia="Courier" w:hAnsi="Courier" w:cs="Courier"/>
          <w:color w:val="000000"/>
          <w:sz w:val="20"/>
          <w:szCs w:val="20"/>
        </w:rPr>
      </w:pPr>
    </w:p>
    <w:p w14:paraId="000001D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SAMPLE</w:t>
      </w:r>
      <w:proofErr w:type="gramEnd"/>
      <w:r>
        <w:rPr>
          <w:rFonts w:ascii="Courier" w:eastAsia="Courier" w:hAnsi="Courier" w:cs="Courier"/>
          <w:color w:val="000000"/>
          <w:sz w:val="20"/>
          <w:szCs w:val="20"/>
        </w:rPr>
        <w:t xml:space="preserve"> HARVEST FILE</w:t>
      </w:r>
    </w:p>
    <w:p w14:paraId="000001DA" w14:textId="77777777" w:rsidR="009D5A80" w:rsidRDefault="009D5A80">
      <w:pPr>
        <w:rPr>
          <w:rFonts w:ascii="Courier" w:eastAsia="Courier" w:hAnsi="Courier" w:cs="Courier"/>
          <w:color w:val="000000"/>
          <w:sz w:val="20"/>
          <w:szCs w:val="20"/>
        </w:rPr>
      </w:pPr>
    </w:p>
    <w:p w14:paraId="000001D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If</w:t>
      </w:r>
      <w:proofErr w:type="gramEnd"/>
      <w:r>
        <w:rPr>
          <w:rFonts w:ascii="Courier" w:eastAsia="Courier" w:hAnsi="Courier" w:cs="Courier"/>
          <w:color w:val="000000"/>
          <w:sz w:val="20"/>
          <w:szCs w:val="20"/>
        </w:rPr>
        <w:t xml:space="preserve"> a parameter requires SPECIES information, it must be followed by a &gt;&gt;  table listing a species name, followed by a list of parameters, </w:t>
      </w:r>
    </w:p>
    <w:p w14:paraId="000001DC"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as</w:t>
      </w:r>
      <w:proofErr w:type="gramEnd"/>
      <w:r>
        <w:rPr>
          <w:rFonts w:ascii="Courier" w:eastAsia="Courier" w:hAnsi="Courier" w:cs="Courier"/>
          <w:color w:val="000000"/>
          <w:sz w:val="20"/>
          <w:szCs w:val="20"/>
        </w:rPr>
        <w:t xml:space="preserve"> outlined in the documentation.</w:t>
      </w:r>
    </w:p>
    <w:p w14:paraId="000001DD" w14:textId="77777777" w:rsidR="009D5A80" w:rsidRDefault="009D5A80">
      <w:pPr>
        <w:rPr>
          <w:rFonts w:ascii="Courier" w:eastAsia="Courier" w:hAnsi="Courier" w:cs="Courier"/>
          <w:color w:val="000000"/>
          <w:sz w:val="20"/>
          <w:szCs w:val="20"/>
        </w:rPr>
      </w:pPr>
    </w:p>
    <w:p w14:paraId="000001D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 TYPE OF DATA</w:t>
      </w:r>
    </w:p>
    <w:p w14:paraId="000001E0" w14:textId="77777777" w:rsidR="009D5A80" w:rsidRDefault="009D5A80">
      <w:pPr>
        <w:rPr>
          <w:rFonts w:ascii="Courier" w:eastAsia="Courier" w:hAnsi="Courier" w:cs="Courier"/>
          <w:color w:val="000000"/>
          <w:sz w:val="20"/>
          <w:szCs w:val="20"/>
        </w:rPr>
      </w:pPr>
    </w:p>
    <w:p w14:paraId="000001E1" w14:textId="77777777" w:rsidR="009D5A80" w:rsidRDefault="00000000">
      <w:pPr>
        <w:rPr>
          <w:rFonts w:ascii="Courier" w:eastAsia="Courier" w:hAnsi="Courier" w:cs="Courier"/>
          <w:color w:val="000000"/>
          <w:sz w:val="20"/>
          <w:szCs w:val="20"/>
        </w:rPr>
      </w:pPr>
      <w:proofErr w:type="spellStart"/>
      <w:proofErr w:type="gramStart"/>
      <w:r>
        <w:rPr>
          <w:rFonts w:ascii="Courier" w:eastAsia="Courier" w:hAnsi="Courier" w:cs="Courier"/>
          <w:color w:val="000000"/>
          <w:sz w:val="20"/>
          <w:szCs w:val="20"/>
        </w:rPr>
        <w:t>LandisData</w:t>
      </w:r>
      <w:proofErr w:type="spellEnd"/>
      <w:r>
        <w:rPr>
          <w:rFonts w:ascii="Courier" w:eastAsia="Courier" w:hAnsi="Courier" w:cs="Courier"/>
          <w:color w:val="000000"/>
          <w:sz w:val="20"/>
          <w:szCs w:val="20"/>
        </w:rPr>
        <w:t xml:space="preserve">  "</w:t>
      </w:r>
      <w:proofErr w:type="gramEnd"/>
      <w:r>
        <w:rPr>
          <w:rFonts w:ascii="Courier" w:eastAsia="Courier" w:hAnsi="Courier" w:cs="Courier"/>
          <w:color w:val="000000"/>
          <w:sz w:val="20"/>
          <w:szCs w:val="20"/>
        </w:rPr>
        <w:t>Base Harvest"</w:t>
      </w:r>
    </w:p>
    <w:p w14:paraId="000001E2" w14:textId="77777777" w:rsidR="009D5A80" w:rsidRDefault="009D5A80">
      <w:pPr>
        <w:rPr>
          <w:rFonts w:ascii="Courier" w:eastAsia="Courier" w:hAnsi="Courier" w:cs="Courier"/>
          <w:color w:val="000000"/>
          <w:sz w:val="20"/>
          <w:szCs w:val="20"/>
        </w:rPr>
      </w:pPr>
    </w:p>
    <w:p w14:paraId="000001E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TIMESTEP</w:t>
      </w:r>
      <w:proofErr w:type="gramEnd"/>
    </w:p>
    <w:p w14:paraId="000001E5" w14:textId="77777777" w:rsidR="009D5A80" w:rsidRDefault="009D5A80">
      <w:pPr>
        <w:rPr>
          <w:rFonts w:ascii="Courier" w:eastAsia="Courier" w:hAnsi="Courier" w:cs="Courier"/>
          <w:color w:val="000000"/>
          <w:sz w:val="20"/>
          <w:szCs w:val="20"/>
        </w:rPr>
      </w:pPr>
    </w:p>
    <w:p w14:paraId="000001E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Timestep    10</w:t>
      </w:r>
    </w:p>
    <w:p w14:paraId="000001E7" w14:textId="77777777" w:rsidR="009D5A80" w:rsidRDefault="009D5A80">
      <w:pPr>
        <w:rPr>
          <w:rFonts w:ascii="Courier" w:eastAsia="Courier" w:hAnsi="Courier" w:cs="Courier"/>
          <w:color w:val="000000"/>
          <w:sz w:val="20"/>
          <w:szCs w:val="20"/>
        </w:rPr>
      </w:pPr>
    </w:p>
    <w:p w14:paraId="000001E8"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MANAGEMENT</w:t>
      </w:r>
      <w:proofErr w:type="gramEnd"/>
      <w:r>
        <w:rPr>
          <w:rFonts w:ascii="Courier" w:eastAsia="Courier" w:hAnsi="Courier" w:cs="Courier"/>
          <w:color w:val="000000"/>
          <w:sz w:val="20"/>
          <w:szCs w:val="20"/>
        </w:rPr>
        <w:t xml:space="preserve"> AREAS: the .</w:t>
      </w:r>
      <w:proofErr w:type="spellStart"/>
      <w:r>
        <w:rPr>
          <w:rFonts w:ascii="Courier" w:eastAsia="Courier" w:hAnsi="Courier" w:cs="Courier"/>
          <w:color w:val="000000"/>
          <w:sz w:val="20"/>
          <w:szCs w:val="20"/>
        </w:rPr>
        <w:t>gis</w:t>
      </w:r>
      <w:proofErr w:type="spellEnd"/>
      <w:r>
        <w:rPr>
          <w:rFonts w:ascii="Courier" w:eastAsia="Courier" w:hAnsi="Courier" w:cs="Courier"/>
          <w:color w:val="000000"/>
          <w:sz w:val="20"/>
          <w:szCs w:val="20"/>
        </w:rPr>
        <w:t xml:space="preserve"> file which defines the management areas.</w:t>
      </w:r>
    </w:p>
    <w:p w14:paraId="000001EA" w14:textId="77777777" w:rsidR="009D5A80" w:rsidRDefault="009D5A80">
      <w:pPr>
        <w:rPr>
          <w:rFonts w:ascii="Courier" w:eastAsia="Courier" w:hAnsi="Courier" w:cs="Courier"/>
          <w:color w:val="000000"/>
          <w:sz w:val="20"/>
          <w:szCs w:val="20"/>
        </w:rPr>
      </w:pPr>
    </w:p>
    <w:p w14:paraId="000001EB" w14:textId="77777777" w:rsidR="009D5A80" w:rsidRDefault="00000000">
      <w:pPr>
        <w:rPr>
          <w:rFonts w:ascii="Courier" w:eastAsia="Courier" w:hAnsi="Courier" w:cs="Courier"/>
          <w:color w:val="000000"/>
          <w:sz w:val="20"/>
          <w:szCs w:val="20"/>
        </w:rPr>
      </w:pPr>
      <w:proofErr w:type="spellStart"/>
      <w:r>
        <w:rPr>
          <w:rFonts w:ascii="Courier" w:eastAsia="Courier" w:hAnsi="Courier" w:cs="Courier"/>
          <w:color w:val="000000"/>
          <w:sz w:val="20"/>
          <w:szCs w:val="20"/>
        </w:rPr>
        <w:t>ManagementAreas</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management.gis</w:t>
      </w:r>
      <w:proofErr w:type="spellEnd"/>
      <w:r>
        <w:rPr>
          <w:rFonts w:ascii="Courier" w:eastAsia="Courier" w:hAnsi="Courier" w:cs="Courier"/>
          <w:color w:val="000000"/>
          <w:sz w:val="20"/>
          <w:szCs w:val="20"/>
        </w:rPr>
        <w:t>"</w:t>
      </w:r>
    </w:p>
    <w:p w14:paraId="000001EC" w14:textId="77777777" w:rsidR="009D5A80" w:rsidRDefault="009D5A80">
      <w:pPr>
        <w:rPr>
          <w:rFonts w:ascii="Courier" w:eastAsia="Courier" w:hAnsi="Courier" w:cs="Courier"/>
          <w:color w:val="000000"/>
          <w:sz w:val="20"/>
          <w:szCs w:val="20"/>
        </w:rPr>
      </w:pPr>
    </w:p>
    <w:p w14:paraId="000001E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STANDS</w:t>
      </w:r>
      <w:proofErr w:type="gramEnd"/>
      <w:r>
        <w:rPr>
          <w:rFonts w:ascii="Courier" w:eastAsia="Courier" w:hAnsi="Courier" w:cs="Courier"/>
          <w:color w:val="000000"/>
          <w:sz w:val="20"/>
          <w:szCs w:val="20"/>
        </w:rPr>
        <w:t>: the .</w:t>
      </w:r>
      <w:proofErr w:type="spellStart"/>
      <w:r>
        <w:rPr>
          <w:rFonts w:ascii="Courier" w:eastAsia="Courier" w:hAnsi="Courier" w:cs="Courier"/>
          <w:color w:val="000000"/>
          <w:sz w:val="20"/>
          <w:szCs w:val="20"/>
        </w:rPr>
        <w:t>gis</w:t>
      </w:r>
      <w:proofErr w:type="spellEnd"/>
      <w:r>
        <w:rPr>
          <w:rFonts w:ascii="Courier" w:eastAsia="Courier" w:hAnsi="Courier" w:cs="Courier"/>
          <w:color w:val="000000"/>
          <w:sz w:val="20"/>
          <w:szCs w:val="20"/>
        </w:rPr>
        <w:t xml:space="preserve"> file which defines the stands.  A stand can belong to </w:t>
      </w:r>
    </w:p>
    <w:p w14:paraId="000001E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 one and only one management area.</w:t>
      </w:r>
    </w:p>
    <w:p w14:paraId="000001F0" w14:textId="77777777" w:rsidR="009D5A80" w:rsidRDefault="009D5A80">
      <w:pPr>
        <w:rPr>
          <w:rFonts w:ascii="Courier" w:eastAsia="Courier" w:hAnsi="Courier" w:cs="Courier"/>
          <w:color w:val="000000"/>
          <w:sz w:val="20"/>
          <w:szCs w:val="20"/>
        </w:rPr>
      </w:pPr>
    </w:p>
    <w:p w14:paraId="000001F1"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Stands      "./</w:t>
      </w:r>
      <w:proofErr w:type="spellStart"/>
      <w:r>
        <w:rPr>
          <w:rFonts w:ascii="Courier" w:eastAsia="Courier" w:hAnsi="Courier" w:cs="Courier"/>
          <w:color w:val="000000"/>
          <w:sz w:val="20"/>
          <w:szCs w:val="20"/>
        </w:rPr>
        <w:t>stand.gis</w:t>
      </w:r>
      <w:proofErr w:type="spellEnd"/>
      <w:r>
        <w:rPr>
          <w:rFonts w:ascii="Courier" w:eastAsia="Courier" w:hAnsi="Courier" w:cs="Courier"/>
          <w:color w:val="000000"/>
          <w:sz w:val="20"/>
          <w:szCs w:val="20"/>
        </w:rPr>
        <w:t>"</w:t>
      </w:r>
    </w:p>
    <w:p w14:paraId="000001F2" w14:textId="77777777" w:rsidR="009D5A80" w:rsidRDefault="009D5A80">
      <w:pPr>
        <w:rPr>
          <w:rFonts w:ascii="Courier" w:eastAsia="Courier" w:hAnsi="Courier" w:cs="Courier"/>
          <w:color w:val="000000"/>
          <w:sz w:val="20"/>
          <w:szCs w:val="20"/>
        </w:rPr>
      </w:pPr>
    </w:p>
    <w:p w14:paraId="000001F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F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PRESCRIPTION</w:t>
      </w:r>
      <w:proofErr w:type="gramEnd"/>
      <w:r>
        <w:rPr>
          <w:rFonts w:ascii="Courier" w:eastAsia="Courier" w:hAnsi="Courier" w:cs="Courier"/>
          <w:color w:val="000000"/>
          <w:sz w:val="20"/>
          <w:szCs w:val="20"/>
        </w:rPr>
        <w:t xml:space="preserve"> NAME</w:t>
      </w:r>
    </w:p>
    <w:p w14:paraId="000001F5"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Each</w:t>
      </w:r>
      <w:proofErr w:type="gramEnd"/>
      <w:r>
        <w:rPr>
          <w:rFonts w:ascii="Courier" w:eastAsia="Courier" w:hAnsi="Courier" w:cs="Courier"/>
          <w:color w:val="000000"/>
          <w:sz w:val="20"/>
          <w:szCs w:val="20"/>
        </w:rPr>
        <w:t xml:space="preserve"> prescription must have a unique name, which can be referenced </w:t>
      </w:r>
    </w:p>
    <w:p w14:paraId="000001F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later</w:t>
      </w:r>
      <w:proofErr w:type="gramEnd"/>
      <w:r>
        <w:rPr>
          <w:rFonts w:ascii="Courier" w:eastAsia="Courier" w:hAnsi="Courier" w:cs="Courier"/>
          <w:color w:val="000000"/>
          <w:sz w:val="20"/>
          <w:szCs w:val="20"/>
        </w:rPr>
        <w:t xml:space="preserve"> in the </w:t>
      </w:r>
      <w:proofErr w:type="spellStart"/>
      <w:r>
        <w:rPr>
          <w:rFonts w:ascii="Courier" w:eastAsia="Courier" w:hAnsi="Courier" w:cs="Courier"/>
          <w:color w:val="000000"/>
          <w:sz w:val="20"/>
          <w:szCs w:val="20"/>
        </w:rPr>
        <w:t>HarvestImplementation</w:t>
      </w:r>
      <w:proofErr w:type="spellEnd"/>
      <w:r>
        <w:rPr>
          <w:rFonts w:ascii="Courier" w:eastAsia="Courier" w:hAnsi="Courier" w:cs="Courier"/>
          <w:color w:val="000000"/>
          <w:sz w:val="20"/>
          <w:szCs w:val="20"/>
        </w:rPr>
        <w:t xml:space="preserve"> section.  </w:t>
      </w:r>
    </w:p>
    <w:p w14:paraId="000001F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data following the prescription name defines the prescription.</w:t>
      </w:r>
    </w:p>
    <w:p w14:paraId="000001F8" w14:textId="77777777" w:rsidR="009D5A80" w:rsidRDefault="009D5A80">
      <w:pPr>
        <w:rPr>
          <w:rFonts w:ascii="Courier" w:eastAsia="Courier" w:hAnsi="Courier" w:cs="Courier"/>
          <w:color w:val="000000"/>
          <w:sz w:val="20"/>
          <w:szCs w:val="20"/>
        </w:rPr>
      </w:pPr>
    </w:p>
    <w:p w14:paraId="000001F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Prescription    </w:t>
      </w:r>
      <w:proofErr w:type="spellStart"/>
      <w:r>
        <w:rPr>
          <w:rFonts w:ascii="Courier" w:eastAsia="Courier" w:hAnsi="Courier" w:cs="Courier"/>
          <w:color w:val="000000"/>
          <w:sz w:val="20"/>
          <w:szCs w:val="20"/>
        </w:rPr>
        <w:t>RandomClearCut</w:t>
      </w:r>
      <w:proofErr w:type="spellEnd"/>
    </w:p>
    <w:p w14:paraId="000001FA" w14:textId="77777777" w:rsidR="009D5A80" w:rsidRDefault="009D5A80">
      <w:pPr>
        <w:rPr>
          <w:rFonts w:ascii="Courier" w:eastAsia="Courier" w:hAnsi="Courier" w:cs="Courier"/>
          <w:color w:val="000000"/>
          <w:sz w:val="20"/>
          <w:szCs w:val="20"/>
        </w:rPr>
      </w:pPr>
    </w:p>
    <w:p w14:paraId="000001F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STAND</w:t>
      </w:r>
      <w:proofErr w:type="gramEnd"/>
      <w:r>
        <w:rPr>
          <w:rFonts w:ascii="Courier" w:eastAsia="Courier" w:hAnsi="Courier" w:cs="Courier"/>
          <w:color w:val="000000"/>
          <w:sz w:val="20"/>
          <w:szCs w:val="20"/>
        </w:rPr>
        <w:t xml:space="preserve"> RANKING METHOD:</w:t>
      </w:r>
    </w:p>
    <w:p w14:paraId="000001FC"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different Stand Ranking methods are listed below.  </w:t>
      </w:r>
    </w:p>
    <w:p w14:paraId="000001F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Some</w:t>
      </w:r>
      <w:proofErr w:type="gramEnd"/>
      <w:r>
        <w:rPr>
          <w:rFonts w:ascii="Courier" w:eastAsia="Courier" w:hAnsi="Courier" w:cs="Courier"/>
          <w:color w:val="000000"/>
          <w:sz w:val="20"/>
          <w:szCs w:val="20"/>
        </w:rPr>
        <w:t xml:space="preserve"> require extra  parameters, which are outlined in the user guide.  </w:t>
      </w:r>
    </w:p>
    <w:p w14:paraId="000001F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Select</w:t>
      </w:r>
      <w:proofErr w:type="gramEnd"/>
      <w:r>
        <w:rPr>
          <w:rFonts w:ascii="Courier" w:eastAsia="Courier" w:hAnsi="Courier" w:cs="Courier"/>
          <w:color w:val="000000"/>
          <w:sz w:val="20"/>
          <w:szCs w:val="20"/>
        </w:rPr>
        <w:t xml:space="preserve"> 1 of the following:</w:t>
      </w:r>
    </w:p>
    <w:p w14:paraId="000001F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1</w:t>
      </w:r>
      <w:proofErr w:type="gramEnd"/>
      <w:r>
        <w:rPr>
          <w:rFonts w:ascii="Courier" w:eastAsia="Courier" w:hAnsi="Courier" w:cs="Courier"/>
          <w:color w:val="000000"/>
          <w:sz w:val="20"/>
          <w:szCs w:val="20"/>
        </w:rPr>
        <w:t xml:space="preserve">. Economic         - requires SPECIES </w:t>
      </w:r>
      <w:proofErr w:type="gramStart"/>
      <w:r>
        <w:rPr>
          <w:rFonts w:ascii="Courier" w:eastAsia="Courier" w:hAnsi="Courier" w:cs="Courier"/>
          <w:color w:val="000000"/>
          <w:sz w:val="20"/>
          <w:szCs w:val="20"/>
        </w:rPr>
        <w:t>information</w:t>
      </w:r>
      <w:proofErr w:type="gramEnd"/>
    </w:p>
    <w:p w14:paraId="0000020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2</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MaxCohortAge</w:t>
      </w:r>
      <w:proofErr w:type="spellEnd"/>
    </w:p>
    <w:p w14:paraId="00000201"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3</w:t>
      </w:r>
      <w:proofErr w:type="gramEnd"/>
      <w:r>
        <w:rPr>
          <w:rFonts w:ascii="Courier" w:eastAsia="Courier" w:hAnsi="Courier" w:cs="Courier"/>
          <w:color w:val="000000"/>
          <w:sz w:val="20"/>
          <w:szCs w:val="20"/>
        </w:rPr>
        <w:t>. Random</w:t>
      </w:r>
    </w:p>
    <w:p w14:paraId="0000020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w:t>
      </w:r>
      <w:proofErr w:type="gramStart"/>
      <w:r>
        <w:rPr>
          <w:rFonts w:ascii="Courier" w:eastAsia="Courier" w:hAnsi="Courier" w:cs="Courier"/>
          <w:color w:val="000000"/>
          <w:sz w:val="20"/>
          <w:szCs w:val="20"/>
        </w:rPr>
        <w:t>&gt;  4</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RegulateAges</w:t>
      </w:r>
      <w:proofErr w:type="spellEnd"/>
    </w:p>
    <w:p w14:paraId="00000203" w14:textId="77777777" w:rsidR="009D5A80" w:rsidRDefault="009D5A80">
      <w:pPr>
        <w:rPr>
          <w:rFonts w:ascii="Courier" w:eastAsia="Courier" w:hAnsi="Courier" w:cs="Courier"/>
          <w:color w:val="000000"/>
          <w:sz w:val="20"/>
          <w:szCs w:val="20"/>
        </w:rPr>
      </w:pPr>
    </w:p>
    <w:p w14:paraId="0000020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StandRanking</w:t>
      </w:r>
      <w:proofErr w:type="spellEnd"/>
      <w:r>
        <w:rPr>
          <w:rFonts w:ascii="Courier" w:eastAsia="Courier" w:hAnsi="Courier" w:cs="Courier"/>
          <w:color w:val="000000"/>
          <w:sz w:val="20"/>
          <w:szCs w:val="20"/>
        </w:rPr>
        <w:t xml:space="preserve">    Random</w:t>
      </w:r>
    </w:p>
    <w:p w14:paraId="00000205" w14:textId="77777777" w:rsidR="009D5A80" w:rsidRDefault="009D5A80">
      <w:pPr>
        <w:rPr>
          <w:rFonts w:ascii="Courier" w:eastAsia="Courier" w:hAnsi="Courier" w:cs="Courier"/>
          <w:color w:val="000000"/>
          <w:sz w:val="20"/>
          <w:szCs w:val="20"/>
        </w:rPr>
      </w:pPr>
    </w:p>
    <w:p w14:paraId="0000020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AGE</w:t>
      </w:r>
      <w:proofErr w:type="gramEnd"/>
      <w:r>
        <w:rPr>
          <w:rFonts w:ascii="Courier" w:eastAsia="Courier" w:hAnsi="Courier" w:cs="Courier"/>
          <w:color w:val="000000"/>
          <w:sz w:val="20"/>
          <w:szCs w:val="20"/>
        </w:rPr>
        <w:t xml:space="preserve"> REQUIREMENTS:</w:t>
      </w:r>
    </w:p>
    <w:p w14:paraId="0000020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Define</w:t>
      </w:r>
      <w:proofErr w:type="gramEnd"/>
      <w:r>
        <w:rPr>
          <w:rFonts w:ascii="Courier" w:eastAsia="Courier" w:hAnsi="Courier" w:cs="Courier"/>
          <w:color w:val="000000"/>
          <w:sz w:val="20"/>
          <w:szCs w:val="20"/>
        </w:rPr>
        <w:t xml:space="preserve"> a Minimum or Maximum age to limit the prescription stand ages.</w:t>
      </w:r>
    </w:p>
    <w:p w14:paraId="00000208" w14:textId="77777777" w:rsidR="009D5A80" w:rsidRDefault="009D5A80">
      <w:pPr>
        <w:rPr>
          <w:rFonts w:ascii="Courier" w:eastAsia="Courier" w:hAnsi="Courier" w:cs="Courier"/>
          <w:color w:val="000000"/>
          <w:sz w:val="20"/>
          <w:szCs w:val="20"/>
        </w:rPr>
      </w:pPr>
    </w:p>
    <w:p w14:paraId="0000020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MinimumAge</w:t>
      </w:r>
      <w:proofErr w:type="spellEnd"/>
      <w:r>
        <w:rPr>
          <w:rFonts w:ascii="Courier" w:eastAsia="Courier" w:hAnsi="Courier" w:cs="Courier"/>
          <w:color w:val="000000"/>
          <w:sz w:val="20"/>
          <w:szCs w:val="20"/>
        </w:rPr>
        <w:t xml:space="preserve">  150</w:t>
      </w:r>
      <w:proofErr w:type="gramEnd"/>
    </w:p>
    <w:p w14:paraId="0000020A"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MaximumAge</w:t>
      </w:r>
      <w:proofErr w:type="spellEnd"/>
      <w:r>
        <w:rPr>
          <w:rFonts w:ascii="Courier" w:eastAsia="Courier" w:hAnsi="Courier" w:cs="Courier"/>
          <w:color w:val="000000"/>
          <w:sz w:val="20"/>
          <w:szCs w:val="20"/>
        </w:rPr>
        <w:t xml:space="preserve">  325</w:t>
      </w:r>
      <w:proofErr w:type="gramEnd"/>
    </w:p>
    <w:p w14:paraId="0000020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TimeBetweenHarvests</w:t>
      </w:r>
      <w:proofErr w:type="spellEnd"/>
      <w:r>
        <w:rPr>
          <w:rFonts w:ascii="Courier" w:eastAsia="Courier" w:hAnsi="Courier" w:cs="Courier"/>
          <w:color w:val="000000"/>
          <w:sz w:val="20"/>
          <w:szCs w:val="20"/>
        </w:rPr>
        <w:t xml:space="preserve">  40</w:t>
      </w:r>
      <w:proofErr w:type="gramEnd"/>
    </w:p>
    <w:p w14:paraId="0000020C" w14:textId="77777777" w:rsidR="009D5A80" w:rsidRDefault="009D5A80">
      <w:pPr>
        <w:rPr>
          <w:rFonts w:ascii="Courier" w:eastAsia="Courier" w:hAnsi="Courier" w:cs="Courier"/>
          <w:color w:val="000000"/>
          <w:sz w:val="20"/>
          <w:szCs w:val="20"/>
        </w:rPr>
      </w:pPr>
    </w:p>
    <w:p w14:paraId="0000020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SITE</w:t>
      </w:r>
      <w:proofErr w:type="gramEnd"/>
      <w:r>
        <w:rPr>
          <w:rFonts w:ascii="Courier" w:eastAsia="Courier" w:hAnsi="Courier" w:cs="Courier"/>
          <w:color w:val="000000"/>
          <w:sz w:val="20"/>
          <w:szCs w:val="20"/>
        </w:rPr>
        <w:t xml:space="preserve"> SELECTION METHOD:</w:t>
      </w:r>
    </w:p>
    <w:p w14:paraId="0000020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different Site Selection methods are listed below.  </w:t>
      </w:r>
    </w:p>
    <w:p w14:paraId="0000020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Some</w:t>
      </w:r>
      <w:proofErr w:type="gramEnd"/>
      <w:r>
        <w:rPr>
          <w:rFonts w:ascii="Courier" w:eastAsia="Courier" w:hAnsi="Courier" w:cs="Courier"/>
          <w:color w:val="000000"/>
          <w:sz w:val="20"/>
          <w:szCs w:val="20"/>
        </w:rPr>
        <w:t xml:space="preserve"> require extra parameters, which are outlined in the user guide.  </w:t>
      </w:r>
    </w:p>
    <w:p w14:paraId="0000021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Select</w:t>
      </w:r>
      <w:proofErr w:type="gramEnd"/>
      <w:r>
        <w:rPr>
          <w:rFonts w:ascii="Courier" w:eastAsia="Courier" w:hAnsi="Courier" w:cs="Courier"/>
          <w:color w:val="000000"/>
          <w:sz w:val="20"/>
          <w:szCs w:val="20"/>
        </w:rPr>
        <w:t xml:space="preserve"> 1 of the following:</w:t>
      </w:r>
    </w:p>
    <w:p w14:paraId="00000211"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1</w:t>
      </w:r>
      <w:proofErr w:type="gramEnd"/>
      <w:r>
        <w:rPr>
          <w:rFonts w:ascii="Courier" w:eastAsia="Courier" w:hAnsi="Courier" w:cs="Courier"/>
          <w:color w:val="000000"/>
          <w:sz w:val="20"/>
          <w:szCs w:val="20"/>
        </w:rPr>
        <w:t>. Complete</w:t>
      </w:r>
    </w:p>
    <w:p w14:paraId="0000021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2</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CompleteStandSpread</w:t>
      </w:r>
      <w:proofErr w:type="spellEnd"/>
    </w:p>
    <w:p w14:paraId="0000021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3</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PartialStandSpread</w:t>
      </w:r>
      <w:proofErr w:type="spellEnd"/>
      <w:r>
        <w:rPr>
          <w:rFonts w:ascii="Courier" w:eastAsia="Courier" w:hAnsi="Courier" w:cs="Courier"/>
          <w:color w:val="000000"/>
          <w:sz w:val="20"/>
          <w:szCs w:val="20"/>
        </w:rPr>
        <w:t xml:space="preserve">  </w:t>
      </w:r>
    </w:p>
    <w:p w14:paraId="0000021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4</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PatchCutting</w:t>
      </w:r>
      <w:proofErr w:type="spellEnd"/>
      <w:r>
        <w:rPr>
          <w:rFonts w:ascii="Courier" w:eastAsia="Courier" w:hAnsi="Courier" w:cs="Courier"/>
          <w:color w:val="000000"/>
          <w:sz w:val="20"/>
          <w:szCs w:val="20"/>
        </w:rPr>
        <w:t xml:space="preserve">  </w:t>
      </w:r>
    </w:p>
    <w:p w14:paraId="00000215" w14:textId="77777777" w:rsidR="009D5A80" w:rsidRDefault="009D5A80">
      <w:pPr>
        <w:rPr>
          <w:rFonts w:ascii="Courier" w:eastAsia="Courier" w:hAnsi="Courier" w:cs="Courier"/>
          <w:color w:val="000000"/>
          <w:sz w:val="20"/>
          <w:szCs w:val="20"/>
        </w:rPr>
      </w:pPr>
    </w:p>
    <w:p w14:paraId="0000021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w:t>
      </w:r>
      <w:proofErr w:type="gramStart"/>
      <w:r>
        <w:rPr>
          <w:rFonts w:ascii="Courier" w:eastAsia="Courier" w:hAnsi="Courier" w:cs="Courier"/>
          <w:color w:val="000000"/>
          <w:sz w:val="20"/>
          <w:szCs w:val="20"/>
        </w:rPr>
        <w:t>Percentage  Patch</w:t>
      </w:r>
      <w:proofErr w:type="gramEnd"/>
      <w:r>
        <w:rPr>
          <w:rFonts w:ascii="Courier" w:eastAsia="Courier" w:hAnsi="Courier" w:cs="Courier"/>
          <w:color w:val="000000"/>
          <w:sz w:val="20"/>
          <w:szCs w:val="20"/>
        </w:rPr>
        <w:t xml:space="preserve"> Size</w:t>
      </w:r>
    </w:p>
    <w:p w14:paraId="0000021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                  ----------  ----------</w:t>
      </w:r>
    </w:p>
    <w:p w14:paraId="00000218"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SiteSelection</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PatchCutting</w:t>
      </w:r>
      <w:proofErr w:type="spellEnd"/>
      <w:r>
        <w:rPr>
          <w:rFonts w:ascii="Courier" w:eastAsia="Courier" w:hAnsi="Courier" w:cs="Courier"/>
          <w:color w:val="000000"/>
          <w:sz w:val="20"/>
          <w:szCs w:val="20"/>
        </w:rPr>
        <w:t xml:space="preserve">   15%     3</w:t>
      </w:r>
    </w:p>
    <w:p w14:paraId="00000219" w14:textId="77777777" w:rsidR="009D5A80" w:rsidRDefault="009D5A80">
      <w:pPr>
        <w:rPr>
          <w:rFonts w:ascii="Courier" w:eastAsia="Courier" w:hAnsi="Courier" w:cs="Courier"/>
          <w:color w:val="000000"/>
          <w:sz w:val="20"/>
          <w:szCs w:val="20"/>
        </w:rPr>
      </w:pPr>
    </w:p>
    <w:p w14:paraId="0000021A"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COHORT</w:t>
      </w:r>
      <w:proofErr w:type="gramEnd"/>
      <w:r>
        <w:rPr>
          <w:rFonts w:ascii="Courier" w:eastAsia="Courier" w:hAnsi="Courier" w:cs="Courier"/>
          <w:color w:val="000000"/>
          <w:sz w:val="20"/>
          <w:szCs w:val="20"/>
        </w:rPr>
        <w:t xml:space="preserve"> REMOVAL METHOD:</w:t>
      </w:r>
    </w:p>
    <w:p w14:paraId="0000021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different Cohort Removal methods are listed below.  </w:t>
      </w:r>
    </w:p>
    <w:p w14:paraId="0000021C"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Select</w:t>
      </w:r>
      <w:proofErr w:type="gramEnd"/>
      <w:r>
        <w:rPr>
          <w:rFonts w:ascii="Courier" w:eastAsia="Courier" w:hAnsi="Courier" w:cs="Courier"/>
          <w:color w:val="000000"/>
          <w:sz w:val="20"/>
          <w:szCs w:val="20"/>
        </w:rPr>
        <w:t xml:space="preserve"> 1 of the following:</w:t>
      </w:r>
    </w:p>
    <w:p w14:paraId="0000021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1</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ClearCut</w:t>
      </w:r>
      <w:proofErr w:type="spellEnd"/>
    </w:p>
    <w:p w14:paraId="0000021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2</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SpeciesList</w:t>
      </w:r>
      <w:proofErr w:type="spellEnd"/>
      <w:r>
        <w:rPr>
          <w:rFonts w:ascii="Courier" w:eastAsia="Courier" w:hAnsi="Courier" w:cs="Courier"/>
          <w:color w:val="000000"/>
          <w:sz w:val="20"/>
          <w:szCs w:val="20"/>
        </w:rPr>
        <w:t xml:space="preserve">      - requires SPECIES </w:t>
      </w:r>
      <w:proofErr w:type="gramStart"/>
      <w:r>
        <w:rPr>
          <w:rFonts w:ascii="Courier" w:eastAsia="Courier" w:hAnsi="Courier" w:cs="Courier"/>
          <w:color w:val="000000"/>
          <w:sz w:val="20"/>
          <w:szCs w:val="20"/>
        </w:rPr>
        <w:t>information</w:t>
      </w:r>
      <w:proofErr w:type="gramEnd"/>
    </w:p>
    <w:p w14:paraId="0000021F" w14:textId="77777777" w:rsidR="009D5A80" w:rsidRDefault="009D5A80">
      <w:pPr>
        <w:rPr>
          <w:rFonts w:ascii="Courier" w:eastAsia="Courier" w:hAnsi="Courier" w:cs="Courier"/>
          <w:color w:val="000000"/>
          <w:sz w:val="20"/>
          <w:szCs w:val="20"/>
        </w:rPr>
      </w:pPr>
    </w:p>
    <w:p w14:paraId="0000022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CohortsRemoved</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ClearCut</w:t>
      </w:r>
      <w:proofErr w:type="spellEnd"/>
      <w:proofErr w:type="gramEnd"/>
    </w:p>
    <w:p w14:paraId="00000221" w14:textId="77777777" w:rsidR="009D5A80" w:rsidRDefault="009D5A80">
      <w:pPr>
        <w:rPr>
          <w:rFonts w:ascii="Courier" w:eastAsia="Courier" w:hAnsi="Courier" w:cs="Courier"/>
          <w:color w:val="000000"/>
          <w:sz w:val="20"/>
          <w:szCs w:val="20"/>
        </w:rPr>
      </w:pPr>
    </w:p>
    <w:p w14:paraId="0000022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MORE</w:t>
      </w:r>
      <w:proofErr w:type="gramEnd"/>
      <w:r>
        <w:rPr>
          <w:rFonts w:ascii="Courier" w:eastAsia="Courier" w:hAnsi="Courier" w:cs="Courier"/>
          <w:color w:val="000000"/>
          <w:sz w:val="20"/>
          <w:szCs w:val="20"/>
        </w:rPr>
        <w:t xml:space="preserve"> PRESCRIPTION EXAMPLES:</w:t>
      </w:r>
    </w:p>
    <w:p w14:paraId="0000022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following section is a set of example prescriptions</w:t>
      </w:r>
    </w:p>
    <w:p w14:paraId="0000022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These</w:t>
      </w:r>
      <w:proofErr w:type="gramEnd"/>
      <w:r>
        <w:rPr>
          <w:rFonts w:ascii="Courier" w:eastAsia="Courier" w:hAnsi="Courier" w:cs="Courier"/>
          <w:color w:val="000000"/>
          <w:sz w:val="20"/>
          <w:szCs w:val="20"/>
        </w:rPr>
        <w:t xml:space="preserve"> examples show how the 'stand ranking' methods,</w:t>
      </w:r>
    </w:p>
    <w:p w14:paraId="00000225"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w:t>
      </w:r>
      <w:proofErr w:type="gramEnd"/>
      <w:r>
        <w:rPr>
          <w:rFonts w:ascii="Courier" w:eastAsia="Courier" w:hAnsi="Courier" w:cs="Courier"/>
          <w:color w:val="000000"/>
          <w:sz w:val="20"/>
          <w:szCs w:val="20"/>
        </w:rPr>
        <w:t xml:space="preserve">site selection' methods and the 'cohort removal' methods can be </w:t>
      </w:r>
    </w:p>
    <w:p w14:paraId="0000022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recombined</w:t>
      </w:r>
      <w:proofErr w:type="gramEnd"/>
      <w:r>
        <w:rPr>
          <w:rFonts w:ascii="Courier" w:eastAsia="Courier" w:hAnsi="Courier" w:cs="Courier"/>
          <w:color w:val="000000"/>
          <w:sz w:val="20"/>
          <w:szCs w:val="20"/>
        </w:rPr>
        <w:t xml:space="preserve"> to make new prescriptions.</w:t>
      </w:r>
    </w:p>
    <w:p w14:paraId="00000227" w14:textId="77777777" w:rsidR="009D5A80" w:rsidRDefault="009D5A80">
      <w:pPr>
        <w:rPr>
          <w:rFonts w:ascii="Courier" w:eastAsia="Courier" w:hAnsi="Courier" w:cs="Courier"/>
          <w:color w:val="000000"/>
          <w:sz w:val="20"/>
          <w:szCs w:val="20"/>
        </w:rPr>
      </w:pPr>
    </w:p>
    <w:p w14:paraId="00000228" w14:textId="77777777" w:rsidR="009D5A80" w:rsidRDefault="009D5A80">
      <w:pPr>
        <w:rPr>
          <w:rFonts w:ascii="Courier" w:eastAsia="Courier" w:hAnsi="Courier" w:cs="Courier"/>
          <w:color w:val="000000"/>
          <w:sz w:val="20"/>
          <w:szCs w:val="20"/>
        </w:rPr>
      </w:pPr>
    </w:p>
    <w:p w14:paraId="0000022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2A"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This</w:t>
      </w:r>
      <w:proofErr w:type="gramEnd"/>
      <w:r>
        <w:rPr>
          <w:rFonts w:ascii="Courier" w:eastAsia="Courier" w:hAnsi="Courier" w:cs="Courier"/>
          <w:color w:val="000000"/>
          <w:sz w:val="20"/>
          <w:szCs w:val="20"/>
        </w:rPr>
        <w:t xml:space="preserve"> example aims to show how species information can be used to </w:t>
      </w:r>
    </w:p>
    <w:p w14:paraId="0000022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refine</w:t>
      </w:r>
      <w:proofErr w:type="gramEnd"/>
      <w:r>
        <w:rPr>
          <w:rFonts w:ascii="Courier" w:eastAsia="Courier" w:hAnsi="Courier" w:cs="Courier"/>
          <w:color w:val="000000"/>
          <w:sz w:val="20"/>
          <w:szCs w:val="20"/>
        </w:rPr>
        <w:t xml:space="preserve"> a harvest prescription.</w:t>
      </w:r>
    </w:p>
    <w:p w14:paraId="0000022C" w14:textId="77777777" w:rsidR="009D5A80" w:rsidRDefault="009D5A80">
      <w:pPr>
        <w:rPr>
          <w:rFonts w:ascii="Courier" w:eastAsia="Courier" w:hAnsi="Courier" w:cs="Courier"/>
          <w:color w:val="000000"/>
          <w:sz w:val="20"/>
          <w:szCs w:val="20"/>
        </w:rPr>
      </w:pPr>
    </w:p>
    <w:p w14:paraId="0000022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Prescription    </w:t>
      </w:r>
      <w:proofErr w:type="spellStart"/>
      <w:r>
        <w:rPr>
          <w:rFonts w:ascii="Courier" w:eastAsia="Courier" w:hAnsi="Courier" w:cs="Courier"/>
          <w:color w:val="000000"/>
          <w:sz w:val="20"/>
          <w:szCs w:val="20"/>
        </w:rPr>
        <w:t>MapleHarvest</w:t>
      </w:r>
      <w:proofErr w:type="spellEnd"/>
    </w:p>
    <w:p w14:paraId="0000022E" w14:textId="77777777" w:rsidR="009D5A80" w:rsidRDefault="009D5A80">
      <w:pPr>
        <w:rPr>
          <w:rFonts w:ascii="Courier" w:eastAsia="Courier" w:hAnsi="Courier" w:cs="Courier"/>
          <w:color w:val="000000"/>
          <w:sz w:val="20"/>
          <w:szCs w:val="20"/>
        </w:rPr>
      </w:pPr>
    </w:p>
    <w:p w14:paraId="0000022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Minimum Age     20 &lt;&lt; years</w:t>
      </w:r>
    </w:p>
    <w:p w14:paraId="0000023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StandRanking</w:t>
      </w:r>
      <w:proofErr w:type="spellEnd"/>
      <w:r>
        <w:rPr>
          <w:rFonts w:ascii="Courier" w:eastAsia="Courier" w:hAnsi="Courier" w:cs="Courier"/>
          <w:color w:val="000000"/>
          <w:sz w:val="20"/>
          <w:szCs w:val="20"/>
        </w:rPr>
        <w:t xml:space="preserve">    Economic</w:t>
      </w:r>
    </w:p>
    <w:p w14:paraId="00000231"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'Economic' ranking requires species information.  </w:t>
      </w:r>
    </w:p>
    <w:p w14:paraId="0000023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Below</w:t>
      </w:r>
      <w:proofErr w:type="gramEnd"/>
      <w:r>
        <w:rPr>
          <w:rFonts w:ascii="Courier" w:eastAsia="Courier" w:hAnsi="Courier" w:cs="Courier"/>
          <w:color w:val="000000"/>
          <w:sz w:val="20"/>
          <w:szCs w:val="20"/>
        </w:rPr>
        <w:t xml:space="preserve"> is a table listing a species name, its 'Economic Rank', and </w:t>
      </w:r>
    </w:p>
    <w:p w14:paraId="0000023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 'Minimum Age' requirement.</w:t>
      </w:r>
    </w:p>
    <w:p w14:paraId="00000235"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Species</w:t>
      </w:r>
      <w:proofErr w:type="gramEnd"/>
      <w:r>
        <w:rPr>
          <w:rFonts w:ascii="Courier" w:eastAsia="Courier" w:hAnsi="Courier" w:cs="Courier"/>
          <w:color w:val="000000"/>
          <w:sz w:val="20"/>
          <w:szCs w:val="20"/>
        </w:rPr>
        <w:t xml:space="preserve">     Economic Rank   Minimum Age</w:t>
      </w:r>
    </w:p>
    <w:p w14:paraId="0000023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  -------     -------------   -----------</w:t>
      </w:r>
    </w:p>
    <w:p w14:paraId="00000238"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acersacc</w:t>
      </w:r>
      <w:proofErr w:type="spellEnd"/>
      <w:r>
        <w:rPr>
          <w:rFonts w:ascii="Courier" w:eastAsia="Courier" w:hAnsi="Courier" w:cs="Courier"/>
          <w:color w:val="000000"/>
          <w:sz w:val="20"/>
          <w:szCs w:val="20"/>
        </w:rPr>
        <w:t xml:space="preserve">    100             60</w:t>
      </w:r>
    </w:p>
    <w:p w14:paraId="0000023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acerrubr</w:t>
      </w:r>
      <w:proofErr w:type="spellEnd"/>
      <w:r>
        <w:rPr>
          <w:rFonts w:ascii="Courier" w:eastAsia="Courier" w:hAnsi="Courier" w:cs="Courier"/>
          <w:color w:val="000000"/>
          <w:sz w:val="20"/>
          <w:szCs w:val="20"/>
        </w:rPr>
        <w:t xml:space="preserve">    50              60</w:t>
      </w:r>
    </w:p>
    <w:p w14:paraId="0000023A" w14:textId="77777777" w:rsidR="009D5A80" w:rsidRDefault="009D5A80">
      <w:pPr>
        <w:rPr>
          <w:rFonts w:ascii="Courier" w:eastAsia="Courier" w:hAnsi="Courier" w:cs="Courier"/>
          <w:color w:val="000000"/>
          <w:sz w:val="20"/>
          <w:szCs w:val="20"/>
        </w:rPr>
      </w:pPr>
    </w:p>
    <w:p w14:paraId="0000023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SiteSelection</w:t>
      </w:r>
      <w:proofErr w:type="spellEnd"/>
      <w:r>
        <w:rPr>
          <w:rFonts w:ascii="Courier" w:eastAsia="Courier" w:hAnsi="Courier" w:cs="Courier"/>
          <w:color w:val="000000"/>
          <w:sz w:val="20"/>
          <w:szCs w:val="20"/>
        </w:rPr>
        <w:t xml:space="preserve">   Complete</w:t>
      </w:r>
    </w:p>
    <w:p w14:paraId="0000023C"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CohortsRemoved</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SpeciesList</w:t>
      </w:r>
      <w:proofErr w:type="spellEnd"/>
      <w:proofErr w:type="gramEnd"/>
    </w:p>
    <w:p w14:paraId="0000023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SpeciesList</w:t>
      </w:r>
      <w:proofErr w:type="spellEnd"/>
      <w:r>
        <w:rPr>
          <w:rFonts w:ascii="Courier" w:eastAsia="Courier" w:hAnsi="Courier" w:cs="Courier"/>
          <w:color w:val="000000"/>
          <w:sz w:val="20"/>
          <w:szCs w:val="20"/>
        </w:rPr>
        <w:t xml:space="preserve">' cohort-removal method requires species information.  </w:t>
      </w:r>
    </w:p>
    <w:p w14:paraId="0000023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table below lists species' cohorts to be removed.</w:t>
      </w:r>
    </w:p>
    <w:p w14:paraId="0000024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'Selection' methods shown below provide three example.</w:t>
      </w:r>
    </w:p>
    <w:p w14:paraId="00000241"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4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&gt;</w:t>
      </w:r>
      <w:proofErr w:type="gramStart"/>
      <w:r>
        <w:rPr>
          <w:rFonts w:ascii="Courier" w:eastAsia="Courier" w:hAnsi="Courier" w:cs="Courier"/>
          <w:color w:val="000000"/>
          <w:sz w:val="20"/>
          <w:szCs w:val="20"/>
        </w:rPr>
        <w:t>&gt;  Species</w:t>
      </w:r>
      <w:proofErr w:type="gramEnd"/>
      <w:r>
        <w:rPr>
          <w:rFonts w:ascii="Courier" w:eastAsia="Courier" w:hAnsi="Courier" w:cs="Courier"/>
          <w:color w:val="000000"/>
          <w:sz w:val="20"/>
          <w:szCs w:val="20"/>
        </w:rPr>
        <w:t xml:space="preserve">     Selection</w:t>
      </w:r>
    </w:p>
    <w:p w14:paraId="0000024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&gt;&gt;  -------     ---------</w:t>
      </w:r>
    </w:p>
    <w:p w14:paraId="0000024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abiebals</w:t>
      </w:r>
      <w:proofErr w:type="spellEnd"/>
      <w:r>
        <w:rPr>
          <w:rFonts w:ascii="Courier" w:eastAsia="Courier" w:hAnsi="Courier" w:cs="Courier"/>
          <w:color w:val="000000"/>
          <w:sz w:val="20"/>
          <w:szCs w:val="20"/>
        </w:rPr>
        <w:t xml:space="preserve">    All</w:t>
      </w:r>
    </w:p>
    <w:p w14:paraId="00000245"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acersacc</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AllExceptYoungest</w:t>
      </w:r>
      <w:proofErr w:type="spellEnd"/>
    </w:p>
    <w:p w14:paraId="0000024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acerrubr</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AllExceptYoungest</w:t>
      </w:r>
      <w:proofErr w:type="spellEnd"/>
    </w:p>
    <w:p w14:paraId="0000024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pinubank</w:t>
      </w:r>
      <w:proofErr w:type="spellEnd"/>
      <w:r>
        <w:rPr>
          <w:rFonts w:ascii="Courier" w:eastAsia="Courier" w:hAnsi="Courier" w:cs="Courier"/>
          <w:color w:val="000000"/>
          <w:sz w:val="20"/>
          <w:szCs w:val="20"/>
        </w:rPr>
        <w:t xml:space="preserve">    50</w:t>
      </w:r>
    </w:p>
    <w:p w14:paraId="00000248" w14:textId="77777777" w:rsidR="009D5A80" w:rsidRDefault="009D5A80">
      <w:pPr>
        <w:rPr>
          <w:rFonts w:ascii="Courier" w:eastAsia="Courier" w:hAnsi="Courier" w:cs="Courier"/>
          <w:color w:val="000000"/>
          <w:sz w:val="20"/>
          <w:szCs w:val="20"/>
        </w:rPr>
      </w:pPr>
    </w:p>
    <w:p w14:paraId="00000249"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4A"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This</w:t>
      </w:r>
      <w:proofErr w:type="gramEnd"/>
      <w:r>
        <w:rPr>
          <w:rFonts w:ascii="Courier" w:eastAsia="Courier" w:hAnsi="Courier" w:cs="Courier"/>
          <w:color w:val="000000"/>
          <w:sz w:val="20"/>
          <w:szCs w:val="20"/>
        </w:rPr>
        <w:t xml:space="preserve"> example shows a simple and short harvest prescription.</w:t>
      </w:r>
    </w:p>
    <w:p w14:paraId="0000024B" w14:textId="77777777" w:rsidR="009D5A80" w:rsidRDefault="009D5A80">
      <w:pPr>
        <w:rPr>
          <w:rFonts w:ascii="Courier" w:eastAsia="Courier" w:hAnsi="Courier" w:cs="Courier"/>
          <w:color w:val="000000"/>
          <w:sz w:val="20"/>
          <w:szCs w:val="20"/>
        </w:rPr>
      </w:pPr>
    </w:p>
    <w:p w14:paraId="0000024C"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Prescription    </w:t>
      </w:r>
      <w:proofErr w:type="spellStart"/>
      <w:r>
        <w:rPr>
          <w:rFonts w:ascii="Courier" w:eastAsia="Courier" w:hAnsi="Courier" w:cs="Courier"/>
          <w:color w:val="000000"/>
          <w:sz w:val="20"/>
          <w:szCs w:val="20"/>
        </w:rPr>
        <w:t>MaxAgeClearcuts</w:t>
      </w:r>
      <w:proofErr w:type="spellEnd"/>
    </w:p>
    <w:p w14:paraId="0000024D" w14:textId="77777777" w:rsidR="009D5A80" w:rsidRDefault="009D5A80">
      <w:pPr>
        <w:rPr>
          <w:rFonts w:ascii="Courier" w:eastAsia="Courier" w:hAnsi="Courier" w:cs="Courier"/>
          <w:color w:val="000000"/>
          <w:sz w:val="20"/>
          <w:szCs w:val="20"/>
        </w:rPr>
      </w:pPr>
    </w:p>
    <w:p w14:paraId="0000024E"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StandRanking</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MaxCohortAge</w:t>
      </w:r>
      <w:proofErr w:type="spellEnd"/>
    </w:p>
    <w:p w14:paraId="0000024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SiteSelection</w:t>
      </w:r>
      <w:proofErr w:type="spellEnd"/>
      <w:r>
        <w:rPr>
          <w:rFonts w:ascii="Courier" w:eastAsia="Courier" w:hAnsi="Courier" w:cs="Courier"/>
          <w:color w:val="000000"/>
          <w:sz w:val="20"/>
          <w:szCs w:val="20"/>
        </w:rPr>
        <w:t xml:space="preserve">   Complete    </w:t>
      </w:r>
    </w:p>
    <w:p w14:paraId="0000025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proofErr w:type="gramStart"/>
      <w:r>
        <w:rPr>
          <w:rFonts w:ascii="Courier" w:eastAsia="Courier" w:hAnsi="Courier" w:cs="Courier"/>
          <w:color w:val="000000"/>
          <w:sz w:val="20"/>
          <w:szCs w:val="20"/>
        </w:rPr>
        <w:t>CohortsRemoved</w:t>
      </w:r>
      <w:proofErr w:type="spellEnd"/>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ClearCut</w:t>
      </w:r>
      <w:proofErr w:type="spellEnd"/>
      <w:proofErr w:type="gramEnd"/>
    </w:p>
    <w:p w14:paraId="00000251" w14:textId="77777777" w:rsidR="009D5A80" w:rsidRDefault="009D5A80">
      <w:pPr>
        <w:rPr>
          <w:rFonts w:ascii="Courier" w:eastAsia="Courier" w:hAnsi="Courier" w:cs="Courier"/>
          <w:color w:val="000000"/>
          <w:sz w:val="20"/>
          <w:szCs w:val="20"/>
        </w:rPr>
      </w:pPr>
    </w:p>
    <w:p w14:paraId="0000025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5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HARVEST</w:t>
      </w:r>
      <w:proofErr w:type="gramEnd"/>
      <w:r>
        <w:rPr>
          <w:rFonts w:ascii="Courier" w:eastAsia="Courier" w:hAnsi="Courier" w:cs="Courier"/>
          <w:color w:val="000000"/>
          <w:sz w:val="20"/>
          <w:szCs w:val="20"/>
        </w:rPr>
        <w:t xml:space="preserve"> IMPLEMENTATION TABLE</w:t>
      </w:r>
    </w:p>
    <w:p w14:paraId="0000025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The</w:t>
      </w:r>
      <w:proofErr w:type="gramEnd"/>
      <w:r>
        <w:rPr>
          <w:rFonts w:ascii="Courier" w:eastAsia="Courier" w:hAnsi="Courier" w:cs="Courier"/>
          <w:color w:val="000000"/>
          <w:sz w:val="20"/>
          <w:szCs w:val="20"/>
        </w:rPr>
        <w:t xml:space="preserve"> following table defines which management areas (defined in the </w:t>
      </w:r>
    </w:p>
    <w:p w14:paraId="00000255"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 xml:space="preserve">&gt;  </w:t>
      </w:r>
      <w:proofErr w:type="spellStart"/>
      <w:r>
        <w:rPr>
          <w:rFonts w:ascii="Courier" w:eastAsia="Courier" w:hAnsi="Courier" w:cs="Courier"/>
          <w:color w:val="000000"/>
          <w:sz w:val="20"/>
          <w:szCs w:val="20"/>
        </w:rPr>
        <w:t>ManagementArea</w:t>
      </w:r>
      <w:proofErr w:type="spellEnd"/>
      <w:proofErr w:type="gramEnd"/>
      <w:r>
        <w:rPr>
          <w:rFonts w:ascii="Courier" w:eastAsia="Courier" w:hAnsi="Courier" w:cs="Courier"/>
          <w:color w:val="000000"/>
          <w:sz w:val="20"/>
          <w:szCs w:val="20"/>
        </w:rPr>
        <w:t xml:space="preserve"> file) are treated by which prescription(s).  </w:t>
      </w:r>
    </w:p>
    <w:p w14:paraId="0000025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In</w:t>
      </w:r>
      <w:proofErr w:type="gramEnd"/>
      <w:r>
        <w:rPr>
          <w:rFonts w:ascii="Courier" w:eastAsia="Courier" w:hAnsi="Courier" w:cs="Courier"/>
          <w:color w:val="000000"/>
          <w:sz w:val="20"/>
          <w:szCs w:val="20"/>
        </w:rPr>
        <w:t xml:space="preserve"> the example below, both management areas 1 and 2 are treated </w:t>
      </w:r>
    </w:p>
    <w:p w14:paraId="0000025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by</w:t>
      </w:r>
      <w:proofErr w:type="gramEnd"/>
      <w:r>
        <w:rPr>
          <w:rFonts w:ascii="Courier" w:eastAsia="Courier" w:hAnsi="Courier" w:cs="Courier"/>
          <w:color w:val="000000"/>
          <w:sz w:val="20"/>
          <w:szCs w:val="20"/>
        </w:rPr>
        <w:t xml:space="preserve"> the same prescription, while management area 3 is treated by two</w:t>
      </w:r>
    </w:p>
    <w:p w14:paraId="00000258"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different</w:t>
      </w:r>
      <w:proofErr w:type="gramEnd"/>
      <w:r>
        <w:rPr>
          <w:rFonts w:ascii="Courier" w:eastAsia="Courier" w:hAnsi="Courier" w:cs="Courier"/>
          <w:color w:val="000000"/>
          <w:sz w:val="20"/>
          <w:szCs w:val="20"/>
        </w:rPr>
        <w:t xml:space="preserve"> prescriptions.</w:t>
      </w:r>
    </w:p>
    <w:p w14:paraId="00000259" w14:textId="77777777" w:rsidR="009D5A80" w:rsidRDefault="009D5A80">
      <w:pPr>
        <w:rPr>
          <w:rFonts w:ascii="Courier" w:eastAsia="Courier" w:hAnsi="Courier" w:cs="Courier"/>
          <w:color w:val="000000"/>
          <w:sz w:val="20"/>
          <w:szCs w:val="20"/>
        </w:rPr>
      </w:pPr>
    </w:p>
    <w:p w14:paraId="0000025A"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Also</w:t>
      </w:r>
      <w:proofErr w:type="gramEnd"/>
      <w:r>
        <w:rPr>
          <w:rFonts w:ascii="Courier" w:eastAsia="Courier" w:hAnsi="Courier" w:cs="Courier"/>
          <w:color w:val="000000"/>
          <w:sz w:val="20"/>
          <w:szCs w:val="20"/>
        </w:rPr>
        <w:t xml:space="preserve"> demonstrated is beginning and end times for each prescription</w:t>
      </w:r>
    </w:p>
    <w:p w14:paraId="0000025B"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&gt;  implementation</w:t>
      </w:r>
      <w:proofErr w:type="gramEnd"/>
      <w:r>
        <w:rPr>
          <w:rFonts w:ascii="Courier" w:eastAsia="Courier" w:hAnsi="Courier" w:cs="Courier"/>
          <w:color w:val="000000"/>
          <w:sz w:val="20"/>
          <w:szCs w:val="20"/>
        </w:rPr>
        <w:t>.</w:t>
      </w:r>
    </w:p>
    <w:p w14:paraId="0000025C" w14:textId="77777777" w:rsidR="009D5A80" w:rsidRDefault="009D5A80">
      <w:pPr>
        <w:rPr>
          <w:rFonts w:ascii="Courier" w:eastAsia="Courier" w:hAnsi="Courier" w:cs="Courier"/>
          <w:color w:val="000000"/>
          <w:sz w:val="20"/>
          <w:szCs w:val="20"/>
        </w:rPr>
      </w:pPr>
    </w:p>
    <w:p w14:paraId="0000025D"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roofErr w:type="spellStart"/>
      <w:r>
        <w:rPr>
          <w:rFonts w:ascii="Courier" w:eastAsia="Courier" w:hAnsi="Courier" w:cs="Courier"/>
          <w:color w:val="000000"/>
          <w:sz w:val="20"/>
          <w:szCs w:val="20"/>
        </w:rPr>
        <w:t>HarvestImplementations</w:t>
      </w:r>
      <w:proofErr w:type="spellEnd"/>
    </w:p>
    <w:p w14:paraId="0000025E" w14:textId="77777777" w:rsidR="009D5A80" w:rsidRDefault="009D5A80">
      <w:pPr>
        <w:rPr>
          <w:rFonts w:ascii="Courier" w:eastAsia="Courier" w:hAnsi="Courier" w:cs="Courier"/>
          <w:color w:val="000000"/>
          <w:sz w:val="20"/>
          <w:szCs w:val="20"/>
        </w:rPr>
      </w:pPr>
    </w:p>
    <w:p w14:paraId="0000025F"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w:t>
      </w:r>
      <w:proofErr w:type="gramStart"/>
      <w:r>
        <w:rPr>
          <w:rFonts w:ascii="Courier" w:eastAsia="Courier" w:hAnsi="Courier" w:cs="Courier"/>
          <w:color w:val="000000"/>
          <w:sz w:val="20"/>
          <w:szCs w:val="20"/>
        </w:rPr>
        <w:t xml:space="preserve">&gt;  </w:t>
      </w:r>
      <w:proofErr w:type="spellStart"/>
      <w:r>
        <w:rPr>
          <w:rFonts w:ascii="Courier" w:eastAsia="Courier" w:hAnsi="Courier" w:cs="Courier"/>
          <w:color w:val="000000"/>
          <w:sz w:val="20"/>
          <w:szCs w:val="20"/>
        </w:rPr>
        <w:t>Mgmt</w:t>
      </w:r>
      <w:proofErr w:type="spellEnd"/>
      <w:proofErr w:type="gramEnd"/>
      <w:r>
        <w:rPr>
          <w:rFonts w:ascii="Courier" w:eastAsia="Courier" w:hAnsi="Courier" w:cs="Courier"/>
          <w:color w:val="000000"/>
          <w:sz w:val="20"/>
          <w:szCs w:val="20"/>
        </w:rPr>
        <w:t xml:space="preserve"> Area   Prescription    Harvest Area    Begin Time  End Time</w:t>
      </w:r>
    </w:p>
    <w:p w14:paraId="00000260"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  ---------   ------------    ------------    ----------  --------</w:t>
      </w:r>
    </w:p>
    <w:p w14:paraId="00000261"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1           </w:t>
      </w:r>
      <w:proofErr w:type="spellStart"/>
      <w:proofErr w:type="gramStart"/>
      <w:r>
        <w:rPr>
          <w:rFonts w:ascii="Courier" w:eastAsia="Courier" w:hAnsi="Courier" w:cs="Courier"/>
          <w:color w:val="000000"/>
          <w:sz w:val="20"/>
          <w:szCs w:val="20"/>
        </w:rPr>
        <w:t>RandomClearCut</w:t>
      </w:r>
      <w:proofErr w:type="spellEnd"/>
      <w:r>
        <w:rPr>
          <w:rFonts w:ascii="Courier" w:eastAsia="Courier" w:hAnsi="Courier" w:cs="Courier"/>
          <w:color w:val="000000"/>
          <w:sz w:val="20"/>
          <w:szCs w:val="20"/>
        </w:rPr>
        <w:t xml:space="preserve">  10</w:t>
      </w:r>
      <w:proofErr w:type="gramEnd"/>
      <w:r>
        <w:rPr>
          <w:rFonts w:ascii="Courier" w:eastAsia="Courier" w:hAnsi="Courier" w:cs="Courier"/>
          <w:color w:val="000000"/>
          <w:sz w:val="20"/>
          <w:szCs w:val="20"/>
        </w:rPr>
        <w: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0</w:t>
      </w:r>
      <w:r>
        <w:rPr>
          <w:rFonts w:ascii="Courier" w:eastAsia="Courier" w:hAnsi="Courier" w:cs="Courier"/>
          <w:color w:val="000000"/>
          <w:sz w:val="20"/>
          <w:szCs w:val="20"/>
        </w:rPr>
        <w:tab/>
        <w:t>50</w:t>
      </w:r>
    </w:p>
    <w:p w14:paraId="00000262"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2           </w:t>
      </w:r>
      <w:proofErr w:type="spellStart"/>
      <w:proofErr w:type="gramStart"/>
      <w:r>
        <w:rPr>
          <w:rFonts w:ascii="Courier" w:eastAsia="Courier" w:hAnsi="Courier" w:cs="Courier"/>
          <w:color w:val="000000"/>
          <w:sz w:val="20"/>
          <w:szCs w:val="20"/>
        </w:rPr>
        <w:t>RandomClearCut</w:t>
      </w:r>
      <w:proofErr w:type="spellEnd"/>
      <w:r>
        <w:rPr>
          <w:rFonts w:ascii="Courier" w:eastAsia="Courier" w:hAnsi="Courier" w:cs="Courier"/>
          <w:color w:val="000000"/>
          <w:sz w:val="20"/>
          <w:szCs w:val="20"/>
        </w:rPr>
        <w:t xml:space="preserve">  20</w:t>
      </w:r>
      <w:proofErr w:type="gramEnd"/>
      <w:r>
        <w:rPr>
          <w:rFonts w:ascii="Courier" w:eastAsia="Courier" w:hAnsi="Courier" w:cs="Courier"/>
          <w:color w:val="000000"/>
          <w:sz w:val="20"/>
          <w:szCs w:val="20"/>
        </w:rPr>
        <w:t>%</w:t>
      </w:r>
    </w:p>
    <w:p w14:paraId="00000263"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3           </w:t>
      </w:r>
      <w:proofErr w:type="spellStart"/>
      <w:r>
        <w:rPr>
          <w:rFonts w:ascii="Courier" w:eastAsia="Courier" w:hAnsi="Courier" w:cs="Courier"/>
          <w:color w:val="000000"/>
          <w:sz w:val="20"/>
          <w:szCs w:val="20"/>
        </w:rPr>
        <w:t>MapleHarvest</w:t>
      </w:r>
      <w:proofErr w:type="spellEnd"/>
      <w:r>
        <w:rPr>
          <w:rFonts w:ascii="Courier" w:eastAsia="Courier" w:hAnsi="Courier" w:cs="Courier"/>
          <w:color w:val="000000"/>
          <w:sz w:val="20"/>
          <w:szCs w:val="20"/>
        </w:rPr>
        <w:t xml:space="preserve"> 8%</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t>100</w:t>
      </w:r>
    </w:p>
    <w:p w14:paraId="00000264"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3           </w:t>
      </w:r>
      <w:proofErr w:type="spellStart"/>
      <w:r>
        <w:rPr>
          <w:rFonts w:ascii="Courier" w:eastAsia="Courier" w:hAnsi="Courier" w:cs="Courier"/>
          <w:color w:val="000000"/>
          <w:sz w:val="20"/>
          <w:szCs w:val="20"/>
        </w:rPr>
        <w:t>MaxAgeClearcuts</w:t>
      </w:r>
      <w:proofErr w:type="spellEnd"/>
      <w:r>
        <w:rPr>
          <w:rFonts w:ascii="Courier" w:eastAsia="Courier" w:hAnsi="Courier" w:cs="Courier"/>
          <w:color w:val="000000"/>
          <w:sz w:val="20"/>
          <w:szCs w:val="20"/>
        </w:rPr>
        <w:t xml:space="preserve"> 15%</w:t>
      </w:r>
    </w:p>
    <w:p w14:paraId="00000265" w14:textId="77777777" w:rsidR="009D5A80" w:rsidRDefault="009D5A80">
      <w:pPr>
        <w:rPr>
          <w:rFonts w:ascii="Courier" w:eastAsia="Courier" w:hAnsi="Courier" w:cs="Courier"/>
          <w:color w:val="000000"/>
          <w:sz w:val="20"/>
          <w:szCs w:val="20"/>
        </w:rPr>
      </w:pPr>
    </w:p>
    <w:p w14:paraId="00000266"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w:t>
      </w:r>
    </w:p>
    <w:p w14:paraId="00000267"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 OUTPUT FILES</w:t>
      </w:r>
    </w:p>
    <w:p w14:paraId="00000268" w14:textId="77777777" w:rsidR="009D5A80" w:rsidRDefault="009D5A80">
      <w:pPr>
        <w:rPr>
          <w:rFonts w:ascii="Courier" w:eastAsia="Courier" w:hAnsi="Courier" w:cs="Courier"/>
          <w:color w:val="000000"/>
          <w:sz w:val="20"/>
          <w:szCs w:val="20"/>
        </w:rPr>
      </w:pPr>
    </w:p>
    <w:p w14:paraId="00000269" w14:textId="77777777" w:rsidR="009D5A80" w:rsidRDefault="00000000">
      <w:pPr>
        <w:rPr>
          <w:rFonts w:ascii="Courier" w:eastAsia="Courier" w:hAnsi="Courier" w:cs="Courier"/>
          <w:color w:val="000000"/>
          <w:sz w:val="20"/>
          <w:szCs w:val="20"/>
        </w:rPr>
      </w:pPr>
      <w:proofErr w:type="spellStart"/>
      <w:r>
        <w:rPr>
          <w:rFonts w:ascii="Courier" w:eastAsia="Courier" w:hAnsi="Courier" w:cs="Courier"/>
          <w:color w:val="000000"/>
          <w:sz w:val="20"/>
          <w:szCs w:val="20"/>
        </w:rPr>
        <w:t>PrescriptionMaps</w:t>
      </w:r>
      <w:proofErr w:type="spellEnd"/>
      <w:r>
        <w:rPr>
          <w:rFonts w:ascii="Courier" w:eastAsia="Courier" w:hAnsi="Courier" w:cs="Courier"/>
          <w:color w:val="000000"/>
          <w:sz w:val="20"/>
          <w:szCs w:val="20"/>
        </w:rPr>
        <w:t xml:space="preserve">    harvest/prescripts-{timestep</w:t>
      </w:r>
      <w:proofErr w:type="gramStart"/>
      <w:r>
        <w:rPr>
          <w:rFonts w:ascii="Courier" w:eastAsia="Courier" w:hAnsi="Courier" w:cs="Courier"/>
          <w:color w:val="000000"/>
          <w:sz w:val="20"/>
          <w:szCs w:val="20"/>
        </w:rPr>
        <w:t>}.</w:t>
      </w:r>
      <w:proofErr w:type="spellStart"/>
      <w:r>
        <w:rPr>
          <w:rFonts w:ascii="Courier" w:eastAsia="Courier" w:hAnsi="Courier" w:cs="Courier"/>
          <w:color w:val="000000"/>
          <w:sz w:val="20"/>
          <w:szCs w:val="20"/>
        </w:rPr>
        <w:t>gis</w:t>
      </w:r>
      <w:proofErr w:type="spellEnd"/>
      <w:proofErr w:type="gramEnd"/>
    </w:p>
    <w:p w14:paraId="0000026A" w14:textId="77777777" w:rsidR="009D5A80" w:rsidRDefault="00000000">
      <w:pPr>
        <w:rPr>
          <w:rFonts w:ascii="Courier" w:eastAsia="Courier" w:hAnsi="Courier" w:cs="Courier"/>
          <w:color w:val="000000"/>
          <w:sz w:val="20"/>
          <w:szCs w:val="20"/>
        </w:rPr>
      </w:pPr>
      <w:proofErr w:type="spellStart"/>
      <w:r>
        <w:rPr>
          <w:rFonts w:ascii="Courier" w:eastAsia="Courier" w:hAnsi="Courier" w:cs="Courier"/>
          <w:color w:val="000000"/>
          <w:sz w:val="20"/>
          <w:szCs w:val="20"/>
        </w:rPr>
        <w:t>EventLog</w:t>
      </w:r>
      <w:proofErr w:type="spellEnd"/>
      <w:r>
        <w:rPr>
          <w:rFonts w:ascii="Courier" w:eastAsia="Courier" w:hAnsi="Courier" w:cs="Courier"/>
          <w:color w:val="000000"/>
          <w:sz w:val="20"/>
          <w:szCs w:val="20"/>
        </w:rPr>
        <w:t xml:space="preserve">            harvest/log.csv</w:t>
      </w:r>
    </w:p>
    <w:p w14:paraId="0000026B" w14:textId="77777777" w:rsidR="009D5A80" w:rsidRDefault="00000000">
      <w:pPr>
        <w:rPr>
          <w:rFonts w:ascii="Courier" w:eastAsia="Courier" w:hAnsi="Courier" w:cs="Courier"/>
          <w:color w:val="000000"/>
          <w:sz w:val="20"/>
          <w:szCs w:val="20"/>
        </w:rPr>
      </w:pPr>
      <w:proofErr w:type="spellStart"/>
      <w:r>
        <w:rPr>
          <w:rFonts w:ascii="Courier" w:eastAsia="Courier" w:hAnsi="Courier" w:cs="Courier"/>
          <w:color w:val="000000"/>
          <w:sz w:val="20"/>
          <w:szCs w:val="20"/>
        </w:rPr>
        <w:t>SummaryLog</w:t>
      </w:r>
      <w:proofErr w:type="spellEnd"/>
      <w:r>
        <w:rPr>
          <w:rFonts w:ascii="Courier" w:eastAsia="Courier" w:hAnsi="Courier" w:cs="Courier"/>
          <w:color w:val="000000"/>
          <w:sz w:val="20"/>
          <w:szCs w:val="20"/>
        </w:rPr>
        <w:tab/>
      </w:r>
      <w:proofErr w:type="gramStart"/>
      <w:r>
        <w:rPr>
          <w:rFonts w:ascii="Courier" w:eastAsia="Courier" w:hAnsi="Courier" w:cs="Courier"/>
          <w:color w:val="000000"/>
          <w:sz w:val="20"/>
          <w:szCs w:val="20"/>
        </w:rPr>
        <w:tab/>
        <w:t xml:space="preserve">  harvest/summarylog.csv</w:t>
      </w:r>
      <w:proofErr w:type="gramEnd"/>
    </w:p>
    <w:p w14:paraId="0000026C" w14:textId="77777777" w:rsidR="009D5A80"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6D" w14:textId="77777777" w:rsidR="009D5A80" w:rsidRDefault="009D5A80">
      <w:pPr>
        <w:rPr>
          <w:rFonts w:ascii="Courier" w:eastAsia="Courier" w:hAnsi="Courier" w:cs="Courier"/>
          <w:color w:val="000000"/>
          <w:sz w:val="20"/>
          <w:szCs w:val="20"/>
        </w:rPr>
      </w:pPr>
    </w:p>
    <w:p w14:paraId="0000026E" w14:textId="77777777" w:rsidR="009D5A80" w:rsidRDefault="009D5A80">
      <w:pPr>
        <w:rPr>
          <w:rFonts w:ascii="Courier" w:eastAsia="Courier" w:hAnsi="Courier" w:cs="Courier"/>
          <w:color w:val="000000"/>
          <w:sz w:val="20"/>
          <w:szCs w:val="20"/>
        </w:rPr>
      </w:pPr>
    </w:p>
    <w:sectPr w:rsidR="009D5A80">
      <w:pgSz w:w="12240" w:h="15840"/>
      <w:pgMar w:top="1627" w:right="1627" w:bottom="2707" w:left="1627" w:header="9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34E0" w14:textId="77777777" w:rsidR="00C754C1" w:rsidRDefault="00C754C1">
      <w:r>
        <w:separator/>
      </w:r>
    </w:p>
  </w:endnote>
  <w:endnote w:type="continuationSeparator" w:id="0">
    <w:p w14:paraId="2005294F" w14:textId="77777777" w:rsidR="00C754C1" w:rsidRDefault="00C7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0" w14:textId="75F186A3" w:rsidR="009D5A80" w:rsidRDefault="00000000">
    <w:pPr>
      <w:pBdr>
        <w:top w:val="nil"/>
        <w:left w:val="nil"/>
        <w:bottom w:val="nil"/>
        <w:right w:val="nil"/>
        <w:between w:val="nil"/>
      </w:pBdr>
      <w:tabs>
        <w:tab w:val="right" w:pos="9000"/>
      </w:tabs>
      <w:rPr>
        <w:rFonts w:ascii="Arial" w:eastAsia="Arial" w:hAnsi="Arial" w:cs="Arial"/>
        <w:color w:val="000000"/>
        <w:sz w:val="18"/>
        <w:szCs w:val="18"/>
      </w:rPr>
    </w:pPr>
    <w:r>
      <w:rPr>
        <w:rFonts w:ascii="Arial" w:eastAsia="Arial" w:hAnsi="Arial" w:cs="Arial"/>
        <w:color w:val="000000"/>
        <w:sz w:val="16"/>
        <w:szCs w:val="16"/>
      </w:rPr>
      <w:tab/>
    </w:r>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932144">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D0B6" w14:textId="77777777" w:rsidR="00C754C1" w:rsidRDefault="00C754C1">
      <w:r>
        <w:separator/>
      </w:r>
    </w:p>
  </w:footnote>
  <w:footnote w:type="continuationSeparator" w:id="0">
    <w:p w14:paraId="348F539A" w14:textId="77777777" w:rsidR="00C754C1" w:rsidRDefault="00C75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F" w14:textId="77777777" w:rsidR="009D5A80" w:rsidRDefault="009D5A80">
    <w:pPr>
      <w:pBdr>
        <w:top w:val="none" w:sz="0" w:space="0" w:color="000000"/>
        <w:left w:val="nil"/>
        <w:bottom w:val="none" w:sz="0" w:space="0" w:color="000000"/>
        <w:right w:val="nil"/>
        <w:between w:val="nil"/>
      </w:pBdr>
      <w:tabs>
        <w:tab w:val="center" w:pos="4320"/>
        <w:tab w:val="right" w:pos="8640"/>
      </w:tabs>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7741"/>
    <w:multiLevelType w:val="multilevel"/>
    <w:tmpl w:val="97B6CD58"/>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abstractNum w:abstractNumId="1" w15:restartNumberingAfterBreak="0">
    <w:nsid w:val="18E7198D"/>
    <w:multiLevelType w:val="multilevel"/>
    <w:tmpl w:val="B6A0CE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8D84853"/>
    <w:multiLevelType w:val="multilevel"/>
    <w:tmpl w:val="A3C43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92410552">
    <w:abstractNumId w:val="2"/>
  </w:num>
  <w:num w:numId="2" w16cid:durableId="1880898906">
    <w:abstractNumId w:val="1"/>
  </w:num>
  <w:num w:numId="3" w16cid:durableId="73158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80"/>
    <w:rsid w:val="00231F5D"/>
    <w:rsid w:val="00325E6C"/>
    <w:rsid w:val="00537F44"/>
    <w:rsid w:val="005515AE"/>
    <w:rsid w:val="00932144"/>
    <w:rsid w:val="009D5A80"/>
    <w:rsid w:val="00C7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2521"/>
  <w15:docId w15:val="{311C6732-FC86-4108-B04E-B0D06CB7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Verdana" w:eastAsia="Verdana" w:hAnsi="Verdana" w:cs="Verdana"/>
      <w:sz w:val="28"/>
      <w:szCs w:val="28"/>
    </w:rPr>
  </w:style>
  <w:style w:type="paragraph" w:styleId="Heading3">
    <w:name w:val="heading 3"/>
    <w:basedOn w:val="Normal"/>
    <w:next w:val="Normal"/>
    <w:uiPriority w:val="9"/>
    <w:unhideWhenUsed/>
    <w:qFormat/>
    <w:pPr>
      <w:keepNext/>
      <w:tabs>
        <w:tab w:val="left" w:pos="864"/>
      </w:tabs>
      <w:spacing w:before="240" w:after="60"/>
      <w:ind w:left="864" w:hanging="864"/>
      <w:outlineLvl w:val="2"/>
    </w:pPr>
    <w:rPr>
      <w:rFonts w:ascii="Verdana" w:eastAsia="Verdana" w:hAnsi="Verdana" w:cs="Verdana"/>
    </w:rPr>
  </w:style>
  <w:style w:type="paragraph" w:styleId="Heading4">
    <w:name w:val="heading 4"/>
    <w:basedOn w:val="Normal"/>
    <w:next w:val="Normal"/>
    <w:uiPriority w:val="9"/>
    <w:unhideWhenUsed/>
    <w:qFormat/>
    <w:pPr>
      <w:keepNext/>
      <w:tabs>
        <w:tab w:val="left" w:pos="1008"/>
      </w:tabs>
      <w:spacing w:after="120"/>
      <w:ind w:left="1008" w:hanging="1008"/>
      <w:outlineLvl w:val="3"/>
    </w:pPr>
    <w:rPr>
      <w:rFonts w:ascii="Verdana" w:eastAsia="Verdana" w:hAnsi="Verdana" w:cs="Verdana"/>
      <w:sz w:val="22"/>
      <w:szCs w:val="22"/>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0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0D36"/>
    <w:rPr>
      <w:b/>
      <w:bCs/>
    </w:rPr>
  </w:style>
  <w:style w:type="character" w:customStyle="1" w:styleId="CommentSubjectChar">
    <w:name w:val="Comment Subject Char"/>
    <w:basedOn w:val="CommentTextChar"/>
    <w:link w:val="CommentSubject"/>
    <w:uiPriority w:val="99"/>
    <w:semiHidden/>
    <w:rsid w:val="003A0D36"/>
    <w:rPr>
      <w:b/>
      <w:bCs/>
      <w:sz w:val="20"/>
      <w:szCs w:val="20"/>
    </w:rPr>
  </w:style>
  <w:style w:type="paragraph" w:styleId="TOC1">
    <w:name w:val="toc 1"/>
    <w:basedOn w:val="Normal"/>
    <w:next w:val="Normal"/>
    <w:autoRedefine/>
    <w:uiPriority w:val="39"/>
    <w:unhideWhenUsed/>
    <w:rsid w:val="00124A4A"/>
    <w:pPr>
      <w:spacing w:after="100"/>
    </w:pPr>
  </w:style>
  <w:style w:type="paragraph" w:styleId="TOC2">
    <w:name w:val="toc 2"/>
    <w:basedOn w:val="Normal"/>
    <w:next w:val="Normal"/>
    <w:autoRedefine/>
    <w:uiPriority w:val="39"/>
    <w:unhideWhenUsed/>
    <w:rsid w:val="00124A4A"/>
    <w:pPr>
      <w:spacing w:after="100"/>
      <w:ind w:left="240"/>
    </w:pPr>
  </w:style>
  <w:style w:type="paragraph" w:styleId="TOC3">
    <w:name w:val="toc 3"/>
    <w:basedOn w:val="Normal"/>
    <w:next w:val="Normal"/>
    <w:autoRedefine/>
    <w:uiPriority w:val="39"/>
    <w:unhideWhenUsed/>
    <w:rsid w:val="00124A4A"/>
    <w:pPr>
      <w:spacing w:after="100"/>
      <w:ind w:left="480"/>
    </w:pPr>
  </w:style>
  <w:style w:type="paragraph" w:styleId="TOC4">
    <w:name w:val="toc 4"/>
    <w:basedOn w:val="Normal"/>
    <w:next w:val="Normal"/>
    <w:autoRedefine/>
    <w:uiPriority w:val="39"/>
    <w:unhideWhenUsed/>
    <w:rsid w:val="00124A4A"/>
    <w:pPr>
      <w:spacing w:after="100"/>
      <w:ind w:left="720"/>
    </w:pPr>
  </w:style>
  <w:style w:type="paragraph" w:styleId="TOC5">
    <w:name w:val="toc 5"/>
    <w:basedOn w:val="Normal"/>
    <w:next w:val="Normal"/>
    <w:autoRedefine/>
    <w:uiPriority w:val="39"/>
    <w:unhideWhenUsed/>
    <w:rsid w:val="00124A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A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A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A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A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24A4A"/>
    <w:rPr>
      <w:color w:val="0000FF" w:themeColor="hyperlink"/>
      <w:u w:val="single"/>
    </w:rPr>
  </w:style>
  <w:style w:type="character" w:styleId="UnresolvedMention">
    <w:name w:val="Unresolved Mention"/>
    <w:basedOn w:val="DefaultParagraphFont"/>
    <w:uiPriority w:val="99"/>
    <w:semiHidden/>
    <w:unhideWhenUsed/>
    <w:rsid w:val="0053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wdEJngWU9cOdlzbetUUXgy4fQ==">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8595</Words>
  <Characters>47019</Characters>
  <Application>Microsoft Office Word</Application>
  <DocSecurity>0</DocSecurity>
  <Lines>1237</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Gustafson, Eric -FS</dc:creator>
  <cp:lastModifiedBy>Suvada, Jeffrey - FS</cp:lastModifiedBy>
  <cp:revision>6</cp:revision>
  <cp:lastPrinted>2024-04-05T19:28:00Z</cp:lastPrinted>
  <dcterms:created xsi:type="dcterms:W3CDTF">2019-07-18T12:31:00Z</dcterms:created>
  <dcterms:modified xsi:type="dcterms:W3CDTF">2024-04-05T19:29:00Z</dcterms:modified>
</cp:coreProperties>
</file>