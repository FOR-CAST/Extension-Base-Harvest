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F6871" w:rsidRDefault="00DA566E">
      <w:pPr>
        <w:pBdr>
          <w:top w:val="nil"/>
          <w:left w:val="nil"/>
          <w:bottom w:val="nil"/>
          <w:right w:val="nil"/>
          <w:between w:val="nil"/>
        </w:pBdr>
        <w:spacing w:before="3240"/>
        <w:jc w:val="center"/>
        <w:rPr>
          <w:rFonts w:ascii="Verdana" w:eastAsia="Verdana" w:hAnsi="Verdana" w:cs="Verdana"/>
          <w:color w:val="000000"/>
          <w:sz w:val="40"/>
          <w:szCs w:val="40"/>
        </w:rPr>
      </w:pPr>
      <w:bookmarkStart w:id="0" w:name="_gjdgxs" w:colFirst="0" w:colLast="0"/>
      <w:bookmarkStart w:id="1" w:name="_GoBack"/>
      <w:bookmarkEnd w:id="0"/>
      <w:bookmarkEnd w:id="1"/>
      <w:r>
        <w:rPr>
          <w:rFonts w:ascii="Verdana" w:eastAsia="Verdana" w:hAnsi="Verdana" w:cs="Verdana"/>
          <w:color w:val="000000"/>
          <w:sz w:val="40"/>
          <w:szCs w:val="40"/>
        </w:rPr>
        <w:t>Base Harvest v5.0</w:t>
      </w:r>
    </w:p>
    <w:p w14:paraId="00000002" w14:textId="77777777" w:rsidR="00DF6871" w:rsidRDefault="00DA566E">
      <w:pPr>
        <w:pBdr>
          <w:top w:val="nil"/>
          <w:left w:val="nil"/>
          <w:bottom w:val="nil"/>
          <w:right w:val="nil"/>
          <w:between w:val="nil"/>
        </w:pBdr>
        <w:jc w:val="center"/>
        <w:rPr>
          <w:rFonts w:ascii="Verdana" w:eastAsia="Verdana" w:hAnsi="Verdana" w:cs="Verdana"/>
          <w:color w:val="000000"/>
          <w:sz w:val="40"/>
          <w:szCs w:val="40"/>
        </w:rPr>
      </w:pPr>
      <w:bookmarkStart w:id="2" w:name="_30j0zll" w:colFirst="0" w:colLast="0"/>
      <w:bookmarkEnd w:id="2"/>
      <w:r>
        <w:rPr>
          <w:rFonts w:ascii="Verdana" w:eastAsia="Verdana" w:hAnsi="Verdana" w:cs="Verdana"/>
          <w:color w:val="000000"/>
          <w:sz w:val="40"/>
          <w:szCs w:val="40"/>
        </w:rPr>
        <w:t>LANDIS-II Extension</w:t>
      </w:r>
    </w:p>
    <w:p w14:paraId="00000003" w14:textId="77777777" w:rsidR="00DF6871" w:rsidRDefault="00DA566E">
      <w:pPr>
        <w:pBdr>
          <w:top w:val="nil"/>
          <w:left w:val="nil"/>
          <w:bottom w:val="nil"/>
          <w:right w:val="nil"/>
          <w:between w:val="nil"/>
        </w:pBdr>
        <w:jc w:val="center"/>
        <w:rPr>
          <w:rFonts w:ascii="Verdana" w:eastAsia="Verdana" w:hAnsi="Verdana" w:cs="Verdana"/>
          <w:color w:val="000000"/>
          <w:sz w:val="40"/>
          <w:szCs w:val="40"/>
        </w:rPr>
      </w:pPr>
      <w:r>
        <w:rPr>
          <w:rFonts w:ascii="Verdana" w:eastAsia="Verdana" w:hAnsi="Verdana" w:cs="Verdana"/>
          <w:color w:val="000000"/>
          <w:sz w:val="40"/>
          <w:szCs w:val="40"/>
        </w:rPr>
        <w:t>User Guide</w:t>
      </w:r>
    </w:p>
    <w:p w14:paraId="00000004" w14:textId="77777777" w:rsidR="00DF6871" w:rsidRDefault="00DF6871">
      <w:pPr>
        <w:spacing w:after="120"/>
        <w:jc w:val="center"/>
      </w:pPr>
    </w:p>
    <w:p w14:paraId="00000005" w14:textId="77777777" w:rsidR="00DF6871" w:rsidRDefault="00DA566E">
      <w:pPr>
        <w:spacing w:after="120"/>
        <w:jc w:val="center"/>
      </w:pPr>
      <w:r>
        <w:t>Robert M. Scheller</w:t>
      </w:r>
      <w:r>
        <w:rPr>
          <w:vertAlign w:val="superscript"/>
        </w:rPr>
        <w:t>1</w:t>
      </w:r>
    </w:p>
    <w:p w14:paraId="00000006" w14:textId="77777777" w:rsidR="00DF6871" w:rsidRDefault="00DA566E">
      <w:pPr>
        <w:spacing w:after="120"/>
        <w:jc w:val="center"/>
      </w:pPr>
      <w:r>
        <w:t>Brian R. Sturtevant</w:t>
      </w:r>
      <w:r>
        <w:rPr>
          <w:vertAlign w:val="superscript"/>
        </w:rPr>
        <w:t>2</w:t>
      </w:r>
    </w:p>
    <w:p w14:paraId="00000007" w14:textId="77777777" w:rsidR="00DF6871" w:rsidRDefault="00DA566E">
      <w:pPr>
        <w:spacing w:after="120"/>
        <w:jc w:val="center"/>
      </w:pPr>
      <w:r>
        <w:t>Eric J. Gustafson</w:t>
      </w:r>
      <w:r>
        <w:rPr>
          <w:vertAlign w:val="superscript"/>
        </w:rPr>
        <w:t>2</w:t>
      </w:r>
    </w:p>
    <w:p w14:paraId="00000008" w14:textId="77777777" w:rsidR="00DF6871" w:rsidRDefault="00DA566E">
      <w:pPr>
        <w:spacing w:after="120"/>
        <w:jc w:val="center"/>
      </w:pPr>
      <w:r>
        <w:t>Brian R. Miranda</w:t>
      </w:r>
      <w:r>
        <w:rPr>
          <w:vertAlign w:val="superscript"/>
        </w:rPr>
        <w:t>2</w:t>
      </w:r>
    </w:p>
    <w:p w14:paraId="00000009" w14:textId="77777777" w:rsidR="00DF6871" w:rsidRDefault="00DA566E">
      <w:pPr>
        <w:spacing w:after="120"/>
        <w:jc w:val="center"/>
      </w:pPr>
      <w:r>
        <w:t>Patrick A. Zollner</w:t>
      </w:r>
      <w:r>
        <w:rPr>
          <w:vertAlign w:val="superscript"/>
        </w:rPr>
        <w:t>2</w:t>
      </w:r>
    </w:p>
    <w:p w14:paraId="0000000A" w14:textId="77777777" w:rsidR="00DF6871" w:rsidRDefault="00DA566E">
      <w:pPr>
        <w:spacing w:after="120"/>
        <w:jc w:val="center"/>
      </w:pPr>
      <w:r>
        <w:t>David J. Mladenoff</w:t>
      </w:r>
      <w:r>
        <w:rPr>
          <w:vertAlign w:val="superscript"/>
        </w:rPr>
        <w:t>3</w:t>
      </w:r>
    </w:p>
    <w:p w14:paraId="0000000B" w14:textId="77777777" w:rsidR="00DF6871" w:rsidRDefault="00DA566E">
      <w:pPr>
        <w:spacing w:after="120"/>
        <w:jc w:val="center"/>
      </w:pPr>
      <w:r>
        <w:t>James B. Domingo</w:t>
      </w:r>
      <w:r>
        <w:rPr>
          <w:vertAlign w:val="superscript"/>
        </w:rPr>
        <w:t>4</w:t>
      </w:r>
    </w:p>
    <w:p w14:paraId="0000000C" w14:textId="77777777" w:rsidR="00DF6871" w:rsidRDefault="00DF6871">
      <w:pPr>
        <w:spacing w:after="120"/>
        <w:jc w:val="center"/>
      </w:pPr>
    </w:p>
    <w:p w14:paraId="0000000D" w14:textId="77777777" w:rsidR="00DF6871" w:rsidRDefault="00DA566E">
      <w:pPr>
        <w:spacing w:after="120"/>
        <w:jc w:val="center"/>
      </w:pPr>
      <w:r>
        <w:rPr>
          <w:vertAlign w:val="superscript"/>
        </w:rPr>
        <w:t>1</w:t>
      </w:r>
      <w:r>
        <w:t>North Carolina State University</w:t>
      </w:r>
    </w:p>
    <w:p w14:paraId="0000000E" w14:textId="77777777" w:rsidR="00DF6871" w:rsidRDefault="00DA566E">
      <w:pPr>
        <w:spacing w:after="120"/>
        <w:jc w:val="center"/>
      </w:pPr>
      <w:r>
        <w:rPr>
          <w:vertAlign w:val="superscript"/>
        </w:rPr>
        <w:t>2</w:t>
      </w:r>
      <w:r>
        <w:t>USDA Forest Service, Northern Research Station</w:t>
      </w:r>
    </w:p>
    <w:p w14:paraId="0000000F" w14:textId="77777777" w:rsidR="00DF6871" w:rsidRDefault="00DA566E">
      <w:pPr>
        <w:spacing w:after="120"/>
        <w:jc w:val="center"/>
      </w:pPr>
      <w:r>
        <w:rPr>
          <w:vertAlign w:val="superscript"/>
        </w:rPr>
        <w:t>3</w:t>
      </w:r>
      <w:r>
        <w:t>University of Wisconsin-Madison</w:t>
      </w:r>
    </w:p>
    <w:p w14:paraId="00000010" w14:textId="77777777" w:rsidR="00DF6871" w:rsidRDefault="00DA566E">
      <w:pPr>
        <w:spacing w:after="120"/>
        <w:jc w:val="center"/>
      </w:pPr>
      <w:r>
        <w:rPr>
          <w:vertAlign w:val="superscript"/>
        </w:rPr>
        <w:t>4</w:t>
      </w:r>
      <w:r>
        <w:t>Green Code LLC</w:t>
      </w:r>
    </w:p>
    <w:p w14:paraId="00000011" w14:textId="77777777" w:rsidR="00DF6871" w:rsidRDefault="00DF6871">
      <w:pPr>
        <w:spacing w:after="120"/>
        <w:jc w:val="center"/>
      </w:pPr>
    </w:p>
    <w:p w14:paraId="00000012" w14:textId="198B7370" w:rsidR="00DF6871" w:rsidRDefault="00DA566E">
      <w:pPr>
        <w:spacing w:after="120"/>
        <w:jc w:val="center"/>
      </w:pPr>
      <w:r>
        <w:t xml:space="preserve">Last Revised:  July </w:t>
      </w:r>
      <w:r w:rsidR="00124A4A">
        <w:t>18</w:t>
      </w:r>
      <w:r>
        <w:t>, 2019</w:t>
      </w:r>
    </w:p>
    <w:p w14:paraId="00000013" w14:textId="77777777" w:rsidR="00DF6871" w:rsidRDefault="00DF6871">
      <w:pPr>
        <w:spacing w:after="120"/>
        <w:jc w:val="center"/>
        <w:rPr>
          <w:i/>
        </w:rPr>
      </w:pPr>
    </w:p>
    <w:p w14:paraId="00000014" w14:textId="77777777" w:rsidR="00DF6871" w:rsidRDefault="00DF6871">
      <w:pPr>
        <w:spacing w:after="120"/>
        <w:jc w:val="center"/>
        <w:rPr>
          <w:i/>
        </w:rPr>
      </w:pPr>
    </w:p>
    <w:p w14:paraId="00000015" w14:textId="77777777" w:rsidR="00DF6871" w:rsidRDefault="00DF6871">
      <w:pPr>
        <w:pBdr>
          <w:top w:val="nil"/>
          <w:left w:val="nil"/>
          <w:bottom w:val="nil"/>
          <w:right w:val="nil"/>
          <w:between w:val="nil"/>
        </w:pBdr>
        <w:spacing w:before="120" w:after="120"/>
        <w:rPr>
          <w:rFonts w:ascii="Arial" w:eastAsia="Arial" w:hAnsi="Arial" w:cs="Arial"/>
          <w:color w:val="000000"/>
          <w:sz w:val="20"/>
          <w:szCs w:val="20"/>
        </w:rPr>
        <w:sectPr w:rsidR="00DF6871">
          <w:headerReference w:type="default" r:id="rId7"/>
          <w:footerReference w:type="default" r:id="rId8"/>
          <w:pgSz w:w="12240" w:h="15840"/>
          <w:pgMar w:top="1627" w:right="1627" w:bottom="2707" w:left="1627" w:header="935" w:footer="720" w:gutter="0"/>
          <w:pgNumType w:start="1"/>
          <w:cols w:space="720" w:equalWidth="0">
            <w:col w:w="9360"/>
          </w:cols>
        </w:sectPr>
      </w:pPr>
    </w:p>
    <w:p w14:paraId="00000016" w14:textId="77777777" w:rsidR="00DF6871" w:rsidRDefault="00DA566E">
      <w:pPr>
        <w:keepNext/>
        <w:pBdr>
          <w:top w:val="nil"/>
          <w:left w:val="nil"/>
          <w:bottom w:val="nil"/>
          <w:right w:val="nil"/>
          <w:between w:val="nil"/>
        </w:pBdr>
        <w:spacing w:before="240" w:after="120"/>
        <w:rPr>
          <w:rFonts w:ascii="Verdana" w:eastAsia="Verdana" w:hAnsi="Verdana" w:cs="Verdana"/>
          <w:color w:val="000000"/>
          <w:sz w:val="32"/>
          <w:szCs w:val="32"/>
        </w:rPr>
      </w:pPr>
      <w:r>
        <w:rPr>
          <w:rFonts w:ascii="Verdana" w:eastAsia="Verdana" w:hAnsi="Verdana" w:cs="Verdana"/>
          <w:color w:val="000000"/>
          <w:sz w:val="32"/>
          <w:szCs w:val="32"/>
        </w:rPr>
        <w:lastRenderedPageBreak/>
        <w:t>Table of Contents</w:t>
      </w:r>
    </w:p>
    <w:sdt>
      <w:sdtPr>
        <w:id w:val="-669942922"/>
        <w:docPartObj>
          <w:docPartGallery w:val="Table of Contents"/>
          <w:docPartUnique/>
        </w:docPartObj>
      </w:sdtPr>
      <w:sdtEndPr/>
      <w:sdtContent>
        <w:p w14:paraId="37833CDE" w14:textId="77777777" w:rsidR="00124A4A" w:rsidRDefault="00DA566E">
          <w:pPr>
            <w:pStyle w:val="TOC1"/>
            <w:tabs>
              <w:tab w:val="left" w:pos="440"/>
              <w:tab w:val="right" w:pos="9350"/>
            </w:tabs>
            <w:rPr>
              <w:noProof/>
            </w:rPr>
          </w:pPr>
          <w:r>
            <w:fldChar w:fldCharType="begin"/>
          </w:r>
          <w:r>
            <w:instrText xml:space="preserve"> TOC \h \u \z </w:instrText>
          </w:r>
          <w:r>
            <w:fldChar w:fldCharType="separate"/>
          </w:r>
          <w:hyperlink w:anchor="_Toc14327371" w:history="1">
            <w:r w:rsidR="00124A4A" w:rsidRPr="00B2244C">
              <w:rPr>
                <w:rStyle w:val="Hyperlink"/>
                <w:noProof/>
              </w:rPr>
              <w:t>1</w:t>
            </w:r>
            <w:r w:rsidR="00124A4A">
              <w:rPr>
                <w:noProof/>
              </w:rPr>
              <w:tab/>
            </w:r>
            <w:r w:rsidR="00124A4A" w:rsidRPr="00B2244C">
              <w:rPr>
                <w:rStyle w:val="Hyperlink"/>
                <w:noProof/>
              </w:rPr>
              <w:t>Introduction</w:t>
            </w:r>
            <w:r w:rsidR="00124A4A">
              <w:rPr>
                <w:noProof/>
                <w:webHidden/>
              </w:rPr>
              <w:tab/>
            </w:r>
            <w:r w:rsidR="00124A4A">
              <w:rPr>
                <w:noProof/>
                <w:webHidden/>
              </w:rPr>
              <w:fldChar w:fldCharType="begin"/>
            </w:r>
            <w:r w:rsidR="00124A4A">
              <w:rPr>
                <w:noProof/>
                <w:webHidden/>
              </w:rPr>
              <w:instrText xml:space="preserve"> PAGEREF _Toc14327371 \h </w:instrText>
            </w:r>
            <w:r w:rsidR="00124A4A">
              <w:rPr>
                <w:noProof/>
                <w:webHidden/>
              </w:rPr>
            </w:r>
            <w:r w:rsidR="00124A4A">
              <w:rPr>
                <w:noProof/>
                <w:webHidden/>
              </w:rPr>
              <w:fldChar w:fldCharType="separate"/>
            </w:r>
            <w:r w:rsidR="00124A4A">
              <w:rPr>
                <w:noProof/>
                <w:webHidden/>
              </w:rPr>
              <w:t>6</w:t>
            </w:r>
            <w:r w:rsidR="00124A4A">
              <w:rPr>
                <w:noProof/>
                <w:webHidden/>
              </w:rPr>
              <w:fldChar w:fldCharType="end"/>
            </w:r>
          </w:hyperlink>
        </w:p>
        <w:p w14:paraId="40C2D2F6" w14:textId="77777777" w:rsidR="00124A4A" w:rsidRDefault="00124A4A">
          <w:pPr>
            <w:pStyle w:val="TOC2"/>
            <w:tabs>
              <w:tab w:val="left" w:pos="880"/>
              <w:tab w:val="right" w:pos="9350"/>
            </w:tabs>
            <w:rPr>
              <w:noProof/>
            </w:rPr>
          </w:pPr>
          <w:hyperlink w:anchor="_Toc14327372" w:history="1">
            <w:r w:rsidRPr="00B2244C">
              <w:rPr>
                <w:rStyle w:val="Hyperlink"/>
                <w:noProof/>
              </w:rPr>
              <w:t>1.1</w:t>
            </w:r>
            <w:r>
              <w:rPr>
                <w:noProof/>
              </w:rPr>
              <w:tab/>
            </w:r>
            <w:r w:rsidRPr="00B2244C">
              <w:rPr>
                <w:rStyle w:val="Hyperlink"/>
                <w:noProof/>
              </w:rPr>
              <w:t>The Harvesting Landscape</w:t>
            </w:r>
            <w:r>
              <w:rPr>
                <w:noProof/>
                <w:webHidden/>
              </w:rPr>
              <w:tab/>
            </w:r>
            <w:r>
              <w:rPr>
                <w:noProof/>
                <w:webHidden/>
              </w:rPr>
              <w:fldChar w:fldCharType="begin"/>
            </w:r>
            <w:r>
              <w:rPr>
                <w:noProof/>
                <w:webHidden/>
              </w:rPr>
              <w:instrText xml:space="preserve"> PAGEREF _Toc14327372 \h </w:instrText>
            </w:r>
            <w:r>
              <w:rPr>
                <w:noProof/>
                <w:webHidden/>
              </w:rPr>
            </w:r>
            <w:r>
              <w:rPr>
                <w:noProof/>
                <w:webHidden/>
              </w:rPr>
              <w:fldChar w:fldCharType="separate"/>
            </w:r>
            <w:r>
              <w:rPr>
                <w:noProof/>
                <w:webHidden/>
              </w:rPr>
              <w:t>6</w:t>
            </w:r>
            <w:r>
              <w:rPr>
                <w:noProof/>
                <w:webHidden/>
              </w:rPr>
              <w:fldChar w:fldCharType="end"/>
            </w:r>
          </w:hyperlink>
        </w:p>
        <w:p w14:paraId="0D23F7B2" w14:textId="77777777" w:rsidR="00124A4A" w:rsidRDefault="00124A4A">
          <w:pPr>
            <w:pStyle w:val="TOC3"/>
            <w:tabs>
              <w:tab w:val="left" w:pos="1320"/>
              <w:tab w:val="right" w:pos="9350"/>
            </w:tabs>
            <w:rPr>
              <w:noProof/>
            </w:rPr>
          </w:pPr>
          <w:hyperlink w:anchor="_Toc14327373" w:history="1">
            <w:r w:rsidRPr="00B2244C">
              <w:rPr>
                <w:rStyle w:val="Hyperlink"/>
                <w:noProof/>
              </w:rPr>
              <w:t>1.1.1</w:t>
            </w:r>
            <w:r>
              <w:rPr>
                <w:noProof/>
              </w:rPr>
              <w:tab/>
            </w:r>
            <w:r w:rsidRPr="00B2244C">
              <w:rPr>
                <w:rStyle w:val="Hyperlink"/>
                <w:noProof/>
              </w:rPr>
              <w:t>Management Areas</w:t>
            </w:r>
            <w:r>
              <w:rPr>
                <w:noProof/>
                <w:webHidden/>
              </w:rPr>
              <w:tab/>
            </w:r>
            <w:r>
              <w:rPr>
                <w:noProof/>
                <w:webHidden/>
              </w:rPr>
              <w:fldChar w:fldCharType="begin"/>
            </w:r>
            <w:r>
              <w:rPr>
                <w:noProof/>
                <w:webHidden/>
              </w:rPr>
              <w:instrText xml:space="preserve"> PAGEREF _Toc14327373 \h </w:instrText>
            </w:r>
            <w:r>
              <w:rPr>
                <w:noProof/>
                <w:webHidden/>
              </w:rPr>
            </w:r>
            <w:r>
              <w:rPr>
                <w:noProof/>
                <w:webHidden/>
              </w:rPr>
              <w:fldChar w:fldCharType="separate"/>
            </w:r>
            <w:r>
              <w:rPr>
                <w:noProof/>
                <w:webHidden/>
              </w:rPr>
              <w:t>6</w:t>
            </w:r>
            <w:r>
              <w:rPr>
                <w:noProof/>
                <w:webHidden/>
              </w:rPr>
              <w:fldChar w:fldCharType="end"/>
            </w:r>
          </w:hyperlink>
        </w:p>
        <w:p w14:paraId="37E2105A" w14:textId="77777777" w:rsidR="00124A4A" w:rsidRDefault="00124A4A">
          <w:pPr>
            <w:pStyle w:val="TOC3"/>
            <w:tabs>
              <w:tab w:val="left" w:pos="1320"/>
              <w:tab w:val="right" w:pos="9350"/>
            </w:tabs>
            <w:rPr>
              <w:noProof/>
            </w:rPr>
          </w:pPr>
          <w:hyperlink w:anchor="_Toc14327374" w:history="1">
            <w:r w:rsidRPr="00B2244C">
              <w:rPr>
                <w:rStyle w:val="Hyperlink"/>
                <w:noProof/>
              </w:rPr>
              <w:t>1.1.2</w:t>
            </w:r>
            <w:r>
              <w:rPr>
                <w:noProof/>
              </w:rPr>
              <w:tab/>
            </w:r>
            <w:r w:rsidRPr="00B2244C">
              <w:rPr>
                <w:rStyle w:val="Hyperlink"/>
                <w:noProof/>
              </w:rPr>
              <w:t>Harvesting Stands</w:t>
            </w:r>
            <w:r>
              <w:rPr>
                <w:noProof/>
                <w:webHidden/>
              </w:rPr>
              <w:tab/>
            </w:r>
            <w:r>
              <w:rPr>
                <w:noProof/>
                <w:webHidden/>
              </w:rPr>
              <w:fldChar w:fldCharType="begin"/>
            </w:r>
            <w:r>
              <w:rPr>
                <w:noProof/>
                <w:webHidden/>
              </w:rPr>
              <w:instrText xml:space="preserve"> PAGEREF _Toc14327374 \h </w:instrText>
            </w:r>
            <w:r>
              <w:rPr>
                <w:noProof/>
                <w:webHidden/>
              </w:rPr>
            </w:r>
            <w:r>
              <w:rPr>
                <w:noProof/>
                <w:webHidden/>
              </w:rPr>
              <w:fldChar w:fldCharType="separate"/>
            </w:r>
            <w:r>
              <w:rPr>
                <w:noProof/>
                <w:webHidden/>
              </w:rPr>
              <w:t>6</w:t>
            </w:r>
            <w:r>
              <w:rPr>
                <w:noProof/>
                <w:webHidden/>
              </w:rPr>
              <w:fldChar w:fldCharType="end"/>
            </w:r>
          </w:hyperlink>
        </w:p>
        <w:p w14:paraId="769A185F" w14:textId="77777777" w:rsidR="00124A4A" w:rsidRDefault="00124A4A">
          <w:pPr>
            <w:pStyle w:val="TOC2"/>
            <w:tabs>
              <w:tab w:val="left" w:pos="880"/>
              <w:tab w:val="right" w:pos="9350"/>
            </w:tabs>
            <w:rPr>
              <w:noProof/>
            </w:rPr>
          </w:pPr>
          <w:hyperlink w:anchor="_Toc14327375" w:history="1">
            <w:r w:rsidRPr="00B2244C">
              <w:rPr>
                <w:rStyle w:val="Hyperlink"/>
                <w:noProof/>
              </w:rPr>
              <w:t>1.2</w:t>
            </w:r>
            <w:r>
              <w:rPr>
                <w:noProof/>
              </w:rPr>
              <w:tab/>
            </w:r>
            <w:r w:rsidRPr="00B2244C">
              <w:rPr>
                <w:rStyle w:val="Hyperlink"/>
                <w:noProof/>
              </w:rPr>
              <w:t>Harvesting Prescriptions</w:t>
            </w:r>
            <w:r>
              <w:rPr>
                <w:noProof/>
                <w:webHidden/>
              </w:rPr>
              <w:tab/>
            </w:r>
            <w:r>
              <w:rPr>
                <w:noProof/>
                <w:webHidden/>
              </w:rPr>
              <w:fldChar w:fldCharType="begin"/>
            </w:r>
            <w:r>
              <w:rPr>
                <w:noProof/>
                <w:webHidden/>
              </w:rPr>
              <w:instrText xml:space="preserve"> PAGEREF _Toc14327375 \h </w:instrText>
            </w:r>
            <w:r>
              <w:rPr>
                <w:noProof/>
                <w:webHidden/>
              </w:rPr>
            </w:r>
            <w:r>
              <w:rPr>
                <w:noProof/>
                <w:webHidden/>
              </w:rPr>
              <w:fldChar w:fldCharType="separate"/>
            </w:r>
            <w:r>
              <w:rPr>
                <w:noProof/>
                <w:webHidden/>
              </w:rPr>
              <w:t>6</w:t>
            </w:r>
            <w:r>
              <w:rPr>
                <w:noProof/>
                <w:webHidden/>
              </w:rPr>
              <w:fldChar w:fldCharType="end"/>
            </w:r>
          </w:hyperlink>
        </w:p>
        <w:p w14:paraId="10A5DFE3" w14:textId="77777777" w:rsidR="00124A4A" w:rsidRDefault="00124A4A">
          <w:pPr>
            <w:pStyle w:val="TOC2"/>
            <w:tabs>
              <w:tab w:val="left" w:pos="880"/>
              <w:tab w:val="right" w:pos="9350"/>
            </w:tabs>
            <w:rPr>
              <w:noProof/>
            </w:rPr>
          </w:pPr>
          <w:hyperlink w:anchor="_Toc14327376" w:history="1">
            <w:r w:rsidRPr="00B2244C">
              <w:rPr>
                <w:rStyle w:val="Hyperlink"/>
                <w:noProof/>
              </w:rPr>
              <w:t>1.3</w:t>
            </w:r>
            <w:r>
              <w:rPr>
                <w:noProof/>
              </w:rPr>
              <w:tab/>
            </w:r>
            <w:r w:rsidRPr="00B2244C">
              <w:rPr>
                <w:rStyle w:val="Hyperlink"/>
                <w:noProof/>
              </w:rPr>
              <w:t>Prescriptions order</w:t>
            </w:r>
            <w:r>
              <w:rPr>
                <w:noProof/>
                <w:webHidden/>
              </w:rPr>
              <w:tab/>
            </w:r>
            <w:r>
              <w:rPr>
                <w:noProof/>
                <w:webHidden/>
              </w:rPr>
              <w:fldChar w:fldCharType="begin"/>
            </w:r>
            <w:r>
              <w:rPr>
                <w:noProof/>
                <w:webHidden/>
              </w:rPr>
              <w:instrText xml:space="preserve"> PAGEREF _Toc14327376 \h </w:instrText>
            </w:r>
            <w:r>
              <w:rPr>
                <w:noProof/>
                <w:webHidden/>
              </w:rPr>
            </w:r>
            <w:r>
              <w:rPr>
                <w:noProof/>
                <w:webHidden/>
              </w:rPr>
              <w:fldChar w:fldCharType="separate"/>
            </w:r>
            <w:r>
              <w:rPr>
                <w:noProof/>
                <w:webHidden/>
              </w:rPr>
              <w:t>7</w:t>
            </w:r>
            <w:r>
              <w:rPr>
                <w:noProof/>
                <w:webHidden/>
              </w:rPr>
              <w:fldChar w:fldCharType="end"/>
            </w:r>
          </w:hyperlink>
        </w:p>
        <w:p w14:paraId="468AC62E" w14:textId="77777777" w:rsidR="00124A4A" w:rsidRDefault="00124A4A">
          <w:pPr>
            <w:pStyle w:val="TOC2"/>
            <w:tabs>
              <w:tab w:val="left" w:pos="880"/>
              <w:tab w:val="right" w:pos="9350"/>
            </w:tabs>
            <w:rPr>
              <w:noProof/>
            </w:rPr>
          </w:pPr>
          <w:hyperlink w:anchor="_Toc14327377" w:history="1">
            <w:r w:rsidRPr="00B2244C">
              <w:rPr>
                <w:rStyle w:val="Hyperlink"/>
                <w:noProof/>
              </w:rPr>
              <w:t>1.4</w:t>
            </w:r>
            <w:r>
              <w:rPr>
                <w:noProof/>
              </w:rPr>
              <w:tab/>
            </w:r>
            <w:r w:rsidRPr="00B2244C">
              <w:rPr>
                <w:rStyle w:val="Hyperlink"/>
                <w:noProof/>
              </w:rPr>
              <w:t>Major Releases</w:t>
            </w:r>
            <w:r>
              <w:rPr>
                <w:noProof/>
                <w:webHidden/>
              </w:rPr>
              <w:tab/>
            </w:r>
            <w:r>
              <w:rPr>
                <w:noProof/>
                <w:webHidden/>
              </w:rPr>
              <w:fldChar w:fldCharType="begin"/>
            </w:r>
            <w:r>
              <w:rPr>
                <w:noProof/>
                <w:webHidden/>
              </w:rPr>
              <w:instrText xml:space="preserve"> PAGEREF _Toc14327377 \h </w:instrText>
            </w:r>
            <w:r>
              <w:rPr>
                <w:noProof/>
                <w:webHidden/>
              </w:rPr>
            </w:r>
            <w:r>
              <w:rPr>
                <w:noProof/>
                <w:webHidden/>
              </w:rPr>
              <w:fldChar w:fldCharType="separate"/>
            </w:r>
            <w:r>
              <w:rPr>
                <w:noProof/>
                <w:webHidden/>
              </w:rPr>
              <w:t>7</w:t>
            </w:r>
            <w:r>
              <w:rPr>
                <w:noProof/>
                <w:webHidden/>
              </w:rPr>
              <w:fldChar w:fldCharType="end"/>
            </w:r>
          </w:hyperlink>
        </w:p>
        <w:p w14:paraId="54E1ADD3" w14:textId="77777777" w:rsidR="00124A4A" w:rsidRDefault="00124A4A">
          <w:pPr>
            <w:pStyle w:val="TOC3"/>
            <w:tabs>
              <w:tab w:val="left" w:pos="1320"/>
              <w:tab w:val="right" w:pos="9350"/>
            </w:tabs>
            <w:rPr>
              <w:noProof/>
            </w:rPr>
          </w:pPr>
          <w:hyperlink w:anchor="_Toc14327378" w:history="1">
            <w:r w:rsidRPr="00B2244C">
              <w:rPr>
                <w:rStyle w:val="Hyperlink"/>
                <w:noProof/>
              </w:rPr>
              <w:t>1.1.1</w:t>
            </w:r>
            <w:r>
              <w:rPr>
                <w:noProof/>
              </w:rPr>
              <w:tab/>
            </w:r>
            <w:r w:rsidRPr="00B2244C">
              <w:rPr>
                <w:rStyle w:val="Hyperlink"/>
                <w:noProof/>
              </w:rPr>
              <w:t>Version 5.0 (September 2019)</w:t>
            </w:r>
            <w:r>
              <w:rPr>
                <w:noProof/>
                <w:webHidden/>
              </w:rPr>
              <w:tab/>
            </w:r>
            <w:r>
              <w:rPr>
                <w:noProof/>
                <w:webHidden/>
              </w:rPr>
              <w:fldChar w:fldCharType="begin"/>
            </w:r>
            <w:r>
              <w:rPr>
                <w:noProof/>
                <w:webHidden/>
              </w:rPr>
              <w:instrText xml:space="preserve"> PAGEREF _Toc14327378 \h </w:instrText>
            </w:r>
            <w:r>
              <w:rPr>
                <w:noProof/>
                <w:webHidden/>
              </w:rPr>
            </w:r>
            <w:r>
              <w:rPr>
                <w:noProof/>
                <w:webHidden/>
              </w:rPr>
              <w:fldChar w:fldCharType="separate"/>
            </w:r>
            <w:r>
              <w:rPr>
                <w:noProof/>
                <w:webHidden/>
              </w:rPr>
              <w:t>7</w:t>
            </w:r>
            <w:r>
              <w:rPr>
                <w:noProof/>
                <w:webHidden/>
              </w:rPr>
              <w:fldChar w:fldCharType="end"/>
            </w:r>
          </w:hyperlink>
        </w:p>
        <w:p w14:paraId="70D64CB1" w14:textId="77777777" w:rsidR="00124A4A" w:rsidRDefault="00124A4A">
          <w:pPr>
            <w:pStyle w:val="TOC3"/>
            <w:tabs>
              <w:tab w:val="left" w:pos="1320"/>
              <w:tab w:val="right" w:pos="9350"/>
            </w:tabs>
            <w:rPr>
              <w:noProof/>
            </w:rPr>
          </w:pPr>
          <w:hyperlink w:anchor="_Toc14327379" w:history="1">
            <w:r w:rsidRPr="00B2244C">
              <w:rPr>
                <w:rStyle w:val="Hyperlink"/>
                <w:noProof/>
              </w:rPr>
              <w:t>1.1.2</w:t>
            </w:r>
            <w:r>
              <w:rPr>
                <w:noProof/>
              </w:rPr>
              <w:tab/>
            </w:r>
            <w:r w:rsidRPr="00B2244C">
              <w:rPr>
                <w:rStyle w:val="Hyperlink"/>
                <w:noProof/>
              </w:rPr>
              <w:t>Version 4.1 (March 2019)</w:t>
            </w:r>
            <w:r>
              <w:rPr>
                <w:noProof/>
                <w:webHidden/>
              </w:rPr>
              <w:tab/>
            </w:r>
            <w:r>
              <w:rPr>
                <w:noProof/>
                <w:webHidden/>
              </w:rPr>
              <w:fldChar w:fldCharType="begin"/>
            </w:r>
            <w:r>
              <w:rPr>
                <w:noProof/>
                <w:webHidden/>
              </w:rPr>
              <w:instrText xml:space="preserve"> PAGEREF _Toc14327379 \h </w:instrText>
            </w:r>
            <w:r>
              <w:rPr>
                <w:noProof/>
                <w:webHidden/>
              </w:rPr>
            </w:r>
            <w:r>
              <w:rPr>
                <w:noProof/>
                <w:webHidden/>
              </w:rPr>
              <w:fldChar w:fldCharType="separate"/>
            </w:r>
            <w:r>
              <w:rPr>
                <w:noProof/>
                <w:webHidden/>
              </w:rPr>
              <w:t>8</w:t>
            </w:r>
            <w:r>
              <w:rPr>
                <w:noProof/>
                <w:webHidden/>
              </w:rPr>
              <w:fldChar w:fldCharType="end"/>
            </w:r>
          </w:hyperlink>
        </w:p>
        <w:p w14:paraId="684928B8" w14:textId="77777777" w:rsidR="00124A4A" w:rsidRDefault="00124A4A">
          <w:pPr>
            <w:pStyle w:val="TOC3"/>
            <w:tabs>
              <w:tab w:val="left" w:pos="1320"/>
              <w:tab w:val="right" w:pos="9350"/>
            </w:tabs>
            <w:rPr>
              <w:noProof/>
            </w:rPr>
          </w:pPr>
          <w:hyperlink w:anchor="_Toc14327380" w:history="1">
            <w:r w:rsidRPr="00B2244C">
              <w:rPr>
                <w:rStyle w:val="Hyperlink"/>
                <w:noProof/>
              </w:rPr>
              <w:t>1.1.3</w:t>
            </w:r>
            <w:r>
              <w:rPr>
                <w:noProof/>
              </w:rPr>
              <w:tab/>
            </w:r>
            <w:r w:rsidRPr="00B2244C">
              <w:rPr>
                <w:rStyle w:val="Hyperlink"/>
                <w:noProof/>
              </w:rPr>
              <w:t>Version 4.0 (August 2018)</w:t>
            </w:r>
            <w:r>
              <w:rPr>
                <w:noProof/>
                <w:webHidden/>
              </w:rPr>
              <w:tab/>
            </w:r>
            <w:r>
              <w:rPr>
                <w:noProof/>
                <w:webHidden/>
              </w:rPr>
              <w:fldChar w:fldCharType="begin"/>
            </w:r>
            <w:r>
              <w:rPr>
                <w:noProof/>
                <w:webHidden/>
              </w:rPr>
              <w:instrText xml:space="preserve"> PAGEREF _Toc14327380 \h </w:instrText>
            </w:r>
            <w:r>
              <w:rPr>
                <w:noProof/>
                <w:webHidden/>
              </w:rPr>
            </w:r>
            <w:r>
              <w:rPr>
                <w:noProof/>
                <w:webHidden/>
              </w:rPr>
              <w:fldChar w:fldCharType="separate"/>
            </w:r>
            <w:r>
              <w:rPr>
                <w:noProof/>
                <w:webHidden/>
              </w:rPr>
              <w:t>8</w:t>
            </w:r>
            <w:r>
              <w:rPr>
                <w:noProof/>
                <w:webHidden/>
              </w:rPr>
              <w:fldChar w:fldCharType="end"/>
            </w:r>
          </w:hyperlink>
        </w:p>
        <w:p w14:paraId="59AC15F3" w14:textId="77777777" w:rsidR="00124A4A" w:rsidRDefault="00124A4A">
          <w:pPr>
            <w:pStyle w:val="TOC3"/>
            <w:tabs>
              <w:tab w:val="left" w:pos="1320"/>
              <w:tab w:val="right" w:pos="9350"/>
            </w:tabs>
            <w:rPr>
              <w:noProof/>
            </w:rPr>
          </w:pPr>
          <w:hyperlink w:anchor="_Toc14327381" w:history="1">
            <w:r w:rsidRPr="00B2244C">
              <w:rPr>
                <w:rStyle w:val="Hyperlink"/>
                <w:noProof/>
              </w:rPr>
              <w:t>1.1.4</w:t>
            </w:r>
            <w:r>
              <w:rPr>
                <w:noProof/>
              </w:rPr>
              <w:tab/>
            </w:r>
            <w:r w:rsidRPr="00B2244C">
              <w:rPr>
                <w:rStyle w:val="Hyperlink"/>
                <w:noProof/>
              </w:rPr>
              <w:t>Version 3.1 (June 2017)</w:t>
            </w:r>
            <w:r>
              <w:rPr>
                <w:noProof/>
                <w:webHidden/>
              </w:rPr>
              <w:tab/>
            </w:r>
            <w:r>
              <w:rPr>
                <w:noProof/>
                <w:webHidden/>
              </w:rPr>
              <w:fldChar w:fldCharType="begin"/>
            </w:r>
            <w:r>
              <w:rPr>
                <w:noProof/>
                <w:webHidden/>
              </w:rPr>
              <w:instrText xml:space="preserve"> PAGEREF _Toc14327381 \h </w:instrText>
            </w:r>
            <w:r>
              <w:rPr>
                <w:noProof/>
                <w:webHidden/>
              </w:rPr>
            </w:r>
            <w:r>
              <w:rPr>
                <w:noProof/>
                <w:webHidden/>
              </w:rPr>
              <w:fldChar w:fldCharType="separate"/>
            </w:r>
            <w:r>
              <w:rPr>
                <w:noProof/>
                <w:webHidden/>
              </w:rPr>
              <w:t>8</w:t>
            </w:r>
            <w:r>
              <w:rPr>
                <w:noProof/>
                <w:webHidden/>
              </w:rPr>
              <w:fldChar w:fldCharType="end"/>
            </w:r>
          </w:hyperlink>
        </w:p>
        <w:p w14:paraId="39D2F5D3" w14:textId="77777777" w:rsidR="00124A4A" w:rsidRDefault="00124A4A">
          <w:pPr>
            <w:pStyle w:val="TOC3"/>
            <w:tabs>
              <w:tab w:val="left" w:pos="1320"/>
              <w:tab w:val="right" w:pos="9350"/>
            </w:tabs>
            <w:rPr>
              <w:noProof/>
            </w:rPr>
          </w:pPr>
          <w:hyperlink w:anchor="_Toc14327382" w:history="1">
            <w:r w:rsidRPr="00B2244C">
              <w:rPr>
                <w:rStyle w:val="Hyperlink"/>
                <w:noProof/>
              </w:rPr>
              <w:t>1.4.1</w:t>
            </w:r>
            <w:r>
              <w:rPr>
                <w:noProof/>
              </w:rPr>
              <w:tab/>
            </w:r>
            <w:r w:rsidRPr="00B2244C">
              <w:rPr>
                <w:rStyle w:val="Hyperlink"/>
                <w:noProof/>
              </w:rPr>
              <w:t>Version 3.0 (October 2015)</w:t>
            </w:r>
            <w:r>
              <w:rPr>
                <w:noProof/>
                <w:webHidden/>
              </w:rPr>
              <w:tab/>
            </w:r>
            <w:r>
              <w:rPr>
                <w:noProof/>
                <w:webHidden/>
              </w:rPr>
              <w:fldChar w:fldCharType="begin"/>
            </w:r>
            <w:r>
              <w:rPr>
                <w:noProof/>
                <w:webHidden/>
              </w:rPr>
              <w:instrText xml:space="preserve"> PAGEREF _Toc14327382 \h </w:instrText>
            </w:r>
            <w:r>
              <w:rPr>
                <w:noProof/>
                <w:webHidden/>
              </w:rPr>
            </w:r>
            <w:r>
              <w:rPr>
                <w:noProof/>
                <w:webHidden/>
              </w:rPr>
              <w:fldChar w:fldCharType="separate"/>
            </w:r>
            <w:r>
              <w:rPr>
                <w:noProof/>
                <w:webHidden/>
              </w:rPr>
              <w:t>8</w:t>
            </w:r>
            <w:r>
              <w:rPr>
                <w:noProof/>
                <w:webHidden/>
              </w:rPr>
              <w:fldChar w:fldCharType="end"/>
            </w:r>
          </w:hyperlink>
        </w:p>
        <w:p w14:paraId="6D2D84BA" w14:textId="77777777" w:rsidR="00124A4A" w:rsidRDefault="00124A4A">
          <w:pPr>
            <w:pStyle w:val="TOC3"/>
            <w:tabs>
              <w:tab w:val="left" w:pos="1320"/>
              <w:tab w:val="right" w:pos="9350"/>
            </w:tabs>
            <w:rPr>
              <w:noProof/>
            </w:rPr>
          </w:pPr>
          <w:hyperlink w:anchor="_Toc14327383" w:history="1">
            <w:r w:rsidRPr="00B2244C">
              <w:rPr>
                <w:rStyle w:val="Hyperlink"/>
                <w:noProof/>
              </w:rPr>
              <w:t>1.4.2</w:t>
            </w:r>
            <w:r>
              <w:rPr>
                <w:noProof/>
              </w:rPr>
              <w:tab/>
            </w:r>
            <w:r w:rsidRPr="00B2244C">
              <w:rPr>
                <w:rStyle w:val="Hyperlink"/>
                <w:noProof/>
              </w:rPr>
              <w:t>Version 2.2</w:t>
            </w:r>
            <w:r>
              <w:rPr>
                <w:noProof/>
                <w:webHidden/>
              </w:rPr>
              <w:tab/>
            </w:r>
            <w:r>
              <w:rPr>
                <w:noProof/>
                <w:webHidden/>
              </w:rPr>
              <w:fldChar w:fldCharType="begin"/>
            </w:r>
            <w:r>
              <w:rPr>
                <w:noProof/>
                <w:webHidden/>
              </w:rPr>
              <w:instrText xml:space="preserve"> PAGEREF _Toc14327383 \h </w:instrText>
            </w:r>
            <w:r>
              <w:rPr>
                <w:noProof/>
                <w:webHidden/>
              </w:rPr>
            </w:r>
            <w:r>
              <w:rPr>
                <w:noProof/>
                <w:webHidden/>
              </w:rPr>
              <w:fldChar w:fldCharType="separate"/>
            </w:r>
            <w:r>
              <w:rPr>
                <w:noProof/>
                <w:webHidden/>
              </w:rPr>
              <w:t>9</w:t>
            </w:r>
            <w:r>
              <w:rPr>
                <w:noProof/>
                <w:webHidden/>
              </w:rPr>
              <w:fldChar w:fldCharType="end"/>
            </w:r>
          </w:hyperlink>
        </w:p>
        <w:p w14:paraId="0649D50D" w14:textId="77777777" w:rsidR="00124A4A" w:rsidRDefault="00124A4A">
          <w:pPr>
            <w:pStyle w:val="TOC3"/>
            <w:tabs>
              <w:tab w:val="left" w:pos="1320"/>
              <w:tab w:val="right" w:pos="9350"/>
            </w:tabs>
            <w:rPr>
              <w:noProof/>
            </w:rPr>
          </w:pPr>
          <w:hyperlink w:anchor="_Toc14327384" w:history="1">
            <w:r w:rsidRPr="00B2244C">
              <w:rPr>
                <w:rStyle w:val="Hyperlink"/>
                <w:noProof/>
              </w:rPr>
              <w:t>1.4.3</w:t>
            </w:r>
            <w:r>
              <w:rPr>
                <w:noProof/>
              </w:rPr>
              <w:tab/>
            </w:r>
            <w:r w:rsidRPr="00B2244C">
              <w:rPr>
                <w:rStyle w:val="Hyperlink"/>
                <w:noProof/>
              </w:rPr>
              <w:t>Version 2.1</w:t>
            </w:r>
            <w:r>
              <w:rPr>
                <w:noProof/>
                <w:webHidden/>
              </w:rPr>
              <w:tab/>
            </w:r>
            <w:r>
              <w:rPr>
                <w:noProof/>
                <w:webHidden/>
              </w:rPr>
              <w:fldChar w:fldCharType="begin"/>
            </w:r>
            <w:r>
              <w:rPr>
                <w:noProof/>
                <w:webHidden/>
              </w:rPr>
              <w:instrText xml:space="preserve"> PAGEREF _Toc14327384 \h </w:instrText>
            </w:r>
            <w:r>
              <w:rPr>
                <w:noProof/>
                <w:webHidden/>
              </w:rPr>
            </w:r>
            <w:r>
              <w:rPr>
                <w:noProof/>
                <w:webHidden/>
              </w:rPr>
              <w:fldChar w:fldCharType="separate"/>
            </w:r>
            <w:r>
              <w:rPr>
                <w:noProof/>
                <w:webHidden/>
              </w:rPr>
              <w:t>9</w:t>
            </w:r>
            <w:r>
              <w:rPr>
                <w:noProof/>
                <w:webHidden/>
              </w:rPr>
              <w:fldChar w:fldCharType="end"/>
            </w:r>
          </w:hyperlink>
        </w:p>
        <w:p w14:paraId="597F0267" w14:textId="77777777" w:rsidR="00124A4A" w:rsidRDefault="00124A4A">
          <w:pPr>
            <w:pStyle w:val="TOC3"/>
            <w:tabs>
              <w:tab w:val="left" w:pos="1320"/>
              <w:tab w:val="right" w:pos="9350"/>
            </w:tabs>
            <w:rPr>
              <w:noProof/>
            </w:rPr>
          </w:pPr>
          <w:hyperlink w:anchor="_Toc14327385" w:history="1">
            <w:r w:rsidRPr="00B2244C">
              <w:rPr>
                <w:rStyle w:val="Hyperlink"/>
                <w:noProof/>
              </w:rPr>
              <w:t>1.4.4</w:t>
            </w:r>
            <w:r>
              <w:rPr>
                <w:noProof/>
              </w:rPr>
              <w:tab/>
            </w:r>
            <w:r w:rsidRPr="00B2244C">
              <w:rPr>
                <w:rStyle w:val="Hyperlink"/>
                <w:noProof/>
              </w:rPr>
              <w:t>Version 2.0</w:t>
            </w:r>
            <w:r>
              <w:rPr>
                <w:noProof/>
                <w:webHidden/>
              </w:rPr>
              <w:tab/>
            </w:r>
            <w:r>
              <w:rPr>
                <w:noProof/>
                <w:webHidden/>
              </w:rPr>
              <w:fldChar w:fldCharType="begin"/>
            </w:r>
            <w:r>
              <w:rPr>
                <w:noProof/>
                <w:webHidden/>
              </w:rPr>
              <w:instrText xml:space="preserve"> PAGEREF _Toc14327385 \h </w:instrText>
            </w:r>
            <w:r>
              <w:rPr>
                <w:noProof/>
                <w:webHidden/>
              </w:rPr>
            </w:r>
            <w:r>
              <w:rPr>
                <w:noProof/>
                <w:webHidden/>
              </w:rPr>
              <w:fldChar w:fldCharType="separate"/>
            </w:r>
            <w:r>
              <w:rPr>
                <w:noProof/>
                <w:webHidden/>
              </w:rPr>
              <w:t>9</w:t>
            </w:r>
            <w:r>
              <w:rPr>
                <w:noProof/>
                <w:webHidden/>
              </w:rPr>
              <w:fldChar w:fldCharType="end"/>
            </w:r>
          </w:hyperlink>
        </w:p>
        <w:p w14:paraId="788C0979" w14:textId="77777777" w:rsidR="00124A4A" w:rsidRDefault="00124A4A">
          <w:pPr>
            <w:pStyle w:val="TOC3"/>
            <w:tabs>
              <w:tab w:val="left" w:pos="1320"/>
              <w:tab w:val="right" w:pos="9350"/>
            </w:tabs>
            <w:rPr>
              <w:noProof/>
            </w:rPr>
          </w:pPr>
          <w:hyperlink w:anchor="_Toc14327386" w:history="1">
            <w:r w:rsidRPr="00B2244C">
              <w:rPr>
                <w:rStyle w:val="Hyperlink"/>
                <w:noProof/>
              </w:rPr>
              <w:t>1.4.5</w:t>
            </w:r>
            <w:r>
              <w:rPr>
                <w:noProof/>
              </w:rPr>
              <w:tab/>
            </w:r>
            <w:r w:rsidRPr="00B2244C">
              <w:rPr>
                <w:rStyle w:val="Hyperlink"/>
                <w:noProof/>
              </w:rPr>
              <w:t>Version 1.2</w:t>
            </w:r>
            <w:r>
              <w:rPr>
                <w:noProof/>
                <w:webHidden/>
              </w:rPr>
              <w:tab/>
            </w:r>
            <w:r>
              <w:rPr>
                <w:noProof/>
                <w:webHidden/>
              </w:rPr>
              <w:fldChar w:fldCharType="begin"/>
            </w:r>
            <w:r>
              <w:rPr>
                <w:noProof/>
                <w:webHidden/>
              </w:rPr>
              <w:instrText xml:space="preserve"> PAGEREF _Toc14327386 \h </w:instrText>
            </w:r>
            <w:r>
              <w:rPr>
                <w:noProof/>
                <w:webHidden/>
              </w:rPr>
            </w:r>
            <w:r>
              <w:rPr>
                <w:noProof/>
                <w:webHidden/>
              </w:rPr>
              <w:fldChar w:fldCharType="separate"/>
            </w:r>
            <w:r>
              <w:rPr>
                <w:noProof/>
                <w:webHidden/>
              </w:rPr>
              <w:t>9</w:t>
            </w:r>
            <w:r>
              <w:rPr>
                <w:noProof/>
                <w:webHidden/>
              </w:rPr>
              <w:fldChar w:fldCharType="end"/>
            </w:r>
          </w:hyperlink>
        </w:p>
        <w:p w14:paraId="2F5461EA" w14:textId="77777777" w:rsidR="00124A4A" w:rsidRDefault="00124A4A">
          <w:pPr>
            <w:pStyle w:val="TOC3"/>
            <w:tabs>
              <w:tab w:val="left" w:pos="1320"/>
              <w:tab w:val="right" w:pos="9350"/>
            </w:tabs>
            <w:rPr>
              <w:noProof/>
            </w:rPr>
          </w:pPr>
          <w:hyperlink w:anchor="_Toc14327387" w:history="1">
            <w:r w:rsidRPr="00B2244C">
              <w:rPr>
                <w:rStyle w:val="Hyperlink"/>
                <w:noProof/>
              </w:rPr>
              <w:t>1.4.6</w:t>
            </w:r>
            <w:r>
              <w:rPr>
                <w:noProof/>
              </w:rPr>
              <w:tab/>
            </w:r>
            <w:r w:rsidRPr="00B2244C">
              <w:rPr>
                <w:rStyle w:val="Hyperlink"/>
                <w:noProof/>
              </w:rPr>
              <w:t>Version 1.1</w:t>
            </w:r>
            <w:r>
              <w:rPr>
                <w:noProof/>
                <w:webHidden/>
              </w:rPr>
              <w:tab/>
            </w:r>
            <w:r>
              <w:rPr>
                <w:noProof/>
                <w:webHidden/>
              </w:rPr>
              <w:fldChar w:fldCharType="begin"/>
            </w:r>
            <w:r>
              <w:rPr>
                <w:noProof/>
                <w:webHidden/>
              </w:rPr>
              <w:instrText xml:space="preserve"> PAGEREF _Toc14327387 \h </w:instrText>
            </w:r>
            <w:r>
              <w:rPr>
                <w:noProof/>
                <w:webHidden/>
              </w:rPr>
            </w:r>
            <w:r>
              <w:rPr>
                <w:noProof/>
                <w:webHidden/>
              </w:rPr>
              <w:fldChar w:fldCharType="separate"/>
            </w:r>
            <w:r>
              <w:rPr>
                <w:noProof/>
                <w:webHidden/>
              </w:rPr>
              <w:t>10</w:t>
            </w:r>
            <w:r>
              <w:rPr>
                <w:noProof/>
                <w:webHidden/>
              </w:rPr>
              <w:fldChar w:fldCharType="end"/>
            </w:r>
          </w:hyperlink>
        </w:p>
        <w:p w14:paraId="533D2AB1" w14:textId="77777777" w:rsidR="00124A4A" w:rsidRDefault="00124A4A">
          <w:pPr>
            <w:pStyle w:val="TOC2"/>
            <w:tabs>
              <w:tab w:val="left" w:pos="880"/>
              <w:tab w:val="right" w:pos="9350"/>
            </w:tabs>
            <w:rPr>
              <w:noProof/>
            </w:rPr>
          </w:pPr>
          <w:hyperlink w:anchor="_Toc14327388" w:history="1">
            <w:r w:rsidRPr="00B2244C">
              <w:rPr>
                <w:rStyle w:val="Hyperlink"/>
                <w:noProof/>
              </w:rPr>
              <w:t>1.5</w:t>
            </w:r>
            <w:r>
              <w:rPr>
                <w:noProof/>
              </w:rPr>
              <w:tab/>
            </w:r>
            <w:r w:rsidRPr="00B2244C">
              <w:rPr>
                <w:rStyle w:val="Hyperlink"/>
                <w:noProof/>
              </w:rPr>
              <w:t>Minor Releases</w:t>
            </w:r>
            <w:r>
              <w:rPr>
                <w:noProof/>
                <w:webHidden/>
              </w:rPr>
              <w:tab/>
            </w:r>
            <w:r>
              <w:rPr>
                <w:noProof/>
                <w:webHidden/>
              </w:rPr>
              <w:fldChar w:fldCharType="begin"/>
            </w:r>
            <w:r>
              <w:rPr>
                <w:noProof/>
                <w:webHidden/>
              </w:rPr>
              <w:instrText xml:space="preserve"> PAGEREF _Toc14327388 \h </w:instrText>
            </w:r>
            <w:r>
              <w:rPr>
                <w:noProof/>
                <w:webHidden/>
              </w:rPr>
            </w:r>
            <w:r>
              <w:rPr>
                <w:noProof/>
                <w:webHidden/>
              </w:rPr>
              <w:fldChar w:fldCharType="separate"/>
            </w:r>
            <w:r>
              <w:rPr>
                <w:noProof/>
                <w:webHidden/>
              </w:rPr>
              <w:t>10</w:t>
            </w:r>
            <w:r>
              <w:rPr>
                <w:noProof/>
                <w:webHidden/>
              </w:rPr>
              <w:fldChar w:fldCharType="end"/>
            </w:r>
          </w:hyperlink>
        </w:p>
        <w:p w14:paraId="6C9BBC96" w14:textId="77777777" w:rsidR="00124A4A" w:rsidRDefault="00124A4A">
          <w:pPr>
            <w:pStyle w:val="TOC3"/>
            <w:tabs>
              <w:tab w:val="left" w:pos="1320"/>
              <w:tab w:val="right" w:pos="9350"/>
            </w:tabs>
            <w:rPr>
              <w:noProof/>
            </w:rPr>
          </w:pPr>
          <w:hyperlink w:anchor="_Toc14327389" w:history="1">
            <w:r w:rsidRPr="00B2244C">
              <w:rPr>
                <w:rStyle w:val="Hyperlink"/>
                <w:noProof/>
              </w:rPr>
              <w:t>1.5.1</w:t>
            </w:r>
            <w:r>
              <w:rPr>
                <w:noProof/>
              </w:rPr>
              <w:tab/>
            </w:r>
            <w:r w:rsidRPr="00B2244C">
              <w:rPr>
                <w:rStyle w:val="Hyperlink"/>
                <w:noProof/>
              </w:rPr>
              <w:t>Version 3.1.6 (March 2018)</w:t>
            </w:r>
            <w:r>
              <w:rPr>
                <w:noProof/>
                <w:webHidden/>
              </w:rPr>
              <w:tab/>
            </w:r>
            <w:r>
              <w:rPr>
                <w:noProof/>
                <w:webHidden/>
              </w:rPr>
              <w:fldChar w:fldCharType="begin"/>
            </w:r>
            <w:r>
              <w:rPr>
                <w:noProof/>
                <w:webHidden/>
              </w:rPr>
              <w:instrText xml:space="preserve"> PAGEREF _Toc14327389 \h </w:instrText>
            </w:r>
            <w:r>
              <w:rPr>
                <w:noProof/>
                <w:webHidden/>
              </w:rPr>
            </w:r>
            <w:r>
              <w:rPr>
                <w:noProof/>
                <w:webHidden/>
              </w:rPr>
              <w:fldChar w:fldCharType="separate"/>
            </w:r>
            <w:r>
              <w:rPr>
                <w:noProof/>
                <w:webHidden/>
              </w:rPr>
              <w:t>10</w:t>
            </w:r>
            <w:r>
              <w:rPr>
                <w:noProof/>
                <w:webHidden/>
              </w:rPr>
              <w:fldChar w:fldCharType="end"/>
            </w:r>
          </w:hyperlink>
        </w:p>
        <w:p w14:paraId="2D9EC319" w14:textId="77777777" w:rsidR="00124A4A" w:rsidRDefault="00124A4A">
          <w:pPr>
            <w:pStyle w:val="TOC3"/>
            <w:tabs>
              <w:tab w:val="left" w:pos="1320"/>
              <w:tab w:val="right" w:pos="9350"/>
            </w:tabs>
            <w:rPr>
              <w:noProof/>
            </w:rPr>
          </w:pPr>
          <w:hyperlink w:anchor="_Toc14327390" w:history="1">
            <w:r w:rsidRPr="00B2244C">
              <w:rPr>
                <w:rStyle w:val="Hyperlink"/>
                <w:noProof/>
              </w:rPr>
              <w:t>1.5.2</w:t>
            </w:r>
            <w:r>
              <w:rPr>
                <w:noProof/>
              </w:rPr>
              <w:tab/>
            </w:r>
            <w:r w:rsidRPr="00B2244C">
              <w:rPr>
                <w:rStyle w:val="Hyperlink"/>
                <w:noProof/>
              </w:rPr>
              <w:t>Versions 3.1.1 – 3.1.5 (November 2017)</w:t>
            </w:r>
            <w:r>
              <w:rPr>
                <w:noProof/>
                <w:webHidden/>
              </w:rPr>
              <w:tab/>
            </w:r>
            <w:r>
              <w:rPr>
                <w:noProof/>
                <w:webHidden/>
              </w:rPr>
              <w:fldChar w:fldCharType="begin"/>
            </w:r>
            <w:r>
              <w:rPr>
                <w:noProof/>
                <w:webHidden/>
              </w:rPr>
              <w:instrText xml:space="preserve"> PAGEREF _Toc14327390 \h </w:instrText>
            </w:r>
            <w:r>
              <w:rPr>
                <w:noProof/>
                <w:webHidden/>
              </w:rPr>
            </w:r>
            <w:r>
              <w:rPr>
                <w:noProof/>
                <w:webHidden/>
              </w:rPr>
              <w:fldChar w:fldCharType="separate"/>
            </w:r>
            <w:r>
              <w:rPr>
                <w:noProof/>
                <w:webHidden/>
              </w:rPr>
              <w:t>10</w:t>
            </w:r>
            <w:r>
              <w:rPr>
                <w:noProof/>
                <w:webHidden/>
              </w:rPr>
              <w:fldChar w:fldCharType="end"/>
            </w:r>
          </w:hyperlink>
        </w:p>
        <w:p w14:paraId="3EAF729E" w14:textId="77777777" w:rsidR="00124A4A" w:rsidRDefault="00124A4A">
          <w:pPr>
            <w:pStyle w:val="TOC2"/>
            <w:tabs>
              <w:tab w:val="left" w:pos="880"/>
              <w:tab w:val="right" w:pos="9350"/>
            </w:tabs>
            <w:rPr>
              <w:noProof/>
            </w:rPr>
          </w:pPr>
          <w:hyperlink w:anchor="_Toc14327391" w:history="1">
            <w:r w:rsidRPr="00B2244C">
              <w:rPr>
                <w:rStyle w:val="Hyperlink"/>
                <w:noProof/>
              </w:rPr>
              <w:t>1.6</w:t>
            </w:r>
            <w:r>
              <w:rPr>
                <w:noProof/>
              </w:rPr>
              <w:tab/>
            </w:r>
            <w:r w:rsidRPr="00B2244C">
              <w:rPr>
                <w:rStyle w:val="Hyperlink"/>
                <w:noProof/>
              </w:rPr>
              <w:t>References</w:t>
            </w:r>
            <w:r>
              <w:rPr>
                <w:noProof/>
                <w:webHidden/>
              </w:rPr>
              <w:tab/>
            </w:r>
            <w:r>
              <w:rPr>
                <w:noProof/>
                <w:webHidden/>
              </w:rPr>
              <w:fldChar w:fldCharType="begin"/>
            </w:r>
            <w:r>
              <w:rPr>
                <w:noProof/>
                <w:webHidden/>
              </w:rPr>
              <w:instrText xml:space="preserve"> PAGEREF _Toc14327391 \h </w:instrText>
            </w:r>
            <w:r>
              <w:rPr>
                <w:noProof/>
                <w:webHidden/>
              </w:rPr>
            </w:r>
            <w:r>
              <w:rPr>
                <w:noProof/>
                <w:webHidden/>
              </w:rPr>
              <w:fldChar w:fldCharType="separate"/>
            </w:r>
            <w:r>
              <w:rPr>
                <w:noProof/>
                <w:webHidden/>
              </w:rPr>
              <w:t>10</w:t>
            </w:r>
            <w:r>
              <w:rPr>
                <w:noProof/>
                <w:webHidden/>
              </w:rPr>
              <w:fldChar w:fldCharType="end"/>
            </w:r>
          </w:hyperlink>
        </w:p>
        <w:p w14:paraId="6BCCFDC0" w14:textId="77777777" w:rsidR="00124A4A" w:rsidRDefault="00124A4A">
          <w:pPr>
            <w:pStyle w:val="TOC2"/>
            <w:tabs>
              <w:tab w:val="left" w:pos="880"/>
              <w:tab w:val="right" w:pos="9350"/>
            </w:tabs>
            <w:rPr>
              <w:noProof/>
            </w:rPr>
          </w:pPr>
          <w:hyperlink w:anchor="_Toc14327392" w:history="1">
            <w:r w:rsidRPr="00B2244C">
              <w:rPr>
                <w:rStyle w:val="Hyperlink"/>
                <w:noProof/>
              </w:rPr>
              <w:t>1.7</w:t>
            </w:r>
            <w:r>
              <w:rPr>
                <w:noProof/>
              </w:rPr>
              <w:tab/>
            </w:r>
            <w:r w:rsidRPr="00B2244C">
              <w:rPr>
                <w:rStyle w:val="Hyperlink"/>
                <w:noProof/>
              </w:rPr>
              <w:t>Acknowledgements</w:t>
            </w:r>
            <w:r>
              <w:rPr>
                <w:noProof/>
                <w:webHidden/>
              </w:rPr>
              <w:tab/>
            </w:r>
            <w:r>
              <w:rPr>
                <w:noProof/>
                <w:webHidden/>
              </w:rPr>
              <w:fldChar w:fldCharType="begin"/>
            </w:r>
            <w:r>
              <w:rPr>
                <w:noProof/>
                <w:webHidden/>
              </w:rPr>
              <w:instrText xml:space="preserve"> PAGEREF _Toc14327392 \h </w:instrText>
            </w:r>
            <w:r>
              <w:rPr>
                <w:noProof/>
                <w:webHidden/>
              </w:rPr>
            </w:r>
            <w:r>
              <w:rPr>
                <w:noProof/>
                <w:webHidden/>
              </w:rPr>
              <w:fldChar w:fldCharType="separate"/>
            </w:r>
            <w:r>
              <w:rPr>
                <w:noProof/>
                <w:webHidden/>
              </w:rPr>
              <w:t>10</w:t>
            </w:r>
            <w:r>
              <w:rPr>
                <w:noProof/>
                <w:webHidden/>
              </w:rPr>
              <w:fldChar w:fldCharType="end"/>
            </w:r>
          </w:hyperlink>
        </w:p>
        <w:p w14:paraId="322F8D3C" w14:textId="77777777" w:rsidR="00124A4A" w:rsidRDefault="00124A4A">
          <w:pPr>
            <w:pStyle w:val="TOC1"/>
            <w:tabs>
              <w:tab w:val="left" w:pos="480"/>
              <w:tab w:val="right" w:pos="9350"/>
            </w:tabs>
            <w:rPr>
              <w:noProof/>
            </w:rPr>
          </w:pPr>
          <w:hyperlink w:anchor="_Toc14327393" w:history="1">
            <w:r w:rsidRPr="00B2244C">
              <w:rPr>
                <w:rStyle w:val="Hyperlink"/>
                <w:noProof/>
              </w:rPr>
              <w:t>2</w:t>
            </w:r>
            <w:r>
              <w:rPr>
                <w:noProof/>
              </w:rPr>
              <w:tab/>
            </w:r>
            <w:r w:rsidRPr="00B2244C">
              <w:rPr>
                <w:rStyle w:val="Hyperlink"/>
                <w:noProof/>
              </w:rPr>
              <w:t>Harvest Prescriptions</w:t>
            </w:r>
            <w:r>
              <w:rPr>
                <w:noProof/>
                <w:webHidden/>
              </w:rPr>
              <w:tab/>
            </w:r>
            <w:r>
              <w:rPr>
                <w:noProof/>
                <w:webHidden/>
              </w:rPr>
              <w:fldChar w:fldCharType="begin"/>
            </w:r>
            <w:r>
              <w:rPr>
                <w:noProof/>
                <w:webHidden/>
              </w:rPr>
              <w:instrText xml:space="preserve"> PAGEREF _Toc14327393 \h </w:instrText>
            </w:r>
            <w:r>
              <w:rPr>
                <w:noProof/>
                <w:webHidden/>
              </w:rPr>
            </w:r>
            <w:r>
              <w:rPr>
                <w:noProof/>
                <w:webHidden/>
              </w:rPr>
              <w:fldChar w:fldCharType="separate"/>
            </w:r>
            <w:r>
              <w:rPr>
                <w:noProof/>
                <w:webHidden/>
              </w:rPr>
              <w:t>11</w:t>
            </w:r>
            <w:r>
              <w:rPr>
                <w:noProof/>
                <w:webHidden/>
              </w:rPr>
              <w:fldChar w:fldCharType="end"/>
            </w:r>
          </w:hyperlink>
        </w:p>
        <w:p w14:paraId="654A1295" w14:textId="77777777" w:rsidR="00124A4A" w:rsidRDefault="00124A4A">
          <w:pPr>
            <w:pStyle w:val="TOC2"/>
            <w:tabs>
              <w:tab w:val="left" w:pos="880"/>
              <w:tab w:val="right" w:pos="9350"/>
            </w:tabs>
            <w:rPr>
              <w:noProof/>
            </w:rPr>
          </w:pPr>
          <w:hyperlink w:anchor="_Toc14327394" w:history="1">
            <w:r w:rsidRPr="00B2244C">
              <w:rPr>
                <w:rStyle w:val="Hyperlink"/>
                <w:noProof/>
              </w:rPr>
              <w:t>2.1</w:t>
            </w:r>
            <w:r>
              <w:rPr>
                <w:noProof/>
              </w:rPr>
              <w:tab/>
            </w:r>
            <w:r w:rsidRPr="00B2244C">
              <w:rPr>
                <w:rStyle w:val="Hyperlink"/>
                <w:noProof/>
              </w:rPr>
              <w:t>Prescription Keywords</w:t>
            </w:r>
            <w:r>
              <w:rPr>
                <w:noProof/>
                <w:webHidden/>
              </w:rPr>
              <w:tab/>
            </w:r>
            <w:r>
              <w:rPr>
                <w:noProof/>
                <w:webHidden/>
              </w:rPr>
              <w:fldChar w:fldCharType="begin"/>
            </w:r>
            <w:r>
              <w:rPr>
                <w:noProof/>
                <w:webHidden/>
              </w:rPr>
              <w:instrText xml:space="preserve"> PAGEREF _Toc14327394 \h </w:instrText>
            </w:r>
            <w:r>
              <w:rPr>
                <w:noProof/>
                <w:webHidden/>
              </w:rPr>
            </w:r>
            <w:r>
              <w:rPr>
                <w:noProof/>
                <w:webHidden/>
              </w:rPr>
              <w:fldChar w:fldCharType="separate"/>
            </w:r>
            <w:r>
              <w:rPr>
                <w:noProof/>
                <w:webHidden/>
              </w:rPr>
              <w:t>11</w:t>
            </w:r>
            <w:r>
              <w:rPr>
                <w:noProof/>
                <w:webHidden/>
              </w:rPr>
              <w:fldChar w:fldCharType="end"/>
            </w:r>
          </w:hyperlink>
        </w:p>
        <w:p w14:paraId="65B7CB86" w14:textId="77777777" w:rsidR="00124A4A" w:rsidRDefault="00124A4A">
          <w:pPr>
            <w:pStyle w:val="TOC2"/>
            <w:tabs>
              <w:tab w:val="left" w:pos="880"/>
              <w:tab w:val="right" w:pos="9350"/>
            </w:tabs>
            <w:rPr>
              <w:noProof/>
            </w:rPr>
          </w:pPr>
          <w:hyperlink w:anchor="_Toc14327395" w:history="1">
            <w:r w:rsidRPr="00B2244C">
              <w:rPr>
                <w:rStyle w:val="Hyperlink"/>
                <w:noProof/>
              </w:rPr>
              <w:t>2.2</w:t>
            </w:r>
            <w:r>
              <w:rPr>
                <w:noProof/>
              </w:rPr>
              <w:tab/>
            </w:r>
            <w:r w:rsidRPr="00B2244C">
              <w:rPr>
                <w:rStyle w:val="Hyperlink"/>
                <w:noProof/>
              </w:rPr>
              <w:t>Prescription</w:t>
            </w:r>
            <w:r>
              <w:rPr>
                <w:noProof/>
                <w:webHidden/>
              </w:rPr>
              <w:tab/>
            </w:r>
            <w:r>
              <w:rPr>
                <w:noProof/>
                <w:webHidden/>
              </w:rPr>
              <w:fldChar w:fldCharType="begin"/>
            </w:r>
            <w:r>
              <w:rPr>
                <w:noProof/>
                <w:webHidden/>
              </w:rPr>
              <w:instrText xml:space="preserve"> PAGEREF _Toc14327395 \h </w:instrText>
            </w:r>
            <w:r>
              <w:rPr>
                <w:noProof/>
                <w:webHidden/>
              </w:rPr>
            </w:r>
            <w:r>
              <w:rPr>
                <w:noProof/>
                <w:webHidden/>
              </w:rPr>
              <w:fldChar w:fldCharType="separate"/>
            </w:r>
            <w:r>
              <w:rPr>
                <w:noProof/>
                <w:webHidden/>
              </w:rPr>
              <w:t>12</w:t>
            </w:r>
            <w:r>
              <w:rPr>
                <w:noProof/>
                <w:webHidden/>
              </w:rPr>
              <w:fldChar w:fldCharType="end"/>
            </w:r>
          </w:hyperlink>
        </w:p>
        <w:p w14:paraId="5707B503" w14:textId="77777777" w:rsidR="00124A4A" w:rsidRDefault="00124A4A">
          <w:pPr>
            <w:pStyle w:val="TOC2"/>
            <w:tabs>
              <w:tab w:val="left" w:pos="880"/>
              <w:tab w:val="right" w:pos="9350"/>
            </w:tabs>
            <w:rPr>
              <w:noProof/>
            </w:rPr>
          </w:pPr>
          <w:hyperlink w:anchor="_Toc14327396" w:history="1">
            <w:r w:rsidRPr="00B2244C">
              <w:rPr>
                <w:rStyle w:val="Hyperlink"/>
                <w:noProof/>
              </w:rPr>
              <w:t>2.3</w:t>
            </w:r>
            <w:r>
              <w:rPr>
                <w:noProof/>
              </w:rPr>
              <w:tab/>
            </w:r>
            <w:r w:rsidRPr="00B2244C">
              <w:rPr>
                <w:rStyle w:val="Hyperlink"/>
                <w:noProof/>
              </w:rPr>
              <w:t>Stand Rankings</w:t>
            </w:r>
            <w:r>
              <w:rPr>
                <w:noProof/>
                <w:webHidden/>
              </w:rPr>
              <w:tab/>
            </w:r>
            <w:r>
              <w:rPr>
                <w:noProof/>
                <w:webHidden/>
              </w:rPr>
              <w:fldChar w:fldCharType="begin"/>
            </w:r>
            <w:r>
              <w:rPr>
                <w:noProof/>
                <w:webHidden/>
              </w:rPr>
              <w:instrText xml:space="preserve"> PAGEREF _Toc14327396 \h </w:instrText>
            </w:r>
            <w:r>
              <w:rPr>
                <w:noProof/>
                <w:webHidden/>
              </w:rPr>
            </w:r>
            <w:r>
              <w:rPr>
                <w:noProof/>
                <w:webHidden/>
              </w:rPr>
              <w:fldChar w:fldCharType="separate"/>
            </w:r>
            <w:r>
              <w:rPr>
                <w:noProof/>
                <w:webHidden/>
              </w:rPr>
              <w:t>12</w:t>
            </w:r>
            <w:r>
              <w:rPr>
                <w:noProof/>
                <w:webHidden/>
              </w:rPr>
              <w:fldChar w:fldCharType="end"/>
            </w:r>
          </w:hyperlink>
        </w:p>
        <w:p w14:paraId="5DB80C0E" w14:textId="77777777" w:rsidR="00124A4A" w:rsidRDefault="00124A4A">
          <w:pPr>
            <w:pStyle w:val="TOC3"/>
            <w:tabs>
              <w:tab w:val="left" w:pos="1320"/>
              <w:tab w:val="right" w:pos="9350"/>
            </w:tabs>
            <w:rPr>
              <w:noProof/>
            </w:rPr>
          </w:pPr>
          <w:hyperlink w:anchor="_Toc14327397" w:history="1">
            <w:r w:rsidRPr="00B2244C">
              <w:rPr>
                <w:rStyle w:val="Hyperlink"/>
                <w:noProof/>
              </w:rPr>
              <w:t>2.3.1</w:t>
            </w:r>
            <w:r>
              <w:rPr>
                <w:noProof/>
              </w:rPr>
              <w:tab/>
            </w:r>
            <w:r w:rsidRPr="00B2244C">
              <w:rPr>
                <w:rStyle w:val="Hyperlink"/>
                <w:noProof/>
              </w:rPr>
              <w:t>StandRanking</w:t>
            </w:r>
            <w:r>
              <w:rPr>
                <w:noProof/>
                <w:webHidden/>
              </w:rPr>
              <w:tab/>
            </w:r>
            <w:r>
              <w:rPr>
                <w:noProof/>
                <w:webHidden/>
              </w:rPr>
              <w:fldChar w:fldCharType="begin"/>
            </w:r>
            <w:r>
              <w:rPr>
                <w:noProof/>
                <w:webHidden/>
              </w:rPr>
              <w:instrText xml:space="preserve"> PAGEREF _Toc14327397 \h </w:instrText>
            </w:r>
            <w:r>
              <w:rPr>
                <w:noProof/>
                <w:webHidden/>
              </w:rPr>
            </w:r>
            <w:r>
              <w:rPr>
                <w:noProof/>
                <w:webHidden/>
              </w:rPr>
              <w:fldChar w:fldCharType="separate"/>
            </w:r>
            <w:r>
              <w:rPr>
                <w:noProof/>
                <w:webHidden/>
              </w:rPr>
              <w:t>12</w:t>
            </w:r>
            <w:r>
              <w:rPr>
                <w:noProof/>
                <w:webHidden/>
              </w:rPr>
              <w:fldChar w:fldCharType="end"/>
            </w:r>
          </w:hyperlink>
        </w:p>
        <w:p w14:paraId="78B3585D" w14:textId="77777777" w:rsidR="00124A4A" w:rsidRDefault="00124A4A">
          <w:pPr>
            <w:pStyle w:val="TOC3"/>
            <w:tabs>
              <w:tab w:val="left" w:pos="1320"/>
              <w:tab w:val="right" w:pos="9350"/>
            </w:tabs>
            <w:rPr>
              <w:noProof/>
            </w:rPr>
          </w:pPr>
          <w:hyperlink w:anchor="_Toc14327398" w:history="1">
            <w:r w:rsidRPr="00B2244C">
              <w:rPr>
                <w:rStyle w:val="Hyperlink"/>
                <w:noProof/>
              </w:rPr>
              <w:t>2.3.2</w:t>
            </w:r>
            <w:r>
              <w:rPr>
                <w:noProof/>
              </w:rPr>
              <w:tab/>
            </w:r>
            <w:r w:rsidRPr="00B2244C">
              <w:rPr>
                <w:rStyle w:val="Hyperlink"/>
                <w:noProof/>
              </w:rPr>
              <w:t>Maximum cohort age (keyword: MaxCohortAge)</w:t>
            </w:r>
            <w:r>
              <w:rPr>
                <w:noProof/>
                <w:webHidden/>
              </w:rPr>
              <w:tab/>
            </w:r>
            <w:r>
              <w:rPr>
                <w:noProof/>
                <w:webHidden/>
              </w:rPr>
              <w:fldChar w:fldCharType="begin"/>
            </w:r>
            <w:r>
              <w:rPr>
                <w:noProof/>
                <w:webHidden/>
              </w:rPr>
              <w:instrText xml:space="preserve"> PAGEREF _Toc14327398 \h </w:instrText>
            </w:r>
            <w:r>
              <w:rPr>
                <w:noProof/>
                <w:webHidden/>
              </w:rPr>
            </w:r>
            <w:r>
              <w:rPr>
                <w:noProof/>
                <w:webHidden/>
              </w:rPr>
              <w:fldChar w:fldCharType="separate"/>
            </w:r>
            <w:r>
              <w:rPr>
                <w:noProof/>
                <w:webHidden/>
              </w:rPr>
              <w:t>12</w:t>
            </w:r>
            <w:r>
              <w:rPr>
                <w:noProof/>
                <w:webHidden/>
              </w:rPr>
              <w:fldChar w:fldCharType="end"/>
            </w:r>
          </w:hyperlink>
        </w:p>
        <w:p w14:paraId="1351DB7A" w14:textId="77777777" w:rsidR="00124A4A" w:rsidRDefault="00124A4A">
          <w:pPr>
            <w:pStyle w:val="TOC3"/>
            <w:tabs>
              <w:tab w:val="left" w:pos="1320"/>
              <w:tab w:val="right" w:pos="9350"/>
            </w:tabs>
            <w:rPr>
              <w:noProof/>
            </w:rPr>
          </w:pPr>
          <w:hyperlink w:anchor="_Toc14327399" w:history="1">
            <w:r w:rsidRPr="00B2244C">
              <w:rPr>
                <w:rStyle w:val="Hyperlink"/>
                <w:noProof/>
              </w:rPr>
              <w:t>2.3.3</w:t>
            </w:r>
            <w:r>
              <w:rPr>
                <w:noProof/>
              </w:rPr>
              <w:tab/>
            </w:r>
            <w:r w:rsidRPr="00B2244C">
              <w:rPr>
                <w:rStyle w:val="Hyperlink"/>
                <w:noProof/>
              </w:rPr>
              <w:t>Economic importance (keyword: Economic)</w:t>
            </w:r>
            <w:r>
              <w:rPr>
                <w:noProof/>
                <w:webHidden/>
              </w:rPr>
              <w:tab/>
            </w:r>
            <w:r>
              <w:rPr>
                <w:noProof/>
                <w:webHidden/>
              </w:rPr>
              <w:fldChar w:fldCharType="begin"/>
            </w:r>
            <w:r>
              <w:rPr>
                <w:noProof/>
                <w:webHidden/>
              </w:rPr>
              <w:instrText xml:space="preserve"> PAGEREF _Toc14327399 \h </w:instrText>
            </w:r>
            <w:r>
              <w:rPr>
                <w:noProof/>
                <w:webHidden/>
              </w:rPr>
            </w:r>
            <w:r>
              <w:rPr>
                <w:noProof/>
                <w:webHidden/>
              </w:rPr>
              <w:fldChar w:fldCharType="separate"/>
            </w:r>
            <w:r>
              <w:rPr>
                <w:noProof/>
                <w:webHidden/>
              </w:rPr>
              <w:t>12</w:t>
            </w:r>
            <w:r>
              <w:rPr>
                <w:noProof/>
                <w:webHidden/>
              </w:rPr>
              <w:fldChar w:fldCharType="end"/>
            </w:r>
          </w:hyperlink>
        </w:p>
        <w:p w14:paraId="465D9C2E" w14:textId="77777777" w:rsidR="00124A4A" w:rsidRDefault="00124A4A">
          <w:pPr>
            <w:pStyle w:val="TOC4"/>
            <w:tabs>
              <w:tab w:val="left" w:pos="1540"/>
              <w:tab w:val="right" w:pos="9350"/>
            </w:tabs>
            <w:rPr>
              <w:noProof/>
            </w:rPr>
          </w:pPr>
          <w:hyperlink w:anchor="_Toc14327400" w:history="1">
            <w:r w:rsidRPr="00B2244C">
              <w:rPr>
                <w:rStyle w:val="Hyperlink"/>
                <w:noProof/>
              </w:rPr>
              <w:t>2.3.3.1</w:t>
            </w:r>
            <w:r>
              <w:rPr>
                <w:noProof/>
              </w:rPr>
              <w:tab/>
            </w:r>
            <w:r w:rsidRPr="00B2244C">
              <w:rPr>
                <w:rStyle w:val="Hyperlink"/>
                <w:noProof/>
              </w:rPr>
              <w:t>Economic Rank Table</w:t>
            </w:r>
            <w:r>
              <w:rPr>
                <w:noProof/>
                <w:webHidden/>
              </w:rPr>
              <w:tab/>
            </w:r>
            <w:r>
              <w:rPr>
                <w:noProof/>
                <w:webHidden/>
              </w:rPr>
              <w:fldChar w:fldCharType="begin"/>
            </w:r>
            <w:r>
              <w:rPr>
                <w:noProof/>
                <w:webHidden/>
              </w:rPr>
              <w:instrText xml:space="preserve"> PAGEREF _Toc14327400 \h </w:instrText>
            </w:r>
            <w:r>
              <w:rPr>
                <w:noProof/>
                <w:webHidden/>
              </w:rPr>
            </w:r>
            <w:r>
              <w:rPr>
                <w:noProof/>
                <w:webHidden/>
              </w:rPr>
              <w:fldChar w:fldCharType="separate"/>
            </w:r>
            <w:r>
              <w:rPr>
                <w:noProof/>
                <w:webHidden/>
              </w:rPr>
              <w:t>12</w:t>
            </w:r>
            <w:r>
              <w:rPr>
                <w:noProof/>
                <w:webHidden/>
              </w:rPr>
              <w:fldChar w:fldCharType="end"/>
            </w:r>
          </w:hyperlink>
        </w:p>
        <w:p w14:paraId="103D67C8" w14:textId="77777777" w:rsidR="00124A4A" w:rsidRDefault="00124A4A">
          <w:pPr>
            <w:pStyle w:val="TOC4"/>
            <w:tabs>
              <w:tab w:val="left" w:pos="1540"/>
              <w:tab w:val="right" w:pos="9350"/>
            </w:tabs>
            <w:rPr>
              <w:noProof/>
            </w:rPr>
          </w:pPr>
          <w:hyperlink w:anchor="_Toc14327401" w:history="1">
            <w:r w:rsidRPr="00B2244C">
              <w:rPr>
                <w:rStyle w:val="Hyperlink"/>
                <w:noProof/>
              </w:rPr>
              <w:t>2.3.3.2</w:t>
            </w:r>
            <w:r>
              <w:rPr>
                <w:noProof/>
              </w:rPr>
              <w:tab/>
            </w:r>
            <w:r w:rsidRPr="00B2244C">
              <w:rPr>
                <w:rStyle w:val="Hyperlink"/>
                <w:noProof/>
              </w:rPr>
              <w:t>Species column</w:t>
            </w:r>
            <w:r>
              <w:rPr>
                <w:noProof/>
                <w:webHidden/>
              </w:rPr>
              <w:tab/>
            </w:r>
            <w:r>
              <w:rPr>
                <w:noProof/>
                <w:webHidden/>
              </w:rPr>
              <w:fldChar w:fldCharType="begin"/>
            </w:r>
            <w:r>
              <w:rPr>
                <w:noProof/>
                <w:webHidden/>
              </w:rPr>
              <w:instrText xml:space="preserve"> PAGEREF _Toc14327401 \h </w:instrText>
            </w:r>
            <w:r>
              <w:rPr>
                <w:noProof/>
                <w:webHidden/>
              </w:rPr>
            </w:r>
            <w:r>
              <w:rPr>
                <w:noProof/>
                <w:webHidden/>
              </w:rPr>
              <w:fldChar w:fldCharType="separate"/>
            </w:r>
            <w:r>
              <w:rPr>
                <w:noProof/>
                <w:webHidden/>
              </w:rPr>
              <w:t>13</w:t>
            </w:r>
            <w:r>
              <w:rPr>
                <w:noProof/>
                <w:webHidden/>
              </w:rPr>
              <w:fldChar w:fldCharType="end"/>
            </w:r>
          </w:hyperlink>
        </w:p>
        <w:p w14:paraId="1EC319AF" w14:textId="77777777" w:rsidR="00124A4A" w:rsidRDefault="00124A4A">
          <w:pPr>
            <w:pStyle w:val="TOC4"/>
            <w:tabs>
              <w:tab w:val="left" w:pos="1540"/>
              <w:tab w:val="right" w:pos="9350"/>
            </w:tabs>
            <w:rPr>
              <w:noProof/>
            </w:rPr>
          </w:pPr>
          <w:hyperlink w:anchor="_Toc14327402" w:history="1">
            <w:r w:rsidRPr="00B2244C">
              <w:rPr>
                <w:rStyle w:val="Hyperlink"/>
                <w:noProof/>
              </w:rPr>
              <w:t>2.3.3.3</w:t>
            </w:r>
            <w:r>
              <w:rPr>
                <w:noProof/>
              </w:rPr>
              <w:tab/>
            </w:r>
            <w:r w:rsidRPr="00B2244C">
              <w:rPr>
                <w:rStyle w:val="Hyperlink"/>
                <w:noProof/>
              </w:rPr>
              <w:t>Economic Rank column</w:t>
            </w:r>
            <w:r>
              <w:rPr>
                <w:noProof/>
                <w:webHidden/>
              </w:rPr>
              <w:tab/>
            </w:r>
            <w:r>
              <w:rPr>
                <w:noProof/>
                <w:webHidden/>
              </w:rPr>
              <w:fldChar w:fldCharType="begin"/>
            </w:r>
            <w:r>
              <w:rPr>
                <w:noProof/>
                <w:webHidden/>
              </w:rPr>
              <w:instrText xml:space="preserve"> PAGEREF _Toc14327402 \h </w:instrText>
            </w:r>
            <w:r>
              <w:rPr>
                <w:noProof/>
                <w:webHidden/>
              </w:rPr>
            </w:r>
            <w:r>
              <w:rPr>
                <w:noProof/>
                <w:webHidden/>
              </w:rPr>
              <w:fldChar w:fldCharType="separate"/>
            </w:r>
            <w:r>
              <w:rPr>
                <w:noProof/>
                <w:webHidden/>
              </w:rPr>
              <w:t>13</w:t>
            </w:r>
            <w:r>
              <w:rPr>
                <w:noProof/>
                <w:webHidden/>
              </w:rPr>
              <w:fldChar w:fldCharType="end"/>
            </w:r>
          </w:hyperlink>
        </w:p>
        <w:p w14:paraId="3DBD00A0" w14:textId="77777777" w:rsidR="00124A4A" w:rsidRDefault="00124A4A">
          <w:pPr>
            <w:pStyle w:val="TOC4"/>
            <w:tabs>
              <w:tab w:val="left" w:pos="1540"/>
              <w:tab w:val="right" w:pos="9350"/>
            </w:tabs>
            <w:rPr>
              <w:noProof/>
            </w:rPr>
          </w:pPr>
          <w:hyperlink w:anchor="_Toc14327403" w:history="1">
            <w:r w:rsidRPr="00B2244C">
              <w:rPr>
                <w:rStyle w:val="Hyperlink"/>
                <w:noProof/>
              </w:rPr>
              <w:t>2.3.3.4</w:t>
            </w:r>
            <w:r>
              <w:rPr>
                <w:noProof/>
              </w:rPr>
              <w:tab/>
            </w:r>
            <w:r w:rsidRPr="00B2244C">
              <w:rPr>
                <w:rStyle w:val="Hyperlink"/>
                <w:noProof/>
              </w:rPr>
              <w:t>Minimum Age column</w:t>
            </w:r>
            <w:r>
              <w:rPr>
                <w:noProof/>
                <w:webHidden/>
              </w:rPr>
              <w:tab/>
            </w:r>
            <w:r>
              <w:rPr>
                <w:noProof/>
                <w:webHidden/>
              </w:rPr>
              <w:fldChar w:fldCharType="begin"/>
            </w:r>
            <w:r>
              <w:rPr>
                <w:noProof/>
                <w:webHidden/>
              </w:rPr>
              <w:instrText xml:space="preserve"> PAGEREF _Toc14327403 \h </w:instrText>
            </w:r>
            <w:r>
              <w:rPr>
                <w:noProof/>
                <w:webHidden/>
              </w:rPr>
            </w:r>
            <w:r>
              <w:rPr>
                <w:noProof/>
                <w:webHidden/>
              </w:rPr>
              <w:fldChar w:fldCharType="separate"/>
            </w:r>
            <w:r>
              <w:rPr>
                <w:noProof/>
                <w:webHidden/>
              </w:rPr>
              <w:t>13</w:t>
            </w:r>
            <w:r>
              <w:rPr>
                <w:noProof/>
                <w:webHidden/>
              </w:rPr>
              <w:fldChar w:fldCharType="end"/>
            </w:r>
          </w:hyperlink>
        </w:p>
        <w:p w14:paraId="16CDE0DB" w14:textId="77777777" w:rsidR="00124A4A" w:rsidRDefault="00124A4A">
          <w:pPr>
            <w:pStyle w:val="TOC3"/>
            <w:tabs>
              <w:tab w:val="left" w:pos="1320"/>
              <w:tab w:val="right" w:pos="9350"/>
            </w:tabs>
            <w:rPr>
              <w:noProof/>
            </w:rPr>
          </w:pPr>
          <w:hyperlink w:anchor="_Toc14327404" w:history="1">
            <w:r w:rsidRPr="00B2244C">
              <w:rPr>
                <w:rStyle w:val="Hyperlink"/>
                <w:noProof/>
              </w:rPr>
              <w:t>2.3.4</w:t>
            </w:r>
            <w:r>
              <w:rPr>
                <w:noProof/>
              </w:rPr>
              <w:tab/>
            </w:r>
            <w:r w:rsidRPr="00B2244C">
              <w:rPr>
                <w:rStyle w:val="Hyperlink"/>
                <w:noProof/>
              </w:rPr>
              <w:t>Regulate cohort ages (keyword: RegulateAges)</w:t>
            </w:r>
            <w:r>
              <w:rPr>
                <w:noProof/>
                <w:webHidden/>
              </w:rPr>
              <w:tab/>
            </w:r>
            <w:r>
              <w:rPr>
                <w:noProof/>
                <w:webHidden/>
              </w:rPr>
              <w:fldChar w:fldCharType="begin"/>
            </w:r>
            <w:r>
              <w:rPr>
                <w:noProof/>
                <w:webHidden/>
              </w:rPr>
              <w:instrText xml:space="preserve"> PAGEREF _Toc14327404 \h </w:instrText>
            </w:r>
            <w:r>
              <w:rPr>
                <w:noProof/>
                <w:webHidden/>
              </w:rPr>
            </w:r>
            <w:r>
              <w:rPr>
                <w:noProof/>
                <w:webHidden/>
              </w:rPr>
              <w:fldChar w:fldCharType="separate"/>
            </w:r>
            <w:r>
              <w:rPr>
                <w:noProof/>
                <w:webHidden/>
              </w:rPr>
              <w:t>13</w:t>
            </w:r>
            <w:r>
              <w:rPr>
                <w:noProof/>
                <w:webHidden/>
              </w:rPr>
              <w:fldChar w:fldCharType="end"/>
            </w:r>
          </w:hyperlink>
        </w:p>
        <w:p w14:paraId="7337E628" w14:textId="77777777" w:rsidR="00124A4A" w:rsidRDefault="00124A4A">
          <w:pPr>
            <w:pStyle w:val="TOC3"/>
            <w:tabs>
              <w:tab w:val="left" w:pos="1320"/>
              <w:tab w:val="right" w:pos="9350"/>
            </w:tabs>
            <w:rPr>
              <w:noProof/>
            </w:rPr>
          </w:pPr>
          <w:hyperlink w:anchor="_Toc14327405" w:history="1">
            <w:r w:rsidRPr="00B2244C">
              <w:rPr>
                <w:rStyle w:val="Hyperlink"/>
                <w:noProof/>
              </w:rPr>
              <w:t>2.3.5</w:t>
            </w:r>
            <w:r>
              <w:rPr>
                <w:noProof/>
              </w:rPr>
              <w:tab/>
            </w:r>
            <w:r w:rsidRPr="00B2244C">
              <w:rPr>
                <w:rStyle w:val="Hyperlink"/>
                <w:noProof/>
              </w:rPr>
              <w:t>Random (keyword: Random)</w:t>
            </w:r>
            <w:r>
              <w:rPr>
                <w:noProof/>
                <w:webHidden/>
              </w:rPr>
              <w:tab/>
            </w:r>
            <w:r>
              <w:rPr>
                <w:noProof/>
                <w:webHidden/>
              </w:rPr>
              <w:fldChar w:fldCharType="begin"/>
            </w:r>
            <w:r>
              <w:rPr>
                <w:noProof/>
                <w:webHidden/>
              </w:rPr>
              <w:instrText xml:space="preserve"> PAGEREF _Toc14327405 \h </w:instrText>
            </w:r>
            <w:r>
              <w:rPr>
                <w:noProof/>
                <w:webHidden/>
              </w:rPr>
            </w:r>
            <w:r>
              <w:rPr>
                <w:noProof/>
                <w:webHidden/>
              </w:rPr>
              <w:fldChar w:fldCharType="separate"/>
            </w:r>
            <w:r>
              <w:rPr>
                <w:noProof/>
                <w:webHidden/>
              </w:rPr>
              <w:t>13</w:t>
            </w:r>
            <w:r>
              <w:rPr>
                <w:noProof/>
                <w:webHidden/>
              </w:rPr>
              <w:fldChar w:fldCharType="end"/>
            </w:r>
          </w:hyperlink>
        </w:p>
        <w:p w14:paraId="42857A00" w14:textId="77777777" w:rsidR="00124A4A" w:rsidRDefault="00124A4A">
          <w:pPr>
            <w:pStyle w:val="TOC3"/>
            <w:tabs>
              <w:tab w:val="left" w:pos="1320"/>
              <w:tab w:val="right" w:pos="9350"/>
            </w:tabs>
            <w:rPr>
              <w:noProof/>
            </w:rPr>
          </w:pPr>
          <w:hyperlink w:anchor="_Toc14327406" w:history="1">
            <w:r w:rsidRPr="00B2244C">
              <w:rPr>
                <w:rStyle w:val="Hyperlink"/>
                <w:noProof/>
              </w:rPr>
              <w:t>2.3.6</w:t>
            </w:r>
            <w:r>
              <w:rPr>
                <w:noProof/>
              </w:rPr>
              <w:tab/>
            </w:r>
            <w:r w:rsidRPr="00B2244C">
              <w:rPr>
                <w:rStyle w:val="Hyperlink"/>
                <w:noProof/>
              </w:rPr>
              <w:t>Time Since Disturbance (keyword: TimeSinceDisturbance)</w:t>
            </w:r>
            <w:r>
              <w:rPr>
                <w:noProof/>
                <w:webHidden/>
              </w:rPr>
              <w:tab/>
            </w:r>
            <w:r>
              <w:rPr>
                <w:noProof/>
                <w:webHidden/>
              </w:rPr>
              <w:fldChar w:fldCharType="begin"/>
            </w:r>
            <w:r>
              <w:rPr>
                <w:noProof/>
                <w:webHidden/>
              </w:rPr>
              <w:instrText xml:space="preserve"> PAGEREF _Toc14327406 \h </w:instrText>
            </w:r>
            <w:r>
              <w:rPr>
                <w:noProof/>
                <w:webHidden/>
              </w:rPr>
            </w:r>
            <w:r>
              <w:rPr>
                <w:noProof/>
                <w:webHidden/>
              </w:rPr>
              <w:fldChar w:fldCharType="separate"/>
            </w:r>
            <w:r>
              <w:rPr>
                <w:noProof/>
                <w:webHidden/>
              </w:rPr>
              <w:t>13</w:t>
            </w:r>
            <w:r>
              <w:rPr>
                <w:noProof/>
                <w:webHidden/>
              </w:rPr>
              <w:fldChar w:fldCharType="end"/>
            </w:r>
          </w:hyperlink>
        </w:p>
        <w:p w14:paraId="15A63A61" w14:textId="77777777" w:rsidR="00124A4A" w:rsidRDefault="00124A4A">
          <w:pPr>
            <w:pStyle w:val="TOC3"/>
            <w:tabs>
              <w:tab w:val="left" w:pos="1320"/>
              <w:tab w:val="right" w:pos="9350"/>
            </w:tabs>
            <w:rPr>
              <w:noProof/>
            </w:rPr>
          </w:pPr>
          <w:hyperlink w:anchor="_Toc14327407" w:history="1">
            <w:r w:rsidRPr="00B2244C">
              <w:rPr>
                <w:rStyle w:val="Hyperlink"/>
                <w:noProof/>
              </w:rPr>
              <w:t>2.3.7</w:t>
            </w:r>
            <w:r>
              <w:rPr>
                <w:noProof/>
              </w:rPr>
              <w:tab/>
            </w:r>
            <w:r w:rsidRPr="00B2244C">
              <w:rPr>
                <w:rStyle w:val="Hyperlink"/>
                <w:noProof/>
              </w:rPr>
              <w:t>Fire hazard (keyword: FireHazard)</w:t>
            </w:r>
            <w:r>
              <w:rPr>
                <w:noProof/>
                <w:webHidden/>
              </w:rPr>
              <w:tab/>
            </w:r>
            <w:r>
              <w:rPr>
                <w:noProof/>
                <w:webHidden/>
              </w:rPr>
              <w:fldChar w:fldCharType="begin"/>
            </w:r>
            <w:r>
              <w:rPr>
                <w:noProof/>
                <w:webHidden/>
              </w:rPr>
              <w:instrText xml:space="preserve"> PAGEREF _Toc14327407 \h </w:instrText>
            </w:r>
            <w:r>
              <w:rPr>
                <w:noProof/>
                <w:webHidden/>
              </w:rPr>
            </w:r>
            <w:r>
              <w:rPr>
                <w:noProof/>
                <w:webHidden/>
              </w:rPr>
              <w:fldChar w:fldCharType="separate"/>
            </w:r>
            <w:r>
              <w:rPr>
                <w:noProof/>
                <w:webHidden/>
              </w:rPr>
              <w:t>14</w:t>
            </w:r>
            <w:r>
              <w:rPr>
                <w:noProof/>
                <w:webHidden/>
              </w:rPr>
              <w:fldChar w:fldCharType="end"/>
            </w:r>
          </w:hyperlink>
        </w:p>
        <w:p w14:paraId="251A4FB1" w14:textId="77777777" w:rsidR="00124A4A" w:rsidRDefault="00124A4A">
          <w:pPr>
            <w:pStyle w:val="TOC4"/>
            <w:tabs>
              <w:tab w:val="left" w:pos="1540"/>
              <w:tab w:val="right" w:pos="9350"/>
            </w:tabs>
            <w:rPr>
              <w:noProof/>
            </w:rPr>
          </w:pPr>
          <w:hyperlink w:anchor="_Toc14327408" w:history="1">
            <w:r w:rsidRPr="00B2244C">
              <w:rPr>
                <w:rStyle w:val="Hyperlink"/>
                <w:noProof/>
              </w:rPr>
              <w:t>2.3.7.1</w:t>
            </w:r>
            <w:r>
              <w:rPr>
                <w:noProof/>
              </w:rPr>
              <w:tab/>
            </w:r>
            <w:r w:rsidRPr="00B2244C">
              <w:rPr>
                <w:rStyle w:val="Hyperlink"/>
                <w:noProof/>
              </w:rPr>
              <w:t>Fire Hazard Table</w:t>
            </w:r>
            <w:r>
              <w:rPr>
                <w:noProof/>
                <w:webHidden/>
              </w:rPr>
              <w:tab/>
            </w:r>
            <w:r>
              <w:rPr>
                <w:noProof/>
                <w:webHidden/>
              </w:rPr>
              <w:fldChar w:fldCharType="begin"/>
            </w:r>
            <w:r>
              <w:rPr>
                <w:noProof/>
                <w:webHidden/>
              </w:rPr>
              <w:instrText xml:space="preserve"> PAGEREF _Toc14327408 \h </w:instrText>
            </w:r>
            <w:r>
              <w:rPr>
                <w:noProof/>
                <w:webHidden/>
              </w:rPr>
            </w:r>
            <w:r>
              <w:rPr>
                <w:noProof/>
                <w:webHidden/>
              </w:rPr>
              <w:fldChar w:fldCharType="separate"/>
            </w:r>
            <w:r>
              <w:rPr>
                <w:noProof/>
                <w:webHidden/>
              </w:rPr>
              <w:t>14</w:t>
            </w:r>
            <w:r>
              <w:rPr>
                <w:noProof/>
                <w:webHidden/>
              </w:rPr>
              <w:fldChar w:fldCharType="end"/>
            </w:r>
          </w:hyperlink>
        </w:p>
        <w:p w14:paraId="7D6FF278" w14:textId="77777777" w:rsidR="00124A4A" w:rsidRDefault="00124A4A">
          <w:pPr>
            <w:pStyle w:val="TOC4"/>
            <w:tabs>
              <w:tab w:val="left" w:pos="1540"/>
              <w:tab w:val="right" w:pos="9350"/>
            </w:tabs>
            <w:rPr>
              <w:noProof/>
            </w:rPr>
          </w:pPr>
          <w:hyperlink w:anchor="_Toc14327409" w:history="1">
            <w:r w:rsidRPr="00B2244C">
              <w:rPr>
                <w:rStyle w:val="Hyperlink"/>
                <w:noProof/>
              </w:rPr>
              <w:t>2.3.7.2</w:t>
            </w:r>
            <w:r>
              <w:rPr>
                <w:noProof/>
              </w:rPr>
              <w:tab/>
            </w:r>
            <w:r w:rsidRPr="00B2244C">
              <w:rPr>
                <w:rStyle w:val="Hyperlink"/>
                <w:noProof/>
              </w:rPr>
              <w:t>Fuel Type column</w:t>
            </w:r>
            <w:r>
              <w:rPr>
                <w:noProof/>
                <w:webHidden/>
              </w:rPr>
              <w:tab/>
            </w:r>
            <w:r>
              <w:rPr>
                <w:noProof/>
                <w:webHidden/>
              </w:rPr>
              <w:fldChar w:fldCharType="begin"/>
            </w:r>
            <w:r>
              <w:rPr>
                <w:noProof/>
                <w:webHidden/>
              </w:rPr>
              <w:instrText xml:space="preserve"> PAGEREF _Toc14327409 \h </w:instrText>
            </w:r>
            <w:r>
              <w:rPr>
                <w:noProof/>
                <w:webHidden/>
              </w:rPr>
            </w:r>
            <w:r>
              <w:rPr>
                <w:noProof/>
                <w:webHidden/>
              </w:rPr>
              <w:fldChar w:fldCharType="separate"/>
            </w:r>
            <w:r>
              <w:rPr>
                <w:noProof/>
                <w:webHidden/>
              </w:rPr>
              <w:t>14</w:t>
            </w:r>
            <w:r>
              <w:rPr>
                <w:noProof/>
                <w:webHidden/>
              </w:rPr>
              <w:fldChar w:fldCharType="end"/>
            </w:r>
          </w:hyperlink>
        </w:p>
        <w:p w14:paraId="4AB5D623" w14:textId="77777777" w:rsidR="00124A4A" w:rsidRDefault="00124A4A">
          <w:pPr>
            <w:pStyle w:val="TOC4"/>
            <w:tabs>
              <w:tab w:val="left" w:pos="1540"/>
              <w:tab w:val="right" w:pos="9350"/>
            </w:tabs>
            <w:rPr>
              <w:noProof/>
            </w:rPr>
          </w:pPr>
          <w:hyperlink w:anchor="_Toc14327410" w:history="1">
            <w:r w:rsidRPr="00B2244C">
              <w:rPr>
                <w:rStyle w:val="Hyperlink"/>
                <w:noProof/>
              </w:rPr>
              <w:t>2.3.7.3</w:t>
            </w:r>
            <w:r>
              <w:rPr>
                <w:noProof/>
              </w:rPr>
              <w:tab/>
            </w:r>
            <w:r w:rsidRPr="00B2244C">
              <w:rPr>
                <w:rStyle w:val="Hyperlink"/>
                <w:noProof/>
              </w:rPr>
              <w:t>Fuel Type Rank column</w:t>
            </w:r>
            <w:r>
              <w:rPr>
                <w:noProof/>
                <w:webHidden/>
              </w:rPr>
              <w:tab/>
            </w:r>
            <w:r>
              <w:rPr>
                <w:noProof/>
                <w:webHidden/>
              </w:rPr>
              <w:fldChar w:fldCharType="begin"/>
            </w:r>
            <w:r>
              <w:rPr>
                <w:noProof/>
                <w:webHidden/>
              </w:rPr>
              <w:instrText xml:space="preserve"> PAGEREF _Toc14327410 \h </w:instrText>
            </w:r>
            <w:r>
              <w:rPr>
                <w:noProof/>
                <w:webHidden/>
              </w:rPr>
            </w:r>
            <w:r>
              <w:rPr>
                <w:noProof/>
                <w:webHidden/>
              </w:rPr>
              <w:fldChar w:fldCharType="separate"/>
            </w:r>
            <w:r>
              <w:rPr>
                <w:noProof/>
                <w:webHidden/>
              </w:rPr>
              <w:t>14</w:t>
            </w:r>
            <w:r>
              <w:rPr>
                <w:noProof/>
                <w:webHidden/>
              </w:rPr>
              <w:fldChar w:fldCharType="end"/>
            </w:r>
          </w:hyperlink>
        </w:p>
        <w:p w14:paraId="3CE4CFF6" w14:textId="77777777" w:rsidR="00124A4A" w:rsidRDefault="00124A4A">
          <w:pPr>
            <w:pStyle w:val="TOC2"/>
            <w:tabs>
              <w:tab w:val="left" w:pos="720"/>
              <w:tab w:val="right" w:pos="9350"/>
            </w:tabs>
            <w:rPr>
              <w:noProof/>
            </w:rPr>
          </w:pPr>
          <w:hyperlink w:anchor="_Toc14327411" w:history="1">
            <w:r w:rsidRPr="00B2244C">
              <w:rPr>
                <w:rStyle w:val="Hyperlink"/>
                <w:noProof/>
              </w:rPr>
              <w:t>2.4</w:t>
            </w:r>
            <w:r>
              <w:rPr>
                <w:noProof/>
              </w:rPr>
              <w:tab/>
            </w:r>
            <w:r w:rsidRPr="00B2244C">
              <w:rPr>
                <w:rStyle w:val="Hyperlink"/>
                <w:noProof/>
              </w:rPr>
              <w:t>Stand Qualifications</w:t>
            </w:r>
            <w:r>
              <w:rPr>
                <w:noProof/>
                <w:webHidden/>
              </w:rPr>
              <w:tab/>
            </w:r>
            <w:r>
              <w:rPr>
                <w:noProof/>
                <w:webHidden/>
              </w:rPr>
              <w:fldChar w:fldCharType="begin"/>
            </w:r>
            <w:r>
              <w:rPr>
                <w:noProof/>
                <w:webHidden/>
              </w:rPr>
              <w:instrText xml:space="preserve"> PAGEREF _Toc14327411 \h </w:instrText>
            </w:r>
            <w:r>
              <w:rPr>
                <w:noProof/>
                <w:webHidden/>
              </w:rPr>
            </w:r>
            <w:r>
              <w:rPr>
                <w:noProof/>
                <w:webHidden/>
              </w:rPr>
              <w:fldChar w:fldCharType="separate"/>
            </w:r>
            <w:r>
              <w:rPr>
                <w:noProof/>
                <w:webHidden/>
              </w:rPr>
              <w:t>15</w:t>
            </w:r>
            <w:r>
              <w:rPr>
                <w:noProof/>
                <w:webHidden/>
              </w:rPr>
              <w:fldChar w:fldCharType="end"/>
            </w:r>
          </w:hyperlink>
        </w:p>
        <w:p w14:paraId="310AE2A4" w14:textId="77777777" w:rsidR="00124A4A" w:rsidRDefault="00124A4A">
          <w:pPr>
            <w:pStyle w:val="TOC3"/>
            <w:tabs>
              <w:tab w:val="left" w:pos="1320"/>
              <w:tab w:val="right" w:pos="9350"/>
            </w:tabs>
            <w:rPr>
              <w:noProof/>
            </w:rPr>
          </w:pPr>
          <w:hyperlink w:anchor="_Toc14327412" w:history="1">
            <w:r w:rsidRPr="00B2244C">
              <w:rPr>
                <w:rStyle w:val="Hyperlink"/>
                <w:noProof/>
              </w:rPr>
              <w:t>2.4.1</w:t>
            </w:r>
            <w:r>
              <w:rPr>
                <w:noProof/>
              </w:rPr>
              <w:tab/>
            </w:r>
            <w:r w:rsidRPr="00B2244C">
              <w:rPr>
                <w:rStyle w:val="Hyperlink"/>
                <w:noProof/>
              </w:rPr>
              <w:t>MinimumAge</w:t>
            </w:r>
            <w:r>
              <w:rPr>
                <w:noProof/>
                <w:webHidden/>
              </w:rPr>
              <w:tab/>
            </w:r>
            <w:r>
              <w:rPr>
                <w:noProof/>
                <w:webHidden/>
              </w:rPr>
              <w:fldChar w:fldCharType="begin"/>
            </w:r>
            <w:r>
              <w:rPr>
                <w:noProof/>
                <w:webHidden/>
              </w:rPr>
              <w:instrText xml:space="preserve"> PAGEREF _Toc14327412 \h </w:instrText>
            </w:r>
            <w:r>
              <w:rPr>
                <w:noProof/>
                <w:webHidden/>
              </w:rPr>
            </w:r>
            <w:r>
              <w:rPr>
                <w:noProof/>
                <w:webHidden/>
              </w:rPr>
              <w:fldChar w:fldCharType="separate"/>
            </w:r>
            <w:r>
              <w:rPr>
                <w:noProof/>
                <w:webHidden/>
              </w:rPr>
              <w:t>15</w:t>
            </w:r>
            <w:r>
              <w:rPr>
                <w:noProof/>
                <w:webHidden/>
              </w:rPr>
              <w:fldChar w:fldCharType="end"/>
            </w:r>
          </w:hyperlink>
        </w:p>
        <w:p w14:paraId="09A571FE" w14:textId="77777777" w:rsidR="00124A4A" w:rsidRDefault="00124A4A">
          <w:pPr>
            <w:pStyle w:val="TOC3"/>
            <w:tabs>
              <w:tab w:val="left" w:pos="1320"/>
              <w:tab w:val="right" w:pos="9350"/>
            </w:tabs>
            <w:rPr>
              <w:noProof/>
            </w:rPr>
          </w:pPr>
          <w:hyperlink w:anchor="_Toc14327413" w:history="1">
            <w:r w:rsidRPr="00B2244C">
              <w:rPr>
                <w:rStyle w:val="Hyperlink"/>
                <w:noProof/>
              </w:rPr>
              <w:t>2.4.2</w:t>
            </w:r>
            <w:r>
              <w:rPr>
                <w:noProof/>
              </w:rPr>
              <w:tab/>
            </w:r>
            <w:r w:rsidRPr="00B2244C">
              <w:rPr>
                <w:rStyle w:val="Hyperlink"/>
                <w:noProof/>
              </w:rPr>
              <w:t>MaximumAge</w:t>
            </w:r>
            <w:r>
              <w:rPr>
                <w:noProof/>
                <w:webHidden/>
              </w:rPr>
              <w:tab/>
            </w:r>
            <w:r>
              <w:rPr>
                <w:noProof/>
                <w:webHidden/>
              </w:rPr>
              <w:fldChar w:fldCharType="begin"/>
            </w:r>
            <w:r>
              <w:rPr>
                <w:noProof/>
                <w:webHidden/>
              </w:rPr>
              <w:instrText xml:space="preserve"> PAGEREF _Toc14327413 \h </w:instrText>
            </w:r>
            <w:r>
              <w:rPr>
                <w:noProof/>
                <w:webHidden/>
              </w:rPr>
            </w:r>
            <w:r>
              <w:rPr>
                <w:noProof/>
                <w:webHidden/>
              </w:rPr>
              <w:fldChar w:fldCharType="separate"/>
            </w:r>
            <w:r>
              <w:rPr>
                <w:noProof/>
                <w:webHidden/>
              </w:rPr>
              <w:t>15</w:t>
            </w:r>
            <w:r>
              <w:rPr>
                <w:noProof/>
                <w:webHidden/>
              </w:rPr>
              <w:fldChar w:fldCharType="end"/>
            </w:r>
          </w:hyperlink>
        </w:p>
        <w:p w14:paraId="2B12CA88" w14:textId="77777777" w:rsidR="00124A4A" w:rsidRDefault="00124A4A">
          <w:pPr>
            <w:pStyle w:val="TOC3"/>
            <w:tabs>
              <w:tab w:val="left" w:pos="1320"/>
              <w:tab w:val="right" w:pos="9350"/>
            </w:tabs>
            <w:rPr>
              <w:noProof/>
            </w:rPr>
          </w:pPr>
          <w:hyperlink w:anchor="_Toc14327414" w:history="1">
            <w:r w:rsidRPr="00B2244C">
              <w:rPr>
                <w:rStyle w:val="Hyperlink"/>
                <w:noProof/>
              </w:rPr>
              <w:t>2.4.3</w:t>
            </w:r>
            <w:r>
              <w:rPr>
                <w:noProof/>
              </w:rPr>
              <w:tab/>
            </w:r>
            <w:r w:rsidRPr="00B2244C">
              <w:rPr>
                <w:rStyle w:val="Hyperlink"/>
                <w:noProof/>
              </w:rPr>
              <w:t>MinimumTimeSinceLastHarvest</w:t>
            </w:r>
            <w:r>
              <w:rPr>
                <w:noProof/>
                <w:webHidden/>
              </w:rPr>
              <w:tab/>
            </w:r>
            <w:r>
              <w:rPr>
                <w:noProof/>
                <w:webHidden/>
              </w:rPr>
              <w:fldChar w:fldCharType="begin"/>
            </w:r>
            <w:r>
              <w:rPr>
                <w:noProof/>
                <w:webHidden/>
              </w:rPr>
              <w:instrText xml:space="preserve"> PAGEREF _Toc14327414 \h </w:instrText>
            </w:r>
            <w:r>
              <w:rPr>
                <w:noProof/>
                <w:webHidden/>
              </w:rPr>
            </w:r>
            <w:r>
              <w:rPr>
                <w:noProof/>
                <w:webHidden/>
              </w:rPr>
              <w:fldChar w:fldCharType="separate"/>
            </w:r>
            <w:r>
              <w:rPr>
                <w:noProof/>
                <w:webHidden/>
              </w:rPr>
              <w:t>15</w:t>
            </w:r>
            <w:r>
              <w:rPr>
                <w:noProof/>
                <w:webHidden/>
              </w:rPr>
              <w:fldChar w:fldCharType="end"/>
            </w:r>
          </w:hyperlink>
        </w:p>
        <w:p w14:paraId="0AF09229" w14:textId="77777777" w:rsidR="00124A4A" w:rsidRDefault="00124A4A">
          <w:pPr>
            <w:pStyle w:val="TOC3"/>
            <w:tabs>
              <w:tab w:val="left" w:pos="1320"/>
              <w:tab w:val="right" w:pos="9350"/>
            </w:tabs>
            <w:rPr>
              <w:noProof/>
            </w:rPr>
          </w:pPr>
          <w:hyperlink w:anchor="_Toc14327415" w:history="1">
            <w:r w:rsidRPr="00B2244C">
              <w:rPr>
                <w:rStyle w:val="Hyperlink"/>
                <w:noProof/>
              </w:rPr>
              <w:t>2.4.4</w:t>
            </w:r>
            <w:r>
              <w:rPr>
                <w:noProof/>
              </w:rPr>
              <w:tab/>
            </w:r>
            <w:r w:rsidRPr="00B2244C">
              <w:rPr>
                <w:rStyle w:val="Hyperlink"/>
                <w:noProof/>
              </w:rPr>
              <w:t>Adjacency constraints</w:t>
            </w:r>
            <w:r>
              <w:rPr>
                <w:noProof/>
                <w:webHidden/>
              </w:rPr>
              <w:tab/>
            </w:r>
            <w:r>
              <w:rPr>
                <w:noProof/>
                <w:webHidden/>
              </w:rPr>
              <w:fldChar w:fldCharType="begin"/>
            </w:r>
            <w:r>
              <w:rPr>
                <w:noProof/>
                <w:webHidden/>
              </w:rPr>
              <w:instrText xml:space="preserve"> PAGEREF _Toc14327415 \h </w:instrText>
            </w:r>
            <w:r>
              <w:rPr>
                <w:noProof/>
                <w:webHidden/>
              </w:rPr>
            </w:r>
            <w:r>
              <w:rPr>
                <w:noProof/>
                <w:webHidden/>
              </w:rPr>
              <w:fldChar w:fldCharType="separate"/>
            </w:r>
            <w:r>
              <w:rPr>
                <w:noProof/>
                <w:webHidden/>
              </w:rPr>
              <w:t>16</w:t>
            </w:r>
            <w:r>
              <w:rPr>
                <w:noProof/>
                <w:webHidden/>
              </w:rPr>
              <w:fldChar w:fldCharType="end"/>
            </w:r>
          </w:hyperlink>
        </w:p>
        <w:p w14:paraId="4A23DEB3" w14:textId="77777777" w:rsidR="00124A4A" w:rsidRDefault="00124A4A">
          <w:pPr>
            <w:pStyle w:val="TOC3"/>
            <w:tabs>
              <w:tab w:val="left" w:pos="1320"/>
              <w:tab w:val="right" w:pos="9350"/>
            </w:tabs>
            <w:rPr>
              <w:noProof/>
            </w:rPr>
          </w:pPr>
          <w:hyperlink w:anchor="_Toc14327416" w:history="1">
            <w:r w:rsidRPr="00B2244C">
              <w:rPr>
                <w:rStyle w:val="Hyperlink"/>
                <w:noProof/>
              </w:rPr>
              <w:t>2.4.5</w:t>
            </w:r>
            <w:r>
              <w:rPr>
                <w:noProof/>
              </w:rPr>
              <w:tab/>
            </w:r>
            <w:r w:rsidRPr="00B2244C">
              <w:rPr>
                <w:rStyle w:val="Hyperlink"/>
                <w:noProof/>
              </w:rPr>
              <w:t>Forest Type</w:t>
            </w:r>
            <w:r>
              <w:rPr>
                <w:noProof/>
                <w:webHidden/>
              </w:rPr>
              <w:tab/>
            </w:r>
            <w:r>
              <w:rPr>
                <w:noProof/>
                <w:webHidden/>
              </w:rPr>
              <w:fldChar w:fldCharType="begin"/>
            </w:r>
            <w:r>
              <w:rPr>
                <w:noProof/>
                <w:webHidden/>
              </w:rPr>
              <w:instrText xml:space="preserve"> PAGEREF _Toc14327416 \h </w:instrText>
            </w:r>
            <w:r>
              <w:rPr>
                <w:noProof/>
                <w:webHidden/>
              </w:rPr>
            </w:r>
            <w:r>
              <w:rPr>
                <w:noProof/>
                <w:webHidden/>
              </w:rPr>
              <w:fldChar w:fldCharType="separate"/>
            </w:r>
            <w:r>
              <w:rPr>
                <w:noProof/>
                <w:webHidden/>
              </w:rPr>
              <w:t>16</w:t>
            </w:r>
            <w:r>
              <w:rPr>
                <w:noProof/>
                <w:webHidden/>
              </w:rPr>
              <w:fldChar w:fldCharType="end"/>
            </w:r>
          </w:hyperlink>
        </w:p>
        <w:p w14:paraId="5D234E85" w14:textId="77777777" w:rsidR="00124A4A" w:rsidRDefault="00124A4A">
          <w:pPr>
            <w:pStyle w:val="TOC3"/>
            <w:tabs>
              <w:tab w:val="left" w:pos="1320"/>
              <w:tab w:val="right" w:pos="9350"/>
            </w:tabs>
            <w:rPr>
              <w:noProof/>
            </w:rPr>
          </w:pPr>
          <w:hyperlink w:anchor="_Toc14327417" w:history="1">
            <w:r w:rsidRPr="00B2244C">
              <w:rPr>
                <w:rStyle w:val="Hyperlink"/>
                <w:noProof/>
              </w:rPr>
              <w:t>2.4.6</w:t>
            </w:r>
            <w:r>
              <w:rPr>
                <w:noProof/>
              </w:rPr>
              <w:tab/>
            </w:r>
            <w:r w:rsidRPr="00B2244C">
              <w:rPr>
                <w:rStyle w:val="Hyperlink"/>
                <w:noProof/>
              </w:rPr>
              <w:t>Pre-salvage years (keyword: PresalvageYears)</w:t>
            </w:r>
            <w:r>
              <w:rPr>
                <w:noProof/>
                <w:webHidden/>
              </w:rPr>
              <w:tab/>
            </w:r>
            <w:r>
              <w:rPr>
                <w:noProof/>
                <w:webHidden/>
              </w:rPr>
              <w:fldChar w:fldCharType="begin"/>
            </w:r>
            <w:r>
              <w:rPr>
                <w:noProof/>
                <w:webHidden/>
              </w:rPr>
              <w:instrText xml:space="preserve"> PAGEREF _Toc14327417 \h </w:instrText>
            </w:r>
            <w:r>
              <w:rPr>
                <w:noProof/>
                <w:webHidden/>
              </w:rPr>
            </w:r>
            <w:r>
              <w:rPr>
                <w:noProof/>
                <w:webHidden/>
              </w:rPr>
              <w:fldChar w:fldCharType="separate"/>
            </w:r>
            <w:r>
              <w:rPr>
                <w:noProof/>
                <w:webHidden/>
              </w:rPr>
              <w:t>17</w:t>
            </w:r>
            <w:r>
              <w:rPr>
                <w:noProof/>
                <w:webHidden/>
              </w:rPr>
              <w:fldChar w:fldCharType="end"/>
            </w:r>
          </w:hyperlink>
        </w:p>
        <w:p w14:paraId="2E8827D3" w14:textId="77777777" w:rsidR="00124A4A" w:rsidRDefault="00124A4A">
          <w:pPr>
            <w:pStyle w:val="TOC2"/>
            <w:tabs>
              <w:tab w:val="left" w:pos="720"/>
              <w:tab w:val="right" w:pos="9350"/>
            </w:tabs>
            <w:rPr>
              <w:noProof/>
            </w:rPr>
          </w:pPr>
          <w:hyperlink w:anchor="_Toc14327418" w:history="1">
            <w:r w:rsidRPr="00B2244C">
              <w:rPr>
                <w:rStyle w:val="Hyperlink"/>
                <w:noProof/>
              </w:rPr>
              <w:t>2.5</w:t>
            </w:r>
            <w:r>
              <w:rPr>
                <w:noProof/>
              </w:rPr>
              <w:tab/>
            </w:r>
            <w:r w:rsidRPr="00B2244C">
              <w:rPr>
                <w:rStyle w:val="Hyperlink"/>
                <w:noProof/>
              </w:rPr>
              <w:t>Site Selection</w:t>
            </w:r>
            <w:r>
              <w:rPr>
                <w:noProof/>
                <w:webHidden/>
              </w:rPr>
              <w:tab/>
            </w:r>
            <w:r>
              <w:rPr>
                <w:noProof/>
                <w:webHidden/>
              </w:rPr>
              <w:fldChar w:fldCharType="begin"/>
            </w:r>
            <w:r>
              <w:rPr>
                <w:noProof/>
                <w:webHidden/>
              </w:rPr>
              <w:instrText xml:space="preserve"> PAGEREF _Toc14327418 \h </w:instrText>
            </w:r>
            <w:r>
              <w:rPr>
                <w:noProof/>
                <w:webHidden/>
              </w:rPr>
            </w:r>
            <w:r>
              <w:rPr>
                <w:noProof/>
                <w:webHidden/>
              </w:rPr>
              <w:fldChar w:fldCharType="separate"/>
            </w:r>
            <w:r>
              <w:rPr>
                <w:noProof/>
                <w:webHidden/>
              </w:rPr>
              <w:t>17</w:t>
            </w:r>
            <w:r>
              <w:rPr>
                <w:noProof/>
                <w:webHidden/>
              </w:rPr>
              <w:fldChar w:fldCharType="end"/>
            </w:r>
          </w:hyperlink>
        </w:p>
        <w:p w14:paraId="386C8585" w14:textId="77777777" w:rsidR="00124A4A" w:rsidRDefault="00124A4A">
          <w:pPr>
            <w:pStyle w:val="TOC3"/>
            <w:tabs>
              <w:tab w:val="left" w:pos="1320"/>
              <w:tab w:val="right" w:pos="9350"/>
            </w:tabs>
            <w:rPr>
              <w:noProof/>
            </w:rPr>
          </w:pPr>
          <w:hyperlink w:anchor="_Toc14327419" w:history="1">
            <w:r w:rsidRPr="00B2244C">
              <w:rPr>
                <w:rStyle w:val="Hyperlink"/>
                <w:noProof/>
              </w:rPr>
              <w:t>2.5.1</w:t>
            </w:r>
            <w:r>
              <w:rPr>
                <w:noProof/>
              </w:rPr>
              <w:tab/>
            </w:r>
            <w:r w:rsidRPr="00B2244C">
              <w:rPr>
                <w:rStyle w:val="Hyperlink"/>
                <w:noProof/>
              </w:rPr>
              <w:t>SiteSelection</w:t>
            </w:r>
            <w:r>
              <w:rPr>
                <w:noProof/>
                <w:webHidden/>
              </w:rPr>
              <w:tab/>
            </w:r>
            <w:r>
              <w:rPr>
                <w:noProof/>
                <w:webHidden/>
              </w:rPr>
              <w:fldChar w:fldCharType="begin"/>
            </w:r>
            <w:r>
              <w:rPr>
                <w:noProof/>
                <w:webHidden/>
              </w:rPr>
              <w:instrText xml:space="preserve"> PAGEREF _Toc14327419 \h </w:instrText>
            </w:r>
            <w:r>
              <w:rPr>
                <w:noProof/>
                <w:webHidden/>
              </w:rPr>
            </w:r>
            <w:r>
              <w:rPr>
                <w:noProof/>
                <w:webHidden/>
              </w:rPr>
              <w:fldChar w:fldCharType="separate"/>
            </w:r>
            <w:r>
              <w:rPr>
                <w:noProof/>
                <w:webHidden/>
              </w:rPr>
              <w:t>17</w:t>
            </w:r>
            <w:r>
              <w:rPr>
                <w:noProof/>
                <w:webHidden/>
              </w:rPr>
              <w:fldChar w:fldCharType="end"/>
            </w:r>
          </w:hyperlink>
        </w:p>
        <w:p w14:paraId="364B1E2D" w14:textId="77777777" w:rsidR="00124A4A" w:rsidRDefault="00124A4A">
          <w:pPr>
            <w:pStyle w:val="TOC3"/>
            <w:tabs>
              <w:tab w:val="left" w:pos="1320"/>
              <w:tab w:val="right" w:pos="9350"/>
            </w:tabs>
            <w:rPr>
              <w:noProof/>
            </w:rPr>
          </w:pPr>
          <w:hyperlink w:anchor="_Toc14327420" w:history="1">
            <w:r w:rsidRPr="00B2244C">
              <w:rPr>
                <w:rStyle w:val="Hyperlink"/>
                <w:noProof/>
              </w:rPr>
              <w:t>2.5.2</w:t>
            </w:r>
            <w:r>
              <w:rPr>
                <w:noProof/>
              </w:rPr>
              <w:tab/>
            </w:r>
            <w:r w:rsidRPr="00B2244C">
              <w:rPr>
                <w:rStyle w:val="Hyperlink"/>
                <w:noProof/>
              </w:rPr>
              <w:t>Complete Stand (keyword: Complete)</w:t>
            </w:r>
            <w:r>
              <w:rPr>
                <w:noProof/>
                <w:webHidden/>
              </w:rPr>
              <w:tab/>
            </w:r>
            <w:r>
              <w:rPr>
                <w:noProof/>
                <w:webHidden/>
              </w:rPr>
              <w:fldChar w:fldCharType="begin"/>
            </w:r>
            <w:r>
              <w:rPr>
                <w:noProof/>
                <w:webHidden/>
              </w:rPr>
              <w:instrText xml:space="preserve"> PAGEREF _Toc14327420 \h </w:instrText>
            </w:r>
            <w:r>
              <w:rPr>
                <w:noProof/>
                <w:webHidden/>
              </w:rPr>
            </w:r>
            <w:r>
              <w:rPr>
                <w:noProof/>
                <w:webHidden/>
              </w:rPr>
              <w:fldChar w:fldCharType="separate"/>
            </w:r>
            <w:r>
              <w:rPr>
                <w:noProof/>
                <w:webHidden/>
              </w:rPr>
              <w:t>18</w:t>
            </w:r>
            <w:r>
              <w:rPr>
                <w:noProof/>
                <w:webHidden/>
              </w:rPr>
              <w:fldChar w:fldCharType="end"/>
            </w:r>
          </w:hyperlink>
        </w:p>
        <w:p w14:paraId="7AD17C89" w14:textId="77777777" w:rsidR="00124A4A" w:rsidRDefault="00124A4A">
          <w:pPr>
            <w:pStyle w:val="TOC3"/>
            <w:tabs>
              <w:tab w:val="left" w:pos="1320"/>
              <w:tab w:val="right" w:pos="9350"/>
            </w:tabs>
            <w:rPr>
              <w:noProof/>
            </w:rPr>
          </w:pPr>
          <w:hyperlink w:anchor="_Toc14327421" w:history="1">
            <w:r w:rsidRPr="00B2244C">
              <w:rPr>
                <w:rStyle w:val="Hyperlink"/>
                <w:noProof/>
              </w:rPr>
              <w:t>2.5.3</w:t>
            </w:r>
            <w:r>
              <w:rPr>
                <w:noProof/>
              </w:rPr>
              <w:tab/>
            </w:r>
            <w:r w:rsidRPr="00B2244C">
              <w:rPr>
                <w:rStyle w:val="Hyperlink"/>
                <w:noProof/>
              </w:rPr>
              <w:t>Stand Spreading (keyword: CompleteStandSpread or PartialStandSpread)</w:t>
            </w:r>
            <w:r>
              <w:rPr>
                <w:noProof/>
                <w:webHidden/>
              </w:rPr>
              <w:tab/>
            </w:r>
            <w:r>
              <w:rPr>
                <w:noProof/>
                <w:webHidden/>
              </w:rPr>
              <w:fldChar w:fldCharType="begin"/>
            </w:r>
            <w:r>
              <w:rPr>
                <w:noProof/>
                <w:webHidden/>
              </w:rPr>
              <w:instrText xml:space="preserve"> PAGEREF _Toc14327421 \h </w:instrText>
            </w:r>
            <w:r>
              <w:rPr>
                <w:noProof/>
                <w:webHidden/>
              </w:rPr>
            </w:r>
            <w:r>
              <w:rPr>
                <w:noProof/>
                <w:webHidden/>
              </w:rPr>
              <w:fldChar w:fldCharType="separate"/>
            </w:r>
            <w:r>
              <w:rPr>
                <w:noProof/>
                <w:webHidden/>
              </w:rPr>
              <w:t>18</w:t>
            </w:r>
            <w:r>
              <w:rPr>
                <w:noProof/>
                <w:webHidden/>
              </w:rPr>
              <w:fldChar w:fldCharType="end"/>
            </w:r>
          </w:hyperlink>
        </w:p>
        <w:p w14:paraId="51A38BF4" w14:textId="77777777" w:rsidR="00124A4A" w:rsidRDefault="00124A4A">
          <w:pPr>
            <w:pStyle w:val="TOC3"/>
            <w:tabs>
              <w:tab w:val="left" w:pos="1320"/>
              <w:tab w:val="right" w:pos="9350"/>
            </w:tabs>
            <w:rPr>
              <w:noProof/>
            </w:rPr>
          </w:pPr>
          <w:hyperlink w:anchor="_Toc14327422" w:history="1">
            <w:r w:rsidRPr="00B2244C">
              <w:rPr>
                <w:rStyle w:val="Hyperlink"/>
                <w:noProof/>
              </w:rPr>
              <w:t>2.5.4</w:t>
            </w:r>
            <w:r>
              <w:rPr>
                <w:noProof/>
              </w:rPr>
              <w:tab/>
            </w:r>
            <w:r w:rsidRPr="00B2244C">
              <w:rPr>
                <w:rStyle w:val="Hyperlink"/>
                <w:noProof/>
              </w:rPr>
              <w:t>Target Harvest Size</w:t>
            </w:r>
            <w:r>
              <w:rPr>
                <w:noProof/>
                <w:webHidden/>
              </w:rPr>
              <w:tab/>
            </w:r>
            <w:r>
              <w:rPr>
                <w:noProof/>
                <w:webHidden/>
              </w:rPr>
              <w:fldChar w:fldCharType="begin"/>
            </w:r>
            <w:r>
              <w:rPr>
                <w:noProof/>
                <w:webHidden/>
              </w:rPr>
              <w:instrText xml:space="preserve"> PAGEREF _Toc14327422 \h </w:instrText>
            </w:r>
            <w:r>
              <w:rPr>
                <w:noProof/>
                <w:webHidden/>
              </w:rPr>
            </w:r>
            <w:r>
              <w:rPr>
                <w:noProof/>
                <w:webHidden/>
              </w:rPr>
              <w:fldChar w:fldCharType="separate"/>
            </w:r>
            <w:r>
              <w:rPr>
                <w:noProof/>
                <w:webHidden/>
              </w:rPr>
              <w:t>18</w:t>
            </w:r>
            <w:r>
              <w:rPr>
                <w:noProof/>
                <w:webHidden/>
              </w:rPr>
              <w:fldChar w:fldCharType="end"/>
            </w:r>
          </w:hyperlink>
        </w:p>
        <w:p w14:paraId="0A3CF6F8" w14:textId="77777777" w:rsidR="00124A4A" w:rsidRDefault="00124A4A">
          <w:pPr>
            <w:pStyle w:val="TOC4"/>
            <w:tabs>
              <w:tab w:val="left" w:pos="1540"/>
              <w:tab w:val="right" w:pos="9350"/>
            </w:tabs>
            <w:rPr>
              <w:noProof/>
            </w:rPr>
          </w:pPr>
          <w:hyperlink w:anchor="_Toc14327423" w:history="1">
            <w:r w:rsidRPr="00B2244C">
              <w:rPr>
                <w:rStyle w:val="Hyperlink"/>
                <w:noProof/>
              </w:rPr>
              <w:t>2.5.4.1</w:t>
            </w:r>
            <w:r>
              <w:rPr>
                <w:noProof/>
              </w:rPr>
              <w:tab/>
            </w:r>
            <w:r w:rsidRPr="00B2244C">
              <w:rPr>
                <w:rStyle w:val="Hyperlink"/>
                <w:noProof/>
              </w:rPr>
              <w:t>Targeted Stand Size – Partial Stand Spreading</w:t>
            </w:r>
            <w:r>
              <w:rPr>
                <w:noProof/>
                <w:webHidden/>
              </w:rPr>
              <w:tab/>
            </w:r>
            <w:r>
              <w:rPr>
                <w:noProof/>
                <w:webHidden/>
              </w:rPr>
              <w:fldChar w:fldCharType="begin"/>
            </w:r>
            <w:r>
              <w:rPr>
                <w:noProof/>
                <w:webHidden/>
              </w:rPr>
              <w:instrText xml:space="preserve"> PAGEREF _Toc14327423 \h </w:instrText>
            </w:r>
            <w:r>
              <w:rPr>
                <w:noProof/>
                <w:webHidden/>
              </w:rPr>
            </w:r>
            <w:r>
              <w:rPr>
                <w:noProof/>
                <w:webHidden/>
              </w:rPr>
              <w:fldChar w:fldCharType="separate"/>
            </w:r>
            <w:r>
              <w:rPr>
                <w:noProof/>
                <w:webHidden/>
              </w:rPr>
              <w:t>18</w:t>
            </w:r>
            <w:r>
              <w:rPr>
                <w:noProof/>
                <w:webHidden/>
              </w:rPr>
              <w:fldChar w:fldCharType="end"/>
            </w:r>
          </w:hyperlink>
        </w:p>
        <w:p w14:paraId="5FDB4E13" w14:textId="77777777" w:rsidR="00124A4A" w:rsidRDefault="00124A4A">
          <w:pPr>
            <w:pStyle w:val="TOC4"/>
            <w:tabs>
              <w:tab w:val="left" w:pos="1540"/>
              <w:tab w:val="right" w:pos="9350"/>
            </w:tabs>
            <w:rPr>
              <w:noProof/>
            </w:rPr>
          </w:pPr>
          <w:hyperlink w:anchor="_Toc14327424" w:history="1">
            <w:r w:rsidRPr="00B2244C">
              <w:rPr>
                <w:rStyle w:val="Hyperlink"/>
                <w:noProof/>
              </w:rPr>
              <w:t>2.5.4.2</w:t>
            </w:r>
            <w:r>
              <w:rPr>
                <w:noProof/>
              </w:rPr>
              <w:tab/>
            </w:r>
            <w:r w:rsidRPr="00B2244C">
              <w:rPr>
                <w:rStyle w:val="Hyperlink"/>
                <w:noProof/>
              </w:rPr>
              <w:t>Targeted Stand Size - Complete Stand Spreading</w:t>
            </w:r>
            <w:r>
              <w:rPr>
                <w:noProof/>
                <w:webHidden/>
              </w:rPr>
              <w:tab/>
            </w:r>
            <w:r>
              <w:rPr>
                <w:noProof/>
                <w:webHidden/>
              </w:rPr>
              <w:fldChar w:fldCharType="begin"/>
            </w:r>
            <w:r>
              <w:rPr>
                <w:noProof/>
                <w:webHidden/>
              </w:rPr>
              <w:instrText xml:space="preserve"> PAGEREF _Toc14327424 \h </w:instrText>
            </w:r>
            <w:r>
              <w:rPr>
                <w:noProof/>
                <w:webHidden/>
              </w:rPr>
            </w:r>
            <w:r>
              <w:rPr>
                <w:noProof/>
                <w:webHidden/>
              </w:rPr>
              <w:fldChar w:fldCharType="separate"/>
            </w:r>
            <w:r>
              <w:rPr>
                <w:noProof/>
                <w:webHidden/>
              </w:rPr>
              <w:t>18</w:t>
            </w:r>
            <w:r>
              <w:rPr>
                <w:noProof/>
                <w:webHidden/>
              </w:rPr>
              <w:fldChar w:fldCharType="end"/>
            </w:r>
          </w:hyperlink>
        </w:p>
        <w:p w14:paraId="7B4F21C4" w14:textId="77777777" w:rsidR="00124A4A" w:rsidRDefault="00124A4A">
          <w:pPr>
            <w:pStyle w:val="TOC3"/>
            <w:tabs>
              <w:tab w:val="left" w:pos="1320"/>
              <w:tab w:val="right" w:pos="9350"/>
            </w:tabs>
            <w:rPr>
              <w:noProof/>
            </w:rPr>
          </w:pPr>
          <w:hyperlink w:anchor="_Toc14327425" w:history="1">
            <w:r w:rsidRPr="00B2244C">
              <w:rPr>
                <w:rStyle w:val="Hyperlink"/>
                <w:noProof/>
              </w:rPr>
              <w:t>2.5.5</w:t>
            </w:r>
            <w:r>
              <w:rPr>
                <w:noProof/>
              </w:rPr>
              <w:tab/>
            </w:r>
            <w:r w:rsidRPr="00B2244C">
              <w:rPr>
                <w:rStyle w:val="Hyperlink"/>
                <w:noProof/>
              </w:rPr>
              <w:t>Patch Cutting (Group Selection)</w:t>
            </w:r>
            <w:r>
              <w:rPr>
                <w:noProof/>
                <w:webHidden/>
              </w:rPr>
              <w:tab/>
            </w:r>
            <w:r>
              <w:rPr>
                <w:noProof/>
                <w:webHidden/>
              </w:rPr>
              <w:fldChar w:fldCharType="begin"/>
            </w:r>
            <w:r>
              <w:rPr>
                <w:noProof/>
                <w:webHidden/>
              </w:rPr>
              <w:instrText xml:space="preserve"> PAGEREF _Toc14327425 \h </w:instrText>
            </w:r>
            <w:r>
              <w:rPr>
                <w:noProof/>
                <w:webHidden/>
              </w:rPr>
            </w:r>
            <w:r>
              <w:rPr>
                <w:noProof/>
                <w:webHidden/>
              </w:rPr>
              <w:fldChar w:fldCharType="separate"/>
            </w:r>
            <w:r>
              <w:rPr>
                <w:noProof/>
                <w:webHidden/>
              </w:rPr>
              <w:t>19</w:t>
            </w:r>
            <w:r>
              <w:rPr>
                <w:noProof/>
                <w:webHidden/>
              </w:rPr>
              <w:fldChar w:fldCharType="end"/>
            </w:r>
          </w:hyperlink>
        </w:p>
        <w:p w14:paraId="25CF4781" w14:textId="77777777" w:rsidR="00124A4A" w:rsidRDefault="00124A4A">
          <w:pPr>
            <w:pStyle w:val="TOC2"/>
            <w:tabs>
              <w:tab w:val="left" w:pos="720"/>
              <w:tab w:val="right" w:pos="9350"/>
            </w:tabs>
            <w:rPr>
              <w:noProof/>
            </w:rPr>
          </w:pPr>
          <w:hyperlink w:anchor="_Toc14327426" w:history="1">
            <w:r w:rsidRPr="00B2244C">
              <w:rPr>
                <w:rStyle w:val="Hyperlink"/>
                <w:noProof/>
              </w:rPr>
              <w:t>2.6</w:t>
            </w:r>
            <w:r>
              <w:rPr>
                <w:noProof/>
              </w:rPr>
              <w:tab/>
            </w:r>
            <w:r w:rsidRPr="00B2244C">
              <w:rPr>
                <w:rStyle w:val="Hyperlink"/>
                <w:noProof/>
              </w:rPr>
              <w:t>Cohort Removal List</w:t>
            </w:r>
            <w:r>
              <w:rPr>
                <w:noProof/>
                <w:webHidden/>
              </w:rPr>
              <w:tab/>
            </w:r>
            <w:r>
              <w:rPr>
                <w:noProof/>
                <w:webHidden/>
              </w:rPr>
              <w:fldChar w:fldCharType="begin"/>
            </w:r>
            <w:r>
              <w:rPr>
                <w:noProof/>
                <w:webHidden/>
              </w:rPr>
              <w:instrText xml:space="preserve"> PAGEREF _Toc14327426 \h </w:instrText>
            </w:r>
            <w:r>
              <w:rPr>
                <w:noProof/>
                <w:webHidden/>
              </w:rPr>
            </w:r>
            <w:r>
              <w:rPr>
                <w:noProof/>
                <w:webHidden/>
              </w:rPr>
              <w:fldChar w:fldCharType="separate"/>
            </w:r>
            <w:r>
              <w:rPr>
                <w:noProof/>
                <w:webHidden/>
              </w:rPr>
              <w:t>19</w:t>
            </w:r>
            <w:r>
              <w:rPr>
                <w:noProof/>
                <w:webHidden/>
              </w:rPr>
              <w:fldChar w:fldCharType="end"/>
            </w:r>
          </w:hyperlink>
        </w:p>
        <w:p w14:paraId="1BF6D78A" w14:textId="77777777" w:rsidR="00124A4A" w:rsidRDefault="00124A4A">
          <w:pPr>
            <w:pStyle w:val="TOC3"/>
            <w:tabs>
              <w:tab w:val="left" w:pos="1320"/>
              <w:tab w:val="right" w:pos="9350"/>
            </w:tabs>
            <w:rPr>
              <w:noProof/>
            </w:rPr>
          </w:pPr>
          <w:hyperlink w:anchor="_Toc14327427" w:history="1">
            <w:r w:rsidRPr="00B2244C">
              <w:rPr>
                <w:rStyle w:val="Hyperlink"/>
                <w:noProof/>
              </w:rPr>
              <w:t>2.6.1</w:t>
            </w:r>
            <w:r>
              <w:rPr>
                <w:noProof/>
              </w:rPr>
              <w:tab/>
            </w:r>
            <w:r w:rsidRPr="00B2244C">
              <w:rPr>
                <w:rStyle w:val="Hyperlink"/>
                <w:noProof/>
              </w:rPr>
              <w:t>CohortsRemoved</w:t>
            </w:r>
            <w:r>
              <w:rPr>
                <w:noProof/>
                <w:webHidden/>
              </w:rPr>
              <w:tab/>
            </w:r>
            <w:r>
              <w:rPr>
                <w:noProof/>
                <w:webHidden/>
              </w:rPr>
              <w:fldChar w:fldCharType="begin"/>
            </w:r>
            <w:r>
              <w:rPr>
                <w:noProof/>
                <w:webHidden/>
              </w:rPr>
              <w:instrText xml:space="preserve"> PAGEREF _Toc14327427 \h </w:instrText>
            </w:r>
            <w:r>
              <w:rPr>
                <w:noProof/>
                <w:webHidden/>
              </w:rPr>
            </w:r>
            <w:r>
              <w:rPr>
                <w:noProof/>
                <w:webHidden/>
              </w:rPr>
              <w:fldChar w:fldCharType="separate"/>
            </w:r>
            <w:r>
              <w:rPr>
                <w:noProof/>
                <w:webHidden/>
              </w:rPr>
              <w:t>19</w:t>
            </w:r>
            <w:r>
              <w:rPr>
                <w:noProof/>
                <w:webHidden/>
              </w:rPr>
              <w:fldChar w:fldCharType="end"/>
            </w:r>
          </w:hyperlink>
        </w:p>
        <w:p w14:paraId="67B77B08" w14:textId="77777777" w:rsidR="00124A4A" w:rsidRDefault="00124A4A">
          <w:pPr>
            <w:pStyle w:val="TOC4"/>
            <w:tabs>
              <w:tab w:val="left" w:pos="1540"/>
              <w:tab w:val="right" w:pos="9350"/>
            </w:tabs>
            <w:rPr>
              <w:noProof/>
            </w:rPr>
          </w:pPr>
          <w:hyperlink w:anchor="_Toc14327428" w:history="1">
            <w:r w:rsidRPr="00B2244C">
              <w:rPr>
                <w:rStyle w:val="Hyperlink"/>
                <w:noProof/>
              </w:rPr>
              <w:t>2.6.1.1</w:t>
            </w:r>
            <w:r>
              <w:rPr>
                <w:noProof/>
              </w:rPr>
              <w:tab/>
            </w:r>
            <w:r w:rsidRPr="00B2244C">
              <w:rPr>
                <w:rStyle w:val="Hyperlink"/>
                <w:noProof/>
              </w:rPr>
              <w:t>Species List for Cohort Removal</w:t>
            </w:r>
            <w:r>
              <w:rPr>
                <w:noProof/>
                <w:webHidden/>
              </w:rPr>
              <w:tab/>
            </w:r>
            <w:r>
              <w:rPr>
                <w:noProof/>
                <w:webHidden/>
              </w:rPr>
              <w:fldChar w:fldCharType="begin"/>
            </w:r>
            <w:r>
              <w:rPr>
                <w:noProof/>
                <w:webHidden/>
              </w:rPr>
              <w:instrText xml:space="preserve"> PAGEREF _Toc14327428 \h </w:instrText>
            </w:r>
            <w:r>
              <w:rPr>
                <w:noProof/>
                <w:webHidden/>
              </w:rPr>
            </w:r>
            <w:r>
              <w:rPr>
                <w:noProof/>
                <w:webHidden/>
              </w:rPr>
              <w:fldChar w:fldCharType="separate"/>
            </w:r>
            <w:r>
              <w:rPr>
                <w:noProof/>
                <w:webHidden/>
              </w:rPr>
              <w:t>20</w:t>
            </w:r>
            <w:r>
              <w:rPr>
                <w:noProof/>
                <w:webHidden/>
              </w:rPr>
              <w:fldChar w:fldCharType="end"/>
            </w:r>
          </w:hyperlink>
        </w:p>
        <w:p w14:paraId="04F7E110" w14:textId="77777777" w:rsidR="00124A4A" w:rsidRDefault="00124A4A">
          <w:pPr>
            <w:pStyle w:val="TOC3"/>
            <w:tabs>
              <w:tab w:val="left" w:pos="1320"/>
              <w:tab w:val="right" w:pos="9350"/>
            </w:tabs>
            <w:rPr>
              <w:noProof/>
            </w:rPr>
          </w:pPr>
          <w:hyperlink w:anchor="_Toc14327429" w:history="1">
            <w:r w:rsidRPr="00B2244C">
              <w:rPr>
                <w:rStyle w:val="Hyperlink"/>
                <w:noProof/>
              </w:rPr>
              <w:t>2.6.2</w:t>
            </w:r>
            <w:r>
              <w:rPr>
                <w:noProof/>
              </w:rPr>
              <w:tab/>
            </w:r>
            <w:r w:rsidRPr="00B2244C">
              <w:rPr>
                <w:rStyle w:val="Hyperlink"/>
                <w:noProof/>
              </w:rPr>
              <w:t>Plant</w:t>
            </w:r>
            <w:r>
              <w:rPr>
                <w:noProof/>
                <w:webHidden/>
              </w:rPr>
              <w:tab/>
            </w:r>
            <w:r>
              <w:rPr>
                <w:noProof/>
                <w:webHidden/>
              </w:rPr>
              <w:fldChar w:fldCharType="begin"/>
            </w:r>
            <w:r>
              <w:rPr>
                <w:noProof/>
                <w:webHidden/>
              </w:rPr>
              <w:instrText xml:space="preserve"> PAGEREF _Toc14327429 \h </w:instrText>
            </w:r>
            <w:r>
              <w:rPr>
                <w:noProof/>
                <w:webHidden/>
              </w:rPr>
            </w:r>
            <w:r>
              <w:rPr>
                <w:noProof/>
                <w:webHidden/>
              </w:rPr>
              <w:fldChar w:fldCharType="separate"/>
            </w:r>
            <w:r>
              <w:rPr>
                <w:noProof/>
                <w:webHidden/>
              </w:rPr>
              <w:t>21</w:t>
            </w:r>
            <w:r>
              <w:rPr>
                <w:noProof/>
                <w:webHidden/>
              </w:rPr>
              <w:fldChar w:fldCharType="end"/>
            </w:r>
          </w:hyperlink>
        </w:p>
        <w:p w14:paraId="3481DFA8" w14:textId="77777777" w:rsidR="00124A4A" w:rsidRDefault="00124A4A">
          <w:pPr>
            <w:pStyle w:val="TOC2"/>
            <w:tabs>
              <w:tab w:val="left" w:pos="720"/>
              <w:tab w:val="right" w:pos="9350"/>
            </w:tabs>
            <w:rPr>
              <w:noProof/>
            </w:rPr>
          </w:pPr>
          <w:hyperlink w:anchor="_Toc14327430" w:history="1">
            <w:r w:rsidRPr="00B2244C">
              <w:rPr>
                <w:rStyle w:val="Hyperlink"/>
                <w:noProof/>
              </w:rPr>
              <w:t>2.7</w:t>
            </w:r>
            <w:r>
              <w:rPr>
                <w:noProof/>
              </w:rPr>
              <w:tab/>
            </w:r>
            <w:r w:rsidRPr="00B2244C">
              <w:rPr>
                <w:rStyle w:val="Hyperlink"/>
                <w:noProof/>
              </w:rPr>
              <w:t>Repeated Prescriptions</w:t>
            </w:r>
            <w:r>
              <w:rPr>
                <w:noProof/>
                <w:webHidden/>
              </w:rPr>
              <w:tab/>
            </w:r>
            <w:r>
              <w:rPr>
                <w:noProof/>
                <w:webHidden/>
              </w:rPr>
              <w:fldChar w:fldCharType="begin"/>
            </w:r>
            <w:r>
              <w:rPr>
                <w:noProof/>
                <w:webHidden/>
              </w:rPr>
              <w:instrText xml:space="preserve"> PAGEREF _Toc14327430 \h </w:instrText>
            </w:r>
            <w:r>
              <w:rPr>
                <w:noProof/>
                <w:webHidden/>
              </w:rPr>
            </w:r>
            <w:r>
              <w:rPr>
                <w:noProof/>
                <w:webHidden/>
              </w:rPr>
              <w:fldChar w:fldCharType="separate"/>
            </w:r>
            <w:r>
              <w:rPr>
                <w:noProof/>
                <w:webHidden/>
              </w:rPr>
              <w:t>21</w:t>
            </w:r>
            <w:r>
              <w:rPr>
                <w:noProof/>
                <w:webHidden/>
              </w:rPr>
              <w:fldChar w:fldCharType="end"/>
            </w:r>
          </w:hyperlink>
        </w:p>
        <w:p w14:paraId="756DF663" w14:textId="77777777" w:rsidR="00124A4A" w:rsidRDefault="00124A4A">
          <w:pPr>
            <w:pStyle w:val="TOC3"/>
            <w:tabs>
              <w:tab w:val="left" w:pos="1320"/>
              <w:tab w:val="right" w:pos="9350"/>
            </w:tabs>
            <w:rPr>
              <w:noProof/>
            </w:rPr>
          </w:pPr>
          <w:hyperlink w:anchor="_Toc14327431" w:history="1">
            <w:r w:rsidRPr="00B2244C">
              <w:rPr>
                <w:rStyle w:val="Hyperlink"/>
                <w:noProof/>
              </w:rPr>
              <w:t>2.7.1</w:t>
            </w:r>
            <w:r>
              <w:rPr>
                <w:noProof/>
              </w:rPr>
              <w:tab/>
            </w:r>
            <w:r w:rsidRPr="00B2244C">
              <w:rPr>
                <w:rStyle w:val="Hyperlink"/>
                <w:noProof/>
              </w:rPr>
              <w:t>Single Repeat Harvests</w:t>
            </w:r>
            <w:r>
              <w:rPr>
                <w:noProof/>
                <w:webHidden/>
              </w:rPr>
              <w:tab/>
            </w:r>
            <w:r>
              <w:rPr>
                <w:noProof/>
                <w:webHidden/>
              </w:rPr>
              <w:fldChar w:fldCharType="begin"/>
            </w:r>
            <w:r>
              <w:rPr>
                <w:noProof/>
                <w:webHidden/>
              </w:rPr>
              <w:instrText xml:space="preserve"> PAGEREF _Toc14327431 \h </w:instrText>
            </w:r>
            <w:r>
              <w:rPr>
                <w:noProof/>
                <w:webHidden/>
              </w:rPr>
            </w:r>
            <w:r>
              <w:rPr>
                <w:noProof/>
                <w:webHidden/>
              </w:rPr>
              <w:fldChar w:fldCharType="separate"/>
            </w:r>
            <w:r>
              <w:rPr>
                <w:noProof/>
                <w:webHidden/>
              </w:rPr>
              <w:t>21</w:t>
            </w:r>
            <w:r>
              <w:rPr>
                <w:noProof/>
                <w:webHidden/>
              </w:rPr>
              <w:fldChar w:fldCharType="end"/>
            </w:r>
          </w:hyperlink>
        </w:p>
        <w:p w14:paraId="16922350" w14:textId="77777777" w:rsidR="00124A4A" w:rsidRDefault="00124A4A">
          <w:pPr>
            <w:pStyle w:val="TOC4"/>
            <w:tabs>
              <w:tab w:val="left" w:pos="1540"/>
              <w:tab w:val="right" w:pos="9350"/>
            </w:tabs>
            <w:rPr>
              <w:noProof/>
            </w:rPr>
          </w:pPr>
          <w:hyperlink w:anchor="_Toc14327432" w:history="1">
            <w:r w:rsidRPr="00B2244C">
              <w:rPr>
                <w:rStyle w:val="Hyperlink"/>
                <w:noProof/>
              </w:rPr>
              <w:t>2.7.1.1</w:t>
            </w:r>
            <w:r>
              <w:rPr>
                <w:noProof/>
              </w:rPr>
              <w:tab/>
            </w:r>
            <w:r w:rsidRPr="00B2244C">
              <w:rPr>
                <w:rStyle w:val="Hyperlink"/>
                <w:noProof/>
              </w:rPr>
              <w:t>CohortsRemoved and Plant Parameters for Single-Repeat Harvests</w:t>
            </w:r>
            <w:r>
              <w:rPr>
                <w:noProof/>
                <w:webHidden/>
              </w:rPr>
              <w:tab/>
            </w:r>
            <w:r>
              <w:rPr>
                <w:noProof/>
                <w:webHidden/>
              </w:rPr>
              <w:fldChar w:fldCharType="begin"/>
            </w:r>
            <w:r>
              <w:rPr>
                <w:noProof/>
                <w:webHidden/>
              </w:rPr>
              <w:instrText xml:space="preserve"> PAGEREF _Toc14327432 \h </w:instrText>
            </w:r>
            <w:r>
              <w:rPr>
                <w:noProof/>
                <w:webHidden/>
              </w:rPr>
            </w:r>
            <w:r>
              <w:rPr>
                <w:noProof/>
                <w:webHidden/>
              </w:rPr>
              <w:fldChar w:fldCharType="separate"/>
            </w:r>
            <w:r>
              <w:rPr>
                <w:noProof/>
                <w:webHidden/>
              </w:rPr>
              <w:t>22</w:t>
            </w:r>
            <w:r>
              <w:rPr>
                <w:noProof/>
                <w:webHidden/>
              </w:rPr>
              <w:fldChar w:fldCharType="end"/>
            </w:r>
          </w:hyperlink>
        </w:p>
        <w:p w14:paraId="7F61648A" w14:textId="77777777" w:rsidR="00124A4A" w:rsidRDefault="00124A4A">
          <w:pPr>
            <w:pStyle w:val="TOC3"/>
            <w:tabs>
              <w:tab w:val="left" w:pos="1320"/>
              <w:tab w:val="right" w:pos="9350"/>
            </w:tabs>
            <w:rPr>
              <w:noProof/>
            </w:rPr>
          </w:pPr>
          <w:hyperlink w:anchor="_Toc14327433" w:history="1">
            <w:r w:rsidRPr="00B2244C">
              <w:rPr>
                <w:rStyle w:val="Hyperlink"/>
                <w:noProof/>
              </w:rPr>
              <w:t>2.7.2</w:t>
            </w:r>
            <w:r>
              <w:rPr>
                <w:noProof/>
              </w:rPr>
              <w:tab/>
            </w:r>
            <w:r w:rsidRPr="00B2244C">
              <w:rPr>
                <w:rStyle w:val="Hyperlink"/>
                <w:noProof/>
              </w:rPr>
              <w:t>Multiple Repeat Harvests</w:t>
            </w:r>
            <w:r>
              <w:rPr>
                <w:noProof/>
                <w:webHidden/>
              </w:rPr>
              <w:tab/>
            </w:r>
            <w:r>
              <w:rPr>
                <w:noProof/>
                <w:webHidden/>
              </w:rPr>
              <w:fldChar w:fldCharType="begin"/>
            </w:r>
            <w:r>
              <w:rPr>
                <w:noProof/>
                <w:webHidden/>
              </w:rPr>
              <w:instrText xml:space="preserve"> PAGEREF _Toc14327433 \h </w:instrText>
            </w:r>
            <w:r>
              <w:rPr>
                <w:noProof/>
                <w:webHidden/>
              </w:rPr>
            </w:r>
            <w:r>
              <w:rPr>
                <w:noProof/>
                <w:webHidden/>
              </w:rPr>
              <w:fldChar w:fldCharType="separate"/>
            </w:r>
            <w:r>
              <w:rPr>
                <w:noProof/>
                <w:webHidden/>
              </w:rPr>
              <w:t>22</w:t>
            </w:r>
            <w:r>
              <w:rPr>
                <w:noProof/>
                <w:webHidden/>
              </w:rPr>
              <w:fldChar w:fldCharType="end"/>
            </w:r>
          </w:hyperlink>
        </w:p>
        <w:p w14:paraId="565AEFFA" w14:textId="77777777" w:rsidR="00124A4A" w:rsidRDefault="00124A4A">
          <w:pPr>
            <w:pStyle w:val="TOC2"/>
            <w:tabs>
              <w:tab w:val="left" w:pos="720"/>
              <w:tab w:val="right" w:pos="9350"/>
            </w:tabs>
            <w:rPr>
              <w:noProof/>
            </w:rPr>
          </w:pPr>
          <w:hyperlink w:anchor="_Toc14327434" w:history="1">
            <w:r w:rsidRPr="00B2244C">
              <w:rPr>
                <w:rStyle w:val="Hyperlink"/>
                <w:noProof/>
              </w:rPr>
              <w:t>2.8</w:t>
            </w:r>
            <w:r>
              <w:rPr>
                <w:noProof/>
              </w:rPr>
              <w:tab/>
            </w:r>
            <w:r w:rsidRPr="00B2244C">
              <w:rPr>
                <w:rStyle w:val="Hyperlink"/>
                <w:noProof/>
              </w:rPr>
              <w:t>Other Prescription Parameters</w:t>
            </w:r>
            <w:r>
              <w:rPr>
                <w:noProof/>
                <w:webHidden/>
              </w:rPr>
              <w:tab/>
            </w:r>
            <w:r>
              <w:rPr>
                <w:noProof/>
                <w:webHidden/>
              </w:rPr>
              <w:fldChar w:fldCharType="begin"/>
            </w:r>
            <w:r>
              <w:rPr>
                <w:noProof/>
                <w:webHidden/>
              </w:rPr>
              <w:instrText xml:space="preserve"> PAGEREF _Toc14327434 \h </w:instrText>
            </w:r>
            <w:r>
              <w:rPr>
                <w:noProof/>
                <w:webHidden/>
              </w:rPr>
            </w:r>
            <w:r>
              <w:rPr>
                <w:noProof/>
                <w:webHidden/>
              </w:rPr>
              <w:fldChar w:fldCharType="separate"/>
            </w:r>
            <w:r>
              <w:rPr>
                <w:noProof/>
                <w:webHidden/>
              </w:rPr>
              <w:t>22</w:t>
            </w:r>
            <w:r>
              <w:rPr>
                <w:noProof/>
                <w:webHidden/>
              </w:rPr>
              <w:fldChar w:fldCharType="end"/>
            </w:r>
          </w:hyperlink>
        </w:p>
        <w:p w14:paraId="79B52EBF" w14:textId="77777777" w:rsidR="00124A4A" w:rsidRDefault="00124A4A">
          <w:pPr>
            <w:pStyle w:val="TOC3"/>
            <w:tabs>
              <w:tab w:val="left" w:pos="1320"/>
              <w:tab w:val="right" w:pos="9350"/>
            </w:tabs>
            <w:rPr>
              <w:noProof/>
            </w:rPr>
          </w:pPr>
          <w:hyperlink w:anchor="_Toc14327435" w:history="1">
            <w:r w:rsidRPr="00B2244C">
              <w:rPr>
                <w:rStyle w:val="Hyperlink"/>
                <w:noProof/>
              </w:rPr>
              <w:t>2.8.1</w:t>
            </w:r>
            <w:r>
              <w:rPr>
                <w:noProof/>
              </w:rPr>
              <w:tab/>
            </w:r>
            <w:r w:rsidRPr="00B2244C">
              <w:rPr>
                <w:rStyle w:val="Hyperlink"/>
                <w:noProof/>
              </w:rPr>
              <w:t>MinTimeSinceDamage</w:t>
            </w:r>
            <w:r>
              <w:rPr>
                <w:noProof/>
                <w:webHidden/>
              </w:rPr>
              <w:tab/>
            </w:r>
            <w:r>
              <w:rPr>
                <w:noProof/>
                <w:webHidden/>
              </w:rPr>
              <w:fldChar w:fldCharType="begin"/>
            </w:r>
            <w:r>
              <w:rPr>
                <w:noProof/>
                <w:webHidden/>
              </w:rPr>
              <w:instrText xml:space="preserve"> PAGEREF _Toc14327435 \h </w:instrText>
            </w:r>
            <w:r>
              <w:rPr>
                <w:noProof/>
                <w:webHidden/>
              </w:rPr>
            </w:r>
            <w:r>
              <w:rPr>
                <w:noProof/>
                <w:webHidden/>
              </w:rPr>
              <w:fldChar w:fldCharType="separate"/>
            </w:r>
            <w:r>
              <w:rPr>
                <w:noProof/>
                <w:webHidden/>
              </w:rPr>
              <w:t>23</w:t>
            </w:r>
            <w:r>
              <w:rPr>
                <w:noProof/>
                <w:webHidden/>
              </w:rPr>
              <w:fldChar w:fldCharType="end"/>
            </w:r>
          </w:hyperlink>
        </w:p>
        <w:p w14:paraId="36CF48ED" w14:textId="77777777" w:rsidR="00124A4A" w:rsidRDefault="00124A4A">
          <w:pPr>
            <w:pStyle w:val="TOC3"/>
            <w:tabs>
              <w:tab w:val="left" w:pos="1320"/>
              <w:tab w:val="right" w:pos="9350"/>
            </w:tabs>
            <w:rPr>
              <w:noProof/>
            </w:rPr>
          </w:pPr>
          <w:hyperlink w:anchor="_Toc14327436" w:history="1">
            <w:r w:rsidRPr="00B2244C">
              <w:rPr>
                <w:rStyle w:val="Hyperlink"/>
                <w:noProof/>
              </w:rPr>
              <w:t>2.8.2</w:t>
            </w:r>
            <w:r>
              <w:rPr>
                <w:noProof/>
              </w:rPr>
              <w:tab/>
            </w:r>
            <w:r w:rsidRPr="00B2244C">
              <w:rPr>
                <w:rStyle w:val="Hyperlink"/>
                <w:noProof/>
              </w:rPr>
              <w:t>PreventEstablishment</w:t>
            </w:r>
            <w:r>
              <w:rPr>
                <w:noProof/>
                <w:webHidden/>
              </w:rPr>
              <w:tab/>
            </w:r>
            <w:r>
              <w:rPr>
                <w:noProof/>
                <w:webHidden/>
              </w:rPr>
              <w:fldChar w:fldCharType="begin"/>
            </w:r>
            <w:r>
              <w:rPr>
                <w:noProof/>
                <w:webHidden/>
              </w:rPr>
              <w:instrText xml:space="preserve"> PAGEREF _Toc14327436 \h </w:instrText>
            </w:r>
            <w:r>
              <w:rPr>
                <w:noProof/>
                <w:webHidden/>
              </w:rPr>
            </w:r>
            <w:r>
              <w:rPr>
                <w:noProof/>
                <w:webHidden/>
              </w:rPr>
              <w:fldChar w:fldCharType="separate"/>
            </w:r>
            <w:r>
              <w:rPr>
                <w:noProof/>
                <w:webHidden/>
              </w:rPr>
              <w:t>23</w:t>
            </w:r>
            <w:r>
              <w:rPr>
                <w:noProof/>
                <w:webHidden/>
              </w:rPr>
              <w:fldChar w:fldCharType="end"/>
            </w:r>
          </w:hyperlink>
        </w:p>
        <w:p w14:paraId="492D8988" w14:textId="77777777" w:rsidR="00124A4A" w:rsidRDefault="00124A4A">
          <w:pPr>
            <w:pStyle w:val="TOC1"/>
            <w:tabs>
              <w:tab w:val="left" w:pos="480"/>
              <w:tab w:val="right" w:pos="9350"/>
            </w:tabs>
            <w:rPr>
              <w:noProof/>
            </w:rPr>
          </w:pPr>
          <w:hyperlink w:anchor="_Toc14327437" w:history="1">
            <w:r w:rsidRPr="00B2244C">
              <w:rPr>
                <w:rStyle w:val="Hyperlink"/>
                <w:noProof/>
              </w:rPr>
              <w:t>3</w:t>
            </w:r>
            <w:r>
              <w:rPr>
                <w:noProof/>
              </w:rPr>
              <w:tab/>
            </w:r>
            <w:r w:rsidRPr="00B2244C">
              <w:rPr>
                <w:rStyle w:val="Hyperlink"/>
                <w:noProof/>
              </w:rPr>
              <w:t>Other Inputs</w:t>
            </w:r>
            <w:r>
              <w:rPr>
                <w:noProof/>
                <w:webHidden/>
              </w:rPr>
              <w:tab/>
            </w:r>
            <w:r>
              <w:rPr>
                <w:noProof/>
                <w:webHidden/>
              </w:rPr>
              <w:fldChar w:fldCharType="begin"/>
            </w:r>
            <w:r>
              <w:rPr>
                <w:noProof/>
                <w:webHidden/>
              </w:rPr>
              <w:instrText xml:space="preserve"> PAGEREF _Toc14327437 \h </w:instrText>
            </w:r>
            <w:r>
              <w:rPr>
                <w:noProof/>
                <w:webHidden/>
              </w:rPr>
            </w:r>
            <w:r>
              <w:rPr>
                <w:noProof/>
                <w:webHidden/>
              </w:rPr>
              <w:fldChar w:fldCharType="separate"/>
            </w:r>
            <w:r>
              <w:rPr>
                <w:noProof/>
                <w:webHidden/>
              </w:rPr>
              <w:t>24</w:t>
            </w:r>
            <w:r>
              <w:rPr>
                <w:noProof/>
                <w:webHidden/>
              </w:rPr>
              <w:fldChar w:fldCharType="end"/>
            </w:r>
          </w:hyperlink>
        </w:p>
        <w:p w14:paraId="730213A6" w14:textId="77777777" w:rsidR="00124A4A" w:rsidRDefault="00124A4A">
          <w:pPr>
            <w:pStyle w:val="TOC2"/>
            <w:tabs>
              <w:tab w:val="left" w:pos="720"/>
              <w:tab w:val="right" w:pos="9350"/>
            </w:tabs>
            <w:rPr>
              <w:noProof/>
            </w:rPr>
          </w:pPr>
          <w:hyperlink w:anchor="_Toc14327438" w:history="1">
            <w:r w:rsidRPr="00B2244C">
              <w:rPr>
                <w:rStyle w:val="Hyperlink"/>
                <w:noProof/>
              </w:rPr>
              <w:t>3.1</w:t>
            </w:r>
            <w:r>
              <w:rPr>
                <w:noProof/>
              </w:rPr>
              <w:tab/>
            </w:r>
            <w:r w:rsidRPr="00B2244C">
              <w:rPr>
                <w:rStyle w:val="Hyperlink"/>
                <w:noProof/>
              </w:rPr>
              <w:t>LandisData</w:t>
            </w:r>
            <w:r>
              <w:rPr>
                <w:noProof/>
                <w:webHidden/>
              </w:rPr>
              <w:tab/>
            </w:r>
            <w:r>
              <w:rPr>
                <w:noProof/>
                <w:webHidden/>
              </w:rPr>
              <w:fldChar w:fldCharType="begin"/>
            </w:r>
            <w:r>
              <w:rPr>
                <w:noProof/>
                <w:webHidden/>
              </w:rPr>
              <w:instrText xml:space="preserve"> PAGEREF _Toc14327438 \h </w:instrText>
            </w:r>
            <w:r>
              <w:rPr>
                <w:noProof/>
                <w:webHidden/>
              </w:rPr>
            </w:r>
            <w:r>
              <w:rPr>
                <w:noProof/>
                <w:webHidden/>
              </w:rPr>
              <w:fldChar w:fldCharType="separate"/>
            </w:r>
            <w:r>
              <w:rPr>
                <w:noProof/>
                <w:webHidden/>
              </w:rPr>
              <w:t>24</w:t>
            </w:r>
            <w:r>
              <w:rPr>
                <w:noProof/>
                <w:webHidden/>
              </w:rPr>
              <w:fldChar w:fldCharType="end"/>
            </w:r>
          </w:hyperlink>
        </w:p>
        <w:p w14:paraId="31B8C110" w14:textId="77777777" w:rsidR="00124A4A" w:rsidRDefault="00124A4A">
          <w:pPr>
            <w:pStyle w:val="TOC2"/>
            <w:tabs>
              <w:tab w:val="left" w:pos="720"/>
              <w:tab w:val="right" w:pos="9350"/>
            </w:tabs>
            <w:rPr>
              <w:noProof/>
            </w:rPr>
          </w:pPr>
          <w:hyperlink w:anchor="_Toc14327439" w:history="1">
            <w:r w:rsidRPr="00B2244C">
              <w:rPr>
                <w:rStyle w:val="Hyperlink"/>
                <w:noProof/>
              </w:rPr>
              <w:t>3.2</w:t>
            </w:r>
            <w:r>
              <w:rPr>
                <w:noProof/>
              </w:rPr>
              <w:tab/>
            </w:r>
            <w:r w:rsidRPr="00B2244C">
              <w:rPr>
                <w:rStyle w:val="Hyperlink"/>
                <w:noProof/>
              </w:rPr>
              <w:t>Timestep</w:t>
            </w:r>
            <w:r>
              <w:rPr>
                <w:noProof/>
                <w:webHidden/>
              </w:rPr>
              <w:tab/>
            </w:r>
            <w:r>
              <w:rPr>
                <w:noProof/>
                <w:webHidden/>
              </w:rPr>
              <w:fldChar w:fldCharType="begin"/>
            </w:r>
            <w:r>
              <w:rPr>
                <w:noProof/>
                <w:webHidden/>
              </w:rPr>
              <w:instrText xml:space="preserve"> PAGEREF _Toc14327439 \h </w:instrText>
            </w:r>
            <w:r>
              <w:rPr>
                <w:noProof/>
                <w:webHidden/>
              </w:rPr>
            </w:r>
            <w:r>
              <w:rPr>
                <w:noProof/>
                <w:webHidden/>
              </w:rPr>
              <w:fldChar w:fldCharType="separate"/>
            </w:r>
            <w:r>
              <w:rPr>
                <w:noProof/>
                <w:webHidden/>
              </w:rPr>
              <w:t>24</w:t>
            </w:r>
            <w:r>
              <w:rPr>
                <w:noProof/>
                <w:webHidden/>
              </w:rPr>
              <w:fldChar w:fldCharType="end"/>
            </w:r>
          </w:hyperlink>
        </w:p>
        <w:p w14:paraId="17D36319" w14:textId="77777777" w:rsidR="00124A4A" w:rsidRDefault="00124A4A">
          <w:pPr>
            <w:pStyle w:val="TOC2"/>
            <w:tabs>
              <w:tab w:val="left" w:pos="720"/>
              <w:tab w:val="right" w:pos="9350"/>
            </w:tabs>
            <w:rPr>
              <w:noProof/>
            </w:rPr>
          </w:pPr>
          <w:hyperlink w:anchor="_Toc14327440" w:history="1">
            <w:r w:rsidRPr="00B2244C">
              <w:rPr>
                <w:rStyle w:val="Hyperlink"/>
                <w:noProof/>
              </w:rPr>
              <w:t>3.3</w:t>
            </w:r>
            <w:r>
              <w:rPr>
                <w:noProof/>
              </w:rPr>
              <w:tab/>
            </w:r>
            <w:r w:rsidRPr="00B2244C">
              <w:rPr>
                <w:rStyle w:val="Hyperlink"/>
                <w:noProof/>
              </w:rPr>
              <w:t>Input Maps</w:t>
            </w:r>
            <w:r>
              <w:rPr>
                <w:noProof/>
                <w:webHidden/>
              </w:rPr>
              <w:tab/>
            </w:r>
            <w:r>
              <w:rPr>
                <w:noProof/>
                <w:webHidden/>
              </w:rPr>
              <w:fldChar w:fldCharType="begin"/>
            </w:r>
            <w:r>
              <w:rPr>
                <w:noProof/>
                <w:webHidden/>
              </w:rPr>
              <w:instrText xml:space="preserve"> PAGEREF _Toc14327440 \h </w:instrText>
            </w:r>
            <w:r>
              <w:rPr>
                <w:noProof/>
                <w:webHidden/>
              </w:rPr>
            </w:r>
            <w:r>
              <w:rPr>
                <w:noProof/>
                <w:webHidden/>
              </w:rPr>
              <w:fldChar w:fldCharType="separate"/>
            </w:r>
            <w:r>
              <w:rPr>
                <w:noProof/>
                <w:webHidden/>
              </w:rPr>
              <w:t>24</w:t>
            </w:r>
            <w:r>
              <w:rPr>
                <w:noProof/>
                <w:webHidden/>
              </w:rPr>
              <w:fldChar w:fldCharType="end"/>
            </w:r>
          </w:hyperlink>
        </w:p>
        <w:p w14:paraId="238D7938" w14:textId="77777777" w:rsidR="00124A4A" w:rsidRDefault="00124A4A">
          <w:pPr>
            <w:pStyle w:val="TOC3"/>
            <w:tabs>
              <w:tab w:val="left" w:pos="1320"/>
              <w:tab w:val="right" w:pos="9350"/>
            </w:tabs>
            <w:rPr>
              <w:noProof/>
            </w:rPr>
          </w:pPr>
          <w:hyperlink w:anchor="_Toc14327441" w:history="1">
            <w:r w:rsidRPr="00B2244C">
              <w:rPr>
                <w:rStyle w:val="Hyperlink"/>
                <w:noProof/>
              </w:rPr>
              <w:t>3.3.1</w:t>
            </w:r>
            <w:r>
              <w:rPr>
                <w:noProof/>
              </w:rPr>
              <w:tab/>
            </w:r>
            <w:r w:rsidRPr="00B2244C">
              <w:rPr>
                <w:rStyle w:val="Hyperlink"/>
                <w:noProof/>
              </w:rPr>
              <w:t>ManagementAreas</w:t>
            </w:r>
            <w:r>
              <w:rPr>
                <w:noProof/>
                <w:webHidden/>
              </w:rPr>
              <w:tab/>
            </w:r>
            <w:r>
              <w:rPr>
                <w:noProof/>
                <w:webHidden/>
              </w:rPr>
              <w:fldChar w:fldCharType="begin"/>
            </w:r>
            <w:r>
              <w:rPr>
                <w:noProof/>
                <w:webHidden/>
              </w:rPr>
              <w:instrText xml:space="preserve"> PAGEREF _Toc14327441 \h </w:instrText>
            </w:r>
            <w:r>
              <w:rPr>
                <w:noProof/>
                <w:webHidden/>
              </w:rPr>
            </w:r>
            <w:r>
              <w:rPr>
                <w:noProof/>
                <w:webHidden/>
              </w:rPr>
              <w:fldChar w:fldCharType="separate"/>
            </w:r>
            <w:r>
              <w:rPr>
                <w:noProof/>
                <w:webHidden/>
              </w:rPr>
              <w:t>24</w:t>
            </w:r>
            <w:r>
              <w:rPr>
                <w:noProof/>
                <w:webHidden/>
              </w:rPr>
              <w:fldChar w:fldCharType="end"/>
            </w:r>
          </w:hyperlink>
        </w:p>
        <w:p w14:paraId="05702999" w14:textId="77777777" w:rsidR="00124A4A" w:rsidRDefault="00124A4A">
          <w:pPr>
            <w:pStyle w:val="TOC3"/>
            <w:tabs>
              <w:tab w:val="left" w:pos="1320"/>
              <w:tab w:val="right" w:pos="9350"/>
            </w:tabs>
            <w:rPr>
              <w:noProof/>
            </w:rPr>
          </w:pPr>
          <w:hyperlink w:anchor="_Toc14327442" w:history="1">
            <w:r w:rsidRPr="00B2244C">
              <w:rPr>
                <w:rStyle w:val="Hyperlink"/>
                <w:noProof/>
              </w:rPr>
              <w:t>3.3.2</w:t>
            </w:r>
            <w:r>
              <w:rPr>
                <w:noProof/>
              </w:rPr>
              <w:tab/>
            </w:r>
            <w:r w:rsidRPr="00B2244C">
              <w:rPr>
                <w:rStyle w:val="Hyperlink"/>
                <w:noProof/>
              </w:rPr>
              <w:t>Stands</w:t>
            </w:r>
            <w:r>
              <w:rPr>
                <w:noProof/>
                <w:webHidden/>
              </w:rPr>
              <w:tab/>
            </w:r>
            <w:r>
              <w:rPr>
                <w:noProof/>
                <w:webHidden/>
              </w:rPr>
              <w:fldChar w:fldCharType="begin"/>
            </w:r>
            <w:r>
              <w:rPr>
                <w:noProof/>
                <w:webHidden/>
              </w:rPr>
              <w:instrText xml:space="preserve"> PAGEREF _Toc14327442 \h </w:instrText>
            </w:r>
            <w:r>
              <w:rPr>
                <w:noProof/>
                <w:webHidden/>
              </w:rPr>
            </w:r>
            <w:r>
              <w:rPr>
                <w:noProof/>
                <w:webHidden/>
              </w:rPr>
              <w:fldChar w:fldCharType="separate"/>
            </w:r>
            <w:r>
              <w:rPr>
                <w:noProof/>
                <w:webHidden/>
              </w:rPr>
              <w:t>24</w:t>
            </w:r>
            <w:r>
              <w:rPr>
                <w:noProof/>
                <w:webHidden/>
              </w:rPr>
              <w:fldChar w:fldCharType="end"/>
            </w:r>
          </w:hyperlink>
        </w:p>
        <w:p w14:paraId="3AF8744D" w14:textId="77777777" w:rsidR="00124A4A" w:rsidRDefault="00124A4A">
          <w:pPr>
            <w:pStyle w:val="TOC2"/>
            <w:tabs>
              <w:tab w:val="left" w:pos="720"/>
              <w:tab w:val="right" w:pos="9350"/>
            </w:tabs>
            <w:rPr>
              <w:noProof/>
            </w:rPr>
          </w:pPr>
          <w:hyperlink w:anchor="_Toc14327443" w:history="1">
            <w:r w:rsidRPr="00B2244C">
              <w:rPr>
                <w:rStyle w:val="Hyperlink"/>
                <w:noProof/>
              </w:rPr>
              <w:t>3.4</w:t>
            </w:r>
            <w:r>
              <w:rPr>
                <w:noProof/>
              </w:rPr>
              <w:tab/>
            </w:r>
            <w:r w:rsidRPr="00B2244C">
              <w:rPr>
                <w:rStyle w:val="Hyperlink"/>
                <w:noProof/>
              </w:rPr>
              <w:t>Harvest Prescriptions</w:t>
            </w:r>
            <w:r>
              <w:rPr>
                <w:noProof/>
                <w:webHidden/>
              </w:rPr>
              <w:tab/>
            </w:r>
            <w:r>
              <w:rPr>
                <w:noProof/>
                <w:webHidden/>
              </w:rPr>
              <w:fldChar w:fldCharType="begin"/>
            </w:r>
            <w:r>
              <w:rPr>
                <w:noProof/>
                <w:webHidden/>
              </w:rPr>
              <w:instrText xml:space="preserve"> PAGEREF _Toc14327443 \h </w:instrText>
            </w:r>
            <w:r>
              <w:rPr>
                <w:noProof/>
                <w:webHidden/>
              </w:rPr>
            </w:r>
            <w:r>
              <w:rPr>
                <w:noProof/>
                <w:webHidden/>
              </w:rPr>
              <w:fldChar w:fldCharType="separate"/>
            </w:r>
            <w:r>
              <w:rPr>
                <w:noProof/>
                <w:webHidden/>
              </w:rPr>
              <w:t>24</w:t>
            </w:r>
            <w:r>
              <w:rPr>
                <w:noProof/>
                <w:webHidden/>
              </w:rPr>
              <w:fldChar w:fldCharType="end"/>
            </w:r>
          </w:hyperlink>
        </w:p>
        <w:p w14:paraId="68927DC5" w14:textId="77777777" w:rsidR="00124A4A" w:rsidRDefault="00124A4A">
          <w:pPr>
            <w:pStyle w:val="TOC2"/>
            <w:tabs>
              <w:tab w:val="left" w:pos="720"/>
              <w:tab w:val="right" w:pos="9350"/>
            </w:tabs>
            <w:rPr>
              <w:noProof/>
            </w:rPr>
          </w:pPr>
          <w:hyperlink w:anchor="_Toc14327444" w:history="1">
            <w:r w:rsidRPr="00B2244C">
              <w:rPr>
                <w:rStyle w:val="Hyperlink"/>
                <w:noProof/>
              </w:rPr>
              <w:t>3.5</w:t>
            </w:r>
            <w:r>
              <w:rPr>
                <w:noProof/>
              </w:rPr>
              <w:tab/>
            </w:r>
            <w:r w:rsidRPr="00B2244C">
              <w:rPr>
                <w:rStyle w:val="Hyperlink"/>
                <w:noProof/>
              </w:rPr>
              <w:t>Harvest Implementations Table</w:t>
            </w:r>
            <w:r>
              <w:rPr>
                <w:noProof/>
                <w:webHidden/>
              </w:rPr>
              <w:tab/>
            </w:r>
            <w:r>
              <w:rPr>
                <w:noProof/>
                <w:webHidden/>
              </w:rPr>
              <w:fldChar w:fldCharType="begin"/>
            </w:r>
            <w:r>
              <w:rPr>
                <w:noProof/>
                <w:webHidden/>
              </w:rPr>
              <w:instrText xml:space="preserve"> PAGEREF _Toc14327444 \h </w:instrText>
            </w:r>
            <w:r>
              <w:rPr>
                <w:noProof/>
                <w:webHidden/>
              </w:rPr>
            </w:r>
            <w:r>
              <w:rPr>
                <w:noProof/>
                <w:webHidden/>
              </w:rPr>
              <w:fldChar w:fldCharType="separate"/>
            </w:r>
            <w:r>
              <w:rPr>
                <w:noProof/>
                <w:webHidden/>
              </w:rPr>
              <w:t>24</w:t>
            </w:r>
            <w:r>
              <w:rPr>
                <w:noProof/>
                <w:webHidden/>
              </w:rPr>
              <w:fldChar w:fldCharType="end"/>
            </w:r>
          </w:hyperlink>
        </w:p>
        <w:p w14:paraId="56EFD990" w14:textId="77777777" w:rsidR="00124A4A" w:rsidRDefault="00124A4A">
          <w:pPr>
            <w:pStyle w:val="TOC3"/>
            <w:tabs>
              <w:tab w:val="left" w:pos="1320"/>
              <w:tab w:val="right" w:pos="9350"/>
            </w:tabs>
            <w:rPr>
              <w:noProof/>
            </w:rPr>
          </w:pPr>
          <w:hyperlink w:anchor="_Toc14327445" w:history="1">
            <w:r w:rsidRPr="00B2244C">
              <w:rPr>
                <w:rStyle w:val="Hyperlink"/>
                <w:noProof/>
              </w:rPr>
              <w:t>3.5.1</w:t>
            </w:r>
            <w:r>
              <w:rPr>
                <w:noProof/>
              </w:rPr>
              <w:tab/>
            </w:r>
            <w:r w:rsidRPr="00B2244C">
              <w:rPr>
                <w:rStyle w:val="Hyperlink"/>
                <w:noProof/>
              </w:rPr>
              <w:t>Table Name</w:t>
            </w:r>
            <w:r>
              <w:rPr>
                <w:noProof/>
                <w:webHidden/>
              </w:rPr>
              <w:tab/>
            </w:r>
            <w:r>
              <w:rPr>
                <w:noProof/>
                <w:webHidden/>
              </w:rPr>
              <w:fldChar w:fldCharType="begin"/>
            </w:r>
            <w:r>
              <w:rPr>
                <w:noProof/>
                <w:webHidden/>
              </w:rPr>
              <w:instrText xml:space="preserve"> PAGEREF _Toc14327445 \h </w:instrText>
            </w:r>
            <w:r>
              <w:rPr>
                <w:noProof/>
                <w:webHidden/>
              </w:rPr>
            </w:r>
            <w:r>
              <w:rPr>
                <w:noProof/>
                <w:webHidden/>
              </w:rPr>
              <w:fldChar w:fldCharType="separate"/>
            </w:r>
            <w:r>
              <w:rPr>
                <w:noProof/>
                <w:webHidden/>
              </w:rPr>
              <w:t>25</w:t>
            </w:r>
            <w:r>
              <w:rPr>
                <w:noProof/>
                <w:webHidden/>
              </w:rPr>
              <w:fldChar w:fldCharType="end"/>
            </w:r>
          </w:hyperlink>
        </w:p>
        <w:p w14:paraId="4A7A51D6" w14:textId="77777777" w:rsidR="00124A4A" w:rsidRDefault="00124A4A">
          <w:pPr>
            <w:pStyle w:val="TOC3"/>
            <w:tabs>
              <w:tab w:val="left" w:pos="1320"/>
              <w:tab w:val="right" w:pos="9350"/>
            </w:tabs>
            <w:rPr>
              <w:noProof/>
            </w:rPr>
          </w:pPr>
          <w:hyperlink w:anchor="_Toc14327446" w:history="1">
            <w:r w:rsidRPr="00B2244C">
              <w:rPr>
                <w:rStyle w:val="Hyperlink"/>
                <w:noProof/>
              </w:rPr>
              <w:t>3.5.2</w:t>
            </w:r>
            <w:r>
              <w:rPr>
                <w:noProof/>
              </w:rPr>
              <w:tab/>
            </w:r>
            <w:r w:rsidRPr="00B2244C">
              <w:rPr>
                <w:rStyle w:val="Hyperlink"/>
                <w:noProof/>
              </w:rPr>
              <w:t>Management Area Column</w:t>
            </w:r>
            <w:r>
              <w:rPr>
                <w:noProof/>
                <w:webHidden/>
              </w:rPr>
              <w:tab/>
            </w:r>
            <w:r>
              <w:rPr>
                <w:noProof/>
                <w:webHidden/>
              </w:rPr>
              <w:fldChar w:fldCharType="begin"/>
            </w:r>
            <w:r>
              <w:rPr>
                <w:noProof/>
                <w:webHidden/>
              </w:rPr>
              <w:instrText xml:space="preserve"> PAGEREF _Toc14327446 \h </w:instrText>
            </w:r>
            <w:r>
              <w:rPr>
                <w:noProof/>
                <w:webHidden/>
              </w:rPr>
            </w:r>
            <w:r>
              <w:rPr>
                <w:noProof/>
                <w:webHidden/>
              </w:rPr>
              <w:fldChar w:fldCharType="separate"/>
            </w:r>
            <w:r>
              <w:rPr>
                <w:noProof/>
                <w:webHidden/>
              </w:rPr>
              <w:t>25</w:t>
            </w:r>
            <w:r>
              <w:rPr>
                <w:noProof/>
                <w:webHidden/>
              </w:rPr>
              <w:fldChar w:fldCharType="end"/>
            </w:r>
          </w:hyperlink>
        </w:p>
        <w:p w14:paraId="51A2677E" w14:textId="77777777" w:rsidR="00124A4A" w:rsidRDefault="00124A4A">
          <w:pPr>
            <w:pStyle w:val="TOC3"/>
            <w:tabs>
              <w:tab w:val="left" w:pos="1320"/>
              <w:tab w:val="right" w:pos="9350"/>
            </w:tabs>
            <w:rPr>
              <w:noProof/>
            </w:rPr>
          </w:pPr>
          <w:hyperlink w:anchor="_Toc14327447" w:history="1">
            <w:r w:rsidRPr="00B2244C">
              <w:rPr>
                <w:rStyle w:val="Hyperlink"/>
                <w:noProof/>
              </w:rPr>
              <w:t>3.5.3</w:t>
            </w:r>
            <w:r>
              <w:rPr>
                <w:noProof/>
              </w:rPr>
              <w:tab/>
            </w:r>
            <w:r w:rsidRPr="00B2244C">
              <w:rPr>
                <w:rStyle w:val="Hyperlink"/>
                <w:noProof/>
              </w:rPr>
              <w:t>Prescription Column</w:t>
            </w:r>
            <w:r>
              <w:rPr>
                <w:noProof/>
                <w:webHidden/>
              </w:rPr>
              <w:tab/>
            </w:r>
            <w:r>
              <w:rPr>
                <w:noProof/>
                <w:webHidden/>
              </w:rPr>
              <w:fldChar w:fldCharType="begin"/>
            </w:r>
            <w:r>
              <w:rPr>
                <w:noProof/>
                <w:webHidden/>
              </w:rPr>
              <w:instrText xml:space="preserve"> PAGEREF _Toc14327447 \h </w:instrText>
            </w:r>
            <w:r>
              <w:rPr>
                <w:noProof/>
                <w:webHidden/>
              </w:rPr>
            </w:r>
            <w:r>
              <w:rPr>
                <w:noProof/>
                <w:webHidden/>
              </w:rPr>
              <w:fldChar w:fldCharType="separate"/>
            </w:r>
            <w:r>
              <w:rPr>
                <w:noProof/>
                <w:webHidden/>
              </w:rPr>
              <w:t>25</w:t>
            </w:r>
            <w:r>
              <w:rPr>
                <w:noProof/>
                <w:webHidden/>
              </w:rPr>
              <w:fldChar w:fldCharType="end"/>
            </w:r>
          </w:hyperlink>
        </w:p>
        <w:p w14:paraId="5E692410" w14:textId="77777777" w:rsidR="00124A4A" w:rsidRDefault="00124A4A">
          <w:pPr>
            <w:pStyle w:val="TOC3"/>
            <w:tabs>
              <w:tab w:val="left" w:pos="1320"/>
              <w:tab w:val="right" w:pos="9350"/>
            </w:tabs>
            <w:rPr>
              <w:noProof/>
            </w:rPr>
          </w:pPr>
          <w:hyperlink w:anchor="_Toc14327448" w:history="1">
            <w:r w:rsidRPr="00B2244C">
              <w:rPr>
                <w:rStyle w:val="Hyperlink"/>
                <w:noProof/>
              </w:rPr>
              <w:t>3.5.4</w:t>
            </w:r>
            <w:r>
              <w:rPr>
                <w:noProof/>
              </w:rPr>
              <w:tab/>
            </w:r>
            <w:r w:rsidRPr="00B2244C">
              <w:rPr>
                <w:rStyle w:val="Hyperlink"/>
                <w:noProof/>
              </w:rPr>
              <w:t>Area/Stands To Harvest Column</w:t>
            </w:r>
            <w:r>
              <w:rPr>
                <w:noProof/>
                <w:webHidden/>
              </w:rPr>
              <w:tab/>
            </w:r>
            <w:r>
              <w:rPr>
                <w:noProof/>
                <w:webHidden/>
              </w:rPr>
              <w:fldChar w:fldCharType="begin"/>
            </w:r>
            <w:r>
              <w:rPr>
                <w:noProof/>
                <w:webHidden/>
              </w:rPr>
              <w:instrText xml:space="preserve"> PAGEREF _Toc14327448 \h </w:instrText>
            </w:r>
            <w:r>
              <w:rPr>
                <w:noProof/>
                <w:webHidden/>
              </w:rPr>
            </w:r>
            <w:r>
              <w:rPr>
                <w:noProof/>
                <w:webHidden/>
              </w:rPr>
              <w:fldChar w:fldCharType="separate"/>
            </w:r>
            <w:r>
              <w:rPr>
                <w:noProof/>
                <w:webHidden/>
              </w:rPr>
              <w:t>25</w:t>
            </w:r>
            <w:r>
              <w:rPr>
                <w:noProof/>
                <w:webHidden/>
              </w:rPr>
              <w:fldChar w:fldCharType="end"/>
            </w:r>
          </w:hyperlink>
        </w:p>
        <w:p w14:paraId="02996B1C" w14:textId="77777777" w:rsidR="00124A4A" w:rsidRDefault="00124A4A">
          <w:pPr>
            <w:pStyle w:val="TOC3"/>
            <w:tabs>
              <w:tab w:val="left" w:pos="1320"/>
              <w:tab w:val="right" w:pos="9350"/>
            </w:tabs>
            <w:rPr>
              <w:noProof/>
            </w:rPr>
          </w:pPr>
          <w:hyperlink w:anchor="_Toc14327449" w:history="1">
            <w:r w:rsidRPr="00B2244C">
              <w:rPr>
                <w:rStyle w:val="Hyperlink"/>
                <w:noProof/>
              </w:rPr>
              <w:t>3.5.5</w:t>
            </w:r>
            <w:r>
              <w:rPr>
                <w:noProof/>
              </w:rPr>
              <w:tab/>
            </w:r>
            <w:r w:rsidRPr="00B2244C">
              <w:rPr>
                <w:rStyle w:val="Hyperlink"/>
                <w:noProof/>
              </w:rPr>
              <w:t>Begin Time Column</w:t>
            </w:r>
            <w:r>
              <w:rPr>
                <w:noProof/>
                <w:webHidden/>
              </w:rPr>
              <w:tab/>
            </w:r>
            <w:r>
              <w:rPr>
                <w:noProof/>
                <w:webHidden/>
              </w:rPr>
              <w:fldChar w:fldCharType="begin"/>
            </w:r>
            <w:r>
              <w:rPr>
                <w:noProof/>
                <w:webHidden/>
              </w:rPr>
              <w:instrText xml:space="preserve"> PAGEREF _Toc14327449 \h </w:instrText>
            </w:r>
            <w:r>
              <w:rPr>
                <w:noProof/>
                <w:webHidden/>
              </w:rPr>
            </w:r>
            <w:r>
              <w:rPr>
                <w:noProof/>
                <w:webHidden/>
              </w:rPr>
              <w:fldChar w:fldCharType="separate"/>
            </w:r>
            <w:r>
              <w:rPr>
                <w:noProof/>
                <w:webHidden/>
              </w:rPr>
              <w:t>25</w:t>
            </w:r>
            <w:r>
              <w:rPr>
                <w:noProof/>
                <w:webHidden/>
              </w:rPr>
              <w:fldChar w:fldCharType="end"/>
            </w:r>
          </w:hyperlink>
        </w:p>
        <w:p w14:paraId="52AEB6DC" w14:textId="77777777" w:rsidR="00124A4A" w:rsidRDefault="00124A4A">
          <w:pPr>
            <w:pStyle w:val="TOC3"/>
            <w:tabs>
              <w:tab w:val="left" w:pos="1320"/>
              <w:tab w:val="right" w:pos="9350"/>
            </w:tabs>
            <w:rPr>
              <w:noProof/>
            </w:rPr>
          </w:pPr>
          <w:hyperlink w:anchor="_Toc14327450" w:history="1">
            <w:r w:rsidRPr="00B2244C">
              <w:rPr>
                <w:rStyle w:val="Hyperlink"/>
                <w:noProof/>
              </w:rPr>
              <w:t>3.5.6</w:t>
            </w:r>
            <w:r>
              <w:rPr>
                <w:noProof/>
              </w:rPr>
              <w:tab/>
            </w:r>
            <w:r w:rsidRPr="00B2244C">
              <w:rPr>
                <w:rStyle w:val="Hyperlink"/>
                <w:noProof/>
              </w:rPr>
              <w:t>End Time Column</w:t>
            </w:r>
            <w:r>
              <w:rPr>
                <w:noProof/>
                <w:webHidden/>
              </w:rPr>
              <w:tab/>
            </w:r>
            <w:r>
              <w:rPr>
                <w:noProof/>
                <w:webHidden/>
              </w:rPr>
              <w:fldChar w:fldCharType="begin"/>
            </w:r>
            <w:r>
              <w:rPr>
                <w:noProof/>
                <w:webHidden/>
              </w:rPr>
              <w:instrText xml:space="preserve"> PAGEREF _Toc14327450 \h </w:instrText>
            </w:r>
            <w:r>
              <w:rPr>
                <w:noProof/>
                <w:webHidden/>
              </w:rPr>
            </w:r>
            <w:r>
              <w:rPr>
                <w:noProof/>
                <w:webHidden/>
              </w:rPr>
              <w:fldChar w:fldCharType="separate"/>
            </w:r>
            <w:r>
              <w:rPr>
                <w:noProof/>
                <w:webHidden/>
              </w:rPr>
              <w:t>25</w:t>
            </w:r>
            <w:r>
              <w:rPr>
                <w:noProof/>
                <w:webHidden/>
              </w:rPr>
              <w:fldChar w:fldCharType="end"/>
            </w:r>
          </w:hyperlink>
        </w:p>
        <w:p w14:paraId="13A9FDC7" w14:textId="77777777" w:rsidR="00124A4A" w:rsidRDefault="00124A4A">
          <w:pPr>
            <w:pStyle w:val="TOC1"/>
            <w:tabs>
              <w:tab w:val="left" w:pos="480"/>
              <w:tab w:val="right" w:pos="9350"/>
            </w:tabs>
            <w:rPr>
              <w:noProof/>
            </w:rPr>
          </w:pPr>
          <w:hyperlink w:anchor="_Toc14327451" w:history="1">
            <w:r w:rsidRPr="00B2244C">
              <w:rPr>
                <w:rStyle w:val="Hyperlink"/>
                <w:noProof/>
              </w:rPr>
              <w:t>4</w:t>
            </w:r>
            <w:r>
              <w:rPr>
                <w:noProof/>
              </w:rPr>
              <w:tab/>
            </w:r>
            <w:r w:rsidRPr="00B2244C">
              <w:rPr>
                <w:rStyle w:val="Hyperlink"/>
                <w:noProof/>
              </w:rPr>
              <w:t>Specifying outputs</w:t>
            </w:r>
            <w:r>
              <w:rPr>
                <w:noProof/>
                <w:webHidden/>
              </w:rPr>
              <w:tab/>
            </w:r>
            <w:r>
              <w:rPr>
                <w:noProof/>
                <w:webHidden/>
              </w:rPr>
              <w:fldChar w:fldCharType="begin"/>
            </w:r>
            <w:r>
              <w:rPr>
                <w:noProof/>
                <w:webHidden/>
              </w:rPr>
              <w:instrText xml:space="preserve"> PAGEREF _Toc14327451 \h </w:instrText>
            </w:r>
            <w:r>
              <w:rPr>
                <w:noProof/>
                <w:webHidden/>
              </w:rPr>
            </w:r>
            <w:r>
              <w:rPr>
                <w:noProof/>
                <w:webHidden/>
              </w:rPr>
              <w:fldChar w:fldCharType="separate"/>
            </w:r>
            <w:r>
              <w:rPr>
                <w:noProof/>
                <w:webHidden/>
              </w:rPr>
              <w:t>27</w:t>
            </w:r>
            <w:r>
              <w:rPr>
                <w:noProof/>
                <w:webHidden/>
              </w:rPr>
              <w:fldChar w:fldCharType="end"/>
            </w:r>
          </w:hyperlink>
        </w:p>
        <w:p w14:paraId="7B797C54" w14:textId="77777777" w:rsidR="00124A4A" w:rsidRDefault="00124A4A">
          <w:pPr>
            <w:pStyle w:val="TOC2"/>
            <w:tabs>
              <w:tab w:val="left" w:pos="720"/>
              <w:tab w:val="right" w:pos="9350"/>
            </w:tabs>
            <w:rPr>
              <w:noProof/>
            </w:rPr>
          </w:pPr>
          <w:hyperlink w:anchor="_Toc14327452" w:history="1">
            <w:r w:rsidRPr="00B2244C">
              <w:rPr>
                <w:rStyle w:val="Hyperlink"/>
                <w:noProof/>
              </w:rPr>
              <w:t>4.1</w:t>
            </w:r>
            <w:r>
              <w:rPr>
                <w:noProof/>
              </w:rPr>
              <w:tab/>
            </w:r>
            <w:r w:rsidRPr="00B2244C">
              <w:rPr>
                <w:rStyle w:val="Hyperlink"/>
                <w:noProof/>
              </w:rPr>
              <w:t>PrescriptionMaps</w:t>
            </w:r>
            <w:r>
              <w:rPr>
                <w:noProof/>
                <w:webHidden/>
              </w:rPr>
              <w:tab/>
            </w:r>
            <w:r>
              <w:rPr>
                <w:noProof/>
                <w:webHidden/>
              </w:rPr>
              <w:fldChar w:fldCharType="begin"/>
            </w:r>
            <w:r>
              <w:rPr>
                <w:noProof/>
                <w:webHidden/>
              </w:rPr>
              <w:instrText xml:space="preserve"> PAGEREF _Toc14327452 \h </w:instrText>
            </w:r>
            <w:r>
              <w:rPr>
                <w:noProof/>
                <w:webHidden/>
              </w:rPr>
            </w:r>
            <w:r>
              <w:rPr>
                <w:noProof/>
                <w:webHidden/>
              </w:rPr>
              <w:fldChar w:fldCharType="separate"/>
            </w:r>
            <w:r>
              <w:rPr>
                <w:noProof/>
                <w:webHidden/>
              </w:rPr>
              <w:t>27</w:t>
            </w:r>
            <w:r>
              <w:rPr>
                <w:noProof/>
                <w:webHidden/>
              </w:rPr>
              <w:fldChar w:fldCharType="end"/>
            </w:r>
          </w:hyperlink>
        </w:p>
        <w:p w14:paraId="7EA395D4" w14:textId="77777777" w:rsidR="00124A4A" w:rsidRDefault="00124A4A">
          <w:pPr>
            <w:pStyle w:val="TOC2"/>
            <w:tabs>
              <w:tab w:val="left" w:pos="720"/>
              <w:tab w:val="right" w:pos="9350"/>
            </w:tabs>
            <w:rPr>
              <w:noProof/>
            </w:rPr>
          </w:pPr>
          <w:hyperlink w:anchor="_Toc14327453" w:history="1">
            <w:r w:rsidRPr="00B2244C">
              <w:rPr>
                <w:rStyle w:val="Hyperlink"/>
                <w:noProof/>
              </w:rPr>
              <w:t>4.2</w:t>
            </w:r>
            <w:r>
              <w:rPr>
                <w:noProof/>
              </w:rPr>
              <w:tab/>
            </w:r>
            <w:r w:rsidRPr="00B2244C">
              <w:rPr>
                <w:rStyle w:val="Hyperlink"/>
                <w:noProof/>
              </w:rPr>
              <w:t>EventLog</w:t>
            </w:r>
            <w:r>
              <w:rPr>
                <w:noProof/>
                <w:webHidden/>
              </w:rPr>
              <w:tab/>
            </w:r>
            <w:r>
              <w:rPr>
                <w:noProof/>
                <w:webHidden/>
              </w:rPr>
              <w:fldChar w:fldCharType="begin"/>
            </w:r>
            <w:r>
              <w:rPr>
                <w:noProof/>
                <w:webHidden/>
              </w:rPr>
              <w:instrText xml:space="preserve"> PAGEREF _Toc14327453 \h </w:instrText>
            </w:r>
            <w:r>
              <w:rPr>
                <w:noProof/>
                <w:webHidden/>
              </w:rPr>
            </w:r>
            <w:r>
              <w:rPr>
                <w:noProof/>
                <w:webHidden/>
              </w:rPr>
              <w:fldChar w:fldCharType="separate"/>
            </w:r>
            <w:r>
              <w:rPr>
                <w:noProof/>
                <w:webHidden/>
              </w:rPr>
              <w:t>27</w:t>
            </w:r>
            <w:r>
              <w:rPr>
                <w:noProof/>
                <w:webHidden/>
              </w:rPr>
              <w:fldChar w:fldCharType="end"/>
            </w:r>
          </w:hyperlink>
        </w:p>
        <w:p w14:paraId="64B7D4D5" w14:textId="77777777" w:rsidR="00124A4A" w:rsidRDefault="00124A4A">
          <w:pPr>
            <w:pStyle w:val="TOC2"/>
            <w:tabs>
              <w:tab w:val="left" w:pos="720"/>
              <w:tab w:val="right" w:pos="9350"/>
            </w:tabs>
            <w:rPr>
              <w:noProof/>
            </w:rPr>
          </w:pPr>
          <w:hyperlink w:anchor="_Toc14327454" w:history="1">
            <w:r w:rsidRPr="00B2244C">
              <w:rPr>
                <w:rStyle w:val="Hyperlink"/>
                <w:noProof/>
              </w:rPr>
              <w:t>4.3</w:t>
            </w:r>
            <w:r>
              <w:rPr>
                <w:noProof/>
              </w:rPr>
              <w:tab/>
            </w:r>
            <w:r w:rsidRPr="00B2244C">
              <w:rPr>
                <w:rStyle w:val="Hyperlink"/>
                <w:noProof/>
              </w:rPr>
              <w:t>SummaryLog</w:t>
            </w:r>
            <w:r>
              <w:rPr>
                <w:noProof/>
                <w:webHidden/>
              </w:rPr>
              <w:tab/>
            </w:r>
            <w:r>
              <w:rPr>
                <w:noProof/>
                <w:webHidden/>
              </w:rPr>
              <w:fldChar w:fldCharType="begin"/>
            </w:r>
            <w:r>
              <w:rPr>
                <w:noProof/>
                <w:webHidden/>
              </w:rPr>
              <w:instrText xml:space="preserve"> PAGEREF _Toc14327454 \h </w:instrText>
            </w:r>
            <w:r>
              <w:rPr>
                <w:noProof/>
                <w:webHidden/>
              </w:rPr>
            </w:r>
            <w:r>
              <w:rPr>
                <w:noProof/>
                <w:webHidden/>
              </w:rPr>
              <w:fldChar w:fldCharType="separate"/>
            </w:r>
            <w:r>
              <w:rPr>
                <w:noProof/>
                <w:webHidden/>
              </w:rPr>
              <w:t>27</w:t>
            </w:r>
            <w:r>
              <w:rPr>
                <w:noProof/>
                <w:webHidden/>
              </w:rPr>
              <w:fldChar w:fldCharType="end"/>
            </w:r>
          </w:hyperlink>
        </w:p>
        <w:p w14:paraId="7B6CE217" w14:textId="77777777" w:rsidR="00124A4A" w:rsidRDefault="00124A4A">
          <w:pPr>
            <w:pStyle w:val="TOC1"/>
            <w:tabs>
              <w:tab w:val="left" w:pos="480"/>
              <w:tab w:val="right" w:pos="9350"/>
            </w:tabs>
            <w:rPr>
              <w:noProof/>
            </w:rPr>
          </w:pPr>
          <w:hyperlink w:anchor="_Toc14327455" w:history="1">
            <w:r w:rsidRPr="00B2244C">
              <w:rPr>
                <w:rStyle w:val="Hyperlink"/>
                <w:noProof/>
              </w:rPr>
              <w:t>5</w:t>
            </w:r>
            <w:r>
              <w:rPr>
                <w:noProof/>
              </w:rPr>
              <w:tab/>
            </w:r>
            <w:r w:rsidRPr="00B2244C">
              <w:rPr>
                <w:rStyle w:val="Hyperlink"/>
                <w:noProof/>
              </w:rPr>
              <w:t>Output Files</w:t>
            </w:r>
            <w:r>
              <w:rPr>
                <w:noProof/>
                <w:webHidden/>
              </w:rPr>
              <w:tab/>
            </w:r>
            <w:r>
              <w:rPr>
                <w:noProof/>
                <w:webHidden/>
              </w:rPr>
              <w:fldChar w:fldCharType="begin"/>
            </w:r>
            <w:r>
              <w:rPr>
                <w:noProof/>
                <w:webHidden/>
              </w:rPr>
              <w:instrText xml:space="preserve"> PAGEREF _Toc14327455 \h </w:instrText>
            </w:r>
            <w:r>
              <w:rPr>
                <w:noProof/>
                <w:webHidden/>
              </w:rPr>
            </w:r>
            <w:r>
              <w:rPr>
                <w:noProof/>
                <w:webHidden/>
              </w:rPr>
              <w:fldChar w:fldCharType="separate"/>
            </w:r>
            <w:r>
              <w:rPr>
                <w:noProof/>
                <w:webHidden/>
              </w:rPr>
              <w:t>28</w:t>
            </w:r>
            <w:r>
              <w:rPr>
                <w:noProof/>
                <w:webHidden/>
              </w:rPr>
              <w:fldChar w:fldCharType="end"/>
            </w:r>
          </w:hyperlink>
        </w:p>
        <w:p w14:paraId="1B2A9015" w14:textId="77777777" w:rsidR="00124A4A" w:rsidRDefault="00124A4A">
          <w:pPr>
            <w:pStyle w:val="TOC2"/>
            <w:tabs>
              <w:tab w:val="left" w:pos="720"/>
              <w:tab w:val="right" w:pos="9350"/>
            </w:tabs>
            <w:rPr>
              <w:noProof/>
            </w:rPr>
          </w:pPr>
          <w:hyperlink w:anchor="_Toc14327456" w:history="1">
            <w:r w:rsidRPr="00B2244C">
              <w:rPr>
                <w:rStyle w:val="Hyperlink"/>
                <w:noProof/>
              </w:rPr>
              <w:t>5.1</w:t>
            </w:r>
            <w:r>
              <w:rPr>
                <w:noProof/>
              </w:rPr>
              <w:tab/>
            </w:r>
            <w:r w:rsidRPr="00B2244C">
              <w:rPr>
                <w:rStyle w:val="Hyperlink"/>
                <w:noProof/>
              </w:rPr>
              <w:t>Prescription Maps</w:t>
            </w:r>
            <w:r>
              <w:rPr>
                <w:noProof/>
                <w:webHidden/>
              </w:rPr>
              <w:tab/>
            </w:r>
            <w:r>
              <w:rPr>
                <w:noProof/>
                <w:webHidden/>
              </w:rPr>
              <w:fldChar w:fldCharType="begin"/>
            </w:r>
            <w:r>
              <w:rPr>
                <w:noProof/>
                <w:webHidden/>
              </w:rPr>
              <w:instrText xml:space="preserve"> PAGEREF _Toc14327456 \h </w:instrText>
            </w:r>
            <w:r>
              <w:rPr>
                <w:noProof/>
                <w:webHidden/>
              </w:rPr>
            </w:r>
            <w:r>
              <w:rPr>
                <w:noProof/>
                <w:webHidden/>
              </w:rPr>
              <w:fldChar w:fldCharType="separate"/>
            </w:r>
            <w:r>
              <w:rPr>
                <w:noProof/>
                <w:webHidden/>
              </w:rPr>
              <w:t>28</w:t>
            </w:r>
            <w:r>
              <w:rPr>
                <w:noProof/>
                <w:webHidden/>
              </w:rPr>
              <w:fldChar w:fldCharType="end"/>
            </w:r>
          </w:hyperlink>
        </w:p>
        <w:p w14:paraId="4AE635B1" w14:textId="77777777" w:rsidR="00124A4A" w:rsidRDefault="00124A4A">
          <w:pPr>
            <w:pStyle w:val="TOC2"/>
            <w:tabs>
              <w:tab w:val="left" w:pos="720"/>
              <w:tab w:val="right" w:pos="9350"/>
            </w:tabs>
            <w:rPr>
              <w:noProof/>
            </w:rPr>
          </w:pPr>
          <w:hyperlink w:anchor="_Toc14327457" w:history="1">
            <w:r w:rsidRPr="00B2244C">
              <w:rPr>
                <w:rStyle w:val="Hyperlink"/>
                <w:noProof/>
              </w:rPr>
              <w:t>5.2</w:t>
            </w:r>
            <w:r>
              <w:rPr>
                <w:noProof/>
              </w:rPr>
              <w:tab/>
            </w:r>
            <w:r w:rsidRPr="00B2244C">
              <w:rPr>
                <w:rStyle w:val="Hyperlink"/>
                <w:noProof/>
              </w:rPr>
              <w:t>Event Log</w:t>
            </w:r>
            <w:r>
              <w:rPr>
                <w:noProof/>
                <w:webHidden/>
              </w:rPr>
              <w:tab/>
            </w:r>
            <w:r>
              <w:rPr>
                <w:noProof/>
                <w:webHidden/>
              </w:rPr>
              <w:fldChar w:fldCharType="begin"/>
            </w:r>
            <w:r>
              <w:rPr>
                <w:noProof/>
                <w:webHidden/>
              </w:rPr>
              <w:instrText xml:space="preserve"> PAGEREF _Toc14327457 \h </w:instrText>
            </w:r>
            <w:r>
              <w:rPr>
                <w:noProof/>
                <w:webHidden/>
              </w:rPr>
            </w:r>
            <w:r>
              <w:rPr>
                <w:noProof/>
                <w:webHidden/>
              </w:rPr>
              <w:fldChar w:fldCharType="separate"/>
            </w:r>
            <w:r>
              <w:rPr>
                <w:noProof/>
                <w:webHidden/>
              </w:rPr>
              <w:t>28</w:t>
            </w:r>
            <w:r>
              <w:rPr>
                <w:noProof/>
                <w:webHidden/>
              </w:rPr>
              <w:fldChar w:fldCharType="end"/>
            </w:r>
          </w:hyperlink>
        </w:p>
        <w:p w14:paraId="7CA6ACC0" w14:textId="77777777" w:rsidR="00124A4A" w:rsidRDefault="00124A4A">
          <w:pPr>
            <w:pStyle w:val="TOC2"/>
            <w:tabs>
              <w:tab w:val="left" w:pos="720"/>
              <w:tab w:val="right" w:pos="9350"/>
            </w:tabs>
            <w:rPr>
              <w:noProof/>
            </w:rPr>
          </w:pPr>
          <w:hyperlink w:anchor="_Toc14327458" w:history="1">
            <w:r w:rsidRPr="00B2244C">
              <w:rPr>
                <w:rStyle w:val="Hyperlink"/>
                <w:noProof/>
              </w:rPr>
              <w:t>5.3</w:t>
            </w:r>
            <w:r>
              <w:rPr>
                <w:noProof/>
              </w:rPr>
              <w:tab/>
            </w:r>
            <w:r w:rsidRPr="00B2244C">
              <w:rPr>
                <w:rStyle w:val="Hyperlink"/>
                <w:noProof/>
              </w:rPr>
              <w:t>Summary Log</w:t>
            </w:r>
            <w:r>
              <w:rPr>
                <w:noProof/>
                <w:webHidden/>
              </w:rPr>
              <w:tab/>
            </w:r>
            <w:r>
              <w:rPr>
                <w:noProof/>
                <w:webHidden/>
              </w:rPr>
              <w:fldChar w:fldCharType="begin"/>
            </w:r>
            <w:r>
              <w:rPr>
                <w:noProof/>
                <w:webHidden/>
              </w:rPr>
              <w:instrText xml:space="preserve"> PAGEREF _Toc14327458 \h </w:instrText>
            </w:r>
            <w:r>
              <w:rPr>
                <w:noProof/>
                <w:webHidden/>
              </w:rPr>
            </w:r>
            <w:r>
              <w:rPr>
                <w:noProof/>
                <w:webHidden/>
              </w:rPr>
              <w:fldChar w:fldCharType="separate"/>
            </w:r>
            <w:r>
              <w:rPr>
                <w:noProof/>
                <w:webHidden/>
              </w:rPr>
              <w:t>28</w:t>
            </w:r>
            <w:r>
              <w:rPr>
                <w:noProof/>
                <w:webHidden/>
              </w:rPr>
              <w:fldChar w:fldCharType="end"/>
            </w:r>
          </w:hyperlink>
        </w:p>
        <w:p w14:paraId="213E3FB5" w14:textId="77777777" w:rsidR="00124A4A" w:rsidRDefault="00124A4A">
          <w:pPr>
            <w:pStyle w:val="TOC1"/>
            <w:tabs>
              <w:tab w:val="left" w:pos="480"/>
              <w:tab w:val="right" w:pos="9350"/>
            </w:tabs>
            <w:rPr>
              <w:noProof/>
            </w:rPr>
          </w:pPr>
          <w:hyperlink w:anchor="_Toc14327459" w:history="1">
            <w:r w:rsidRPr="00B2244C">
              <w:rPr>
                <w:rStyle w:val="Hyperlink"/>
                <w:noProof/>
              </w:rPr>
              <w:t>6</w:t>
            </w:r>
            <w:r>
              <w:rPr>
                <w:noProof/>
              </w:rPr>
              <w:tab/>
            </w:r>
            <w:r w:rsidRPr="00B2244C">
              <w:rPr>
                <w:rStyle w:val="Hyperlink"/>
                <w:noProof/>
              </w:rPr>
              <w:t>Example Inputs</w:t>
            </w:r>
            <w:r>
              <w:rPr>
                <w:noProof/>
                <w:webHidden/>
              </w:rPr>
              <w:tab/>
            </w:r>
            <w:r>
              <w:rPr>
                <w:noProof/>
                <w:webHidden/>
              </w:rPr>
              <w:fldChar w:fldCharType="begin"/>
            </w:r>
            <w:r>
              <w:rPr>
                <w:noProof/>
                <w:webHidden/>
              </w:rPr>
              <w:instrText xml:space="preserve"> PAGEREF _Toc14327459 \h </w:instrText>
            </w:r>
            <w:r>
              <w:rPr>
                <w:noProof/>
                <w:webHidden/>
              </w:rPr>
            </w:r>
            <w:r>
              <w:rPr>
                <w:noProof/>
                <w:webHidden/>
              </w:rPr>
              <w:fldChar w:fldCharType="separate"/>
            </w:r>
            <w:r>
              <w:rPr>
                <w:noProof/>
                <w:webHidden/>
              </w:rPr>
              <w:t>29</w:t>
            </w:r>
            <w:r>
              <w:rPr>
                <w:noProof/>
                <w:webHidden/>
              </w:rPr>
              <w:fldChar w:fldCharType="end"/>
            </w:r>
          </w:hyperlink>
        </w:p>
        <w:p w14:paraId="6C1EC344" w14:textId="77777777" w:rsidR="00124A4A" w:rsidRDefault="00124A4A">
          <w:pPr>
            <w:pStyle w:val="TOC2"/>
            <w:tabs>
              <w:tab w:val="left" w:pos="720"/>
              <w:tab w:val="right" w:pos="9350"/>
            </w:tabs>
            <w:rPr>
              <w:noProof/>
            </w:rPr>
          </w:pPr>
          <w:hyperlink w:anchor="_Toc14327460" w:history="1">
            <w:r w:rsidRPr="00B2244C">
              <w:rPr>
                <w:rStyle w:val="Hyperlink"/>
                <w:noProof/>
              </w:rPr>
              <w:t>6.1</w:t>
            </w:r>
            <w:r>
              <w:rPr>
                <w:noProof/>
              </w:rPr>
              <w:tab/>
            </w:r>
            <w:r w:rsidRPr="00B2244C">
              <w:rPr>
                <w:rStyle w:val="Hyperlink"/>
                <w:noProof/>
              </w:rPr>
              <w:t>Example Forest Type Tables</w:t>
            </w:r>
            <w:r>
              <w:rPr>
                <w:noProof/>
                <w:webHidden/>
              </w:rPr>
              <w:tab/>
            </w:r>
            <w:r>
              <w:rPr>
                <w:noProof/>
                <w:webHidden/>
              </w:rPr>
              <w:fldChar w:fldCharType="begin"/>
            </w:r>
            <w:r>
              <w:rPr>
                <w:noProof/>
                <w:webHidden/>
              </w:rPr>
              <w:instrText xml:space="preserve"> PAGEREF _Toc14327460 \h </w:instrText>
            </w:r>
            <w:r>
              <w:rPr>
                <w:noProof/>
                <w:webHidden/>
              </w:rPr>
            </w:r>
            <w:r>
              <w:rPr>
                <w:noProof/>
                <w:webHidden/>
              </w:rPr>
              <w:fldChar w:fldCharType="separate"/>
            </w:r>
            <w:r>
              <w:rPr>
                <w:noProof/>
                <w:webHidden/>
              </w:rPr>
              <w:t>29</w:t>
            </w:r>
            <w:r>
              <w:rPr>
                <w:noProof/>
                <w:webHidden/>
              </w:rPr>
              <w:fldChar w:fldCharType="end"/>
            </w:r>
          </w:hyperlink>
        </w:p>
        <w:p w14:paraId="7335F09A" w14:textId="77777777" w:rsidR="00124A4A" w:rsidRDefault="00124A4A">
          <w:pPr>
            <w:pStyle w:val="TOC2"/>
            <w:tabs>
              <w:tab w:val="left" w:pos="720"/>
              <w:tab w:val="right" w:pos="9350"/>
            </w:tabs>
            <w:rPr>
              <w:noProof/>
            </w:rPr>
          </w:pPr>
          <w:hyperlink w:anchor="_Toc14327461" w:history="1">
            <w:r w:rsidRPr="00B2244C">
              <w:rPr>
                <w:rStyle w:val="Hyperlink"/>
                <w:noProof/>
              </w:rPr>
              <w:t>6.2</w:t>
            </w:r>
            <w:r>
              <w:rPr>
                <w:noProof/>
              </w:rPr>
              <w:tab/>
            </w:r>
            <w:r w:rsidRPr="00B2244C">
              <w:rPr>
                <w:rStyle w:val="Hyperlink"/>
                <w:noProof/>
              </w:rPr>
              <w:t>Example Parameter File</w:t>
            </w:r>
            <w:r>
              <w:rPr>
                <w:noProof/>
                <w:webHidden/>
              </w:rPr>
              <w:tab/>
            </w:r>
            <w:r>
              <w:rPr>
                <w:noProof/>
                <w:webHidden/>
              </w:rPr>
              <w:fldChar w:fldCharType="begin"/>
            </w:r>
            <w:r>
              <w:rPr>
                <w:noProof/>
                <w:webHidden/>
              </w:rPr>
              <w:instrText xml:space="preserve"> PAGEREF _Toc14327461 \h </w:instrText>
            </w:r>
            <w:r>
              <w:rPr>
                <w:noProof/>
                <w:webHidden/>
              </w:rPr>
            </w:r>
            <w:r>
              <w:rPr>
                <w:noProof/>
                <w:webHidden/>
              </w:rPr>
              <w:fldChar w:fldCharType="separate"/>
            </w:r>
            <w:r>
              <w:rPr>
                <w:noProof/>
                <w:webHidden/>
              </w:rPr>
              <w:t>30</w:t>
            </w:r>
            <w:r>
              <w:rPr>
                <w:noProof/>
                <w:webHidden/>
              </w:rPr>
              <w:fldChar w:fldCharType="end"/>
            </w:r>
          </w:hyperlink>
        </w:p>
        <w:p w14:paraId="00000066" w14:textId="77777777" w:rsidR="00DF6871" w:rsidRDefault="00DA566E">
          <w:pPr>
            <w:pBdr>
              <w:top w:val="nil"/>
              <w:left w:val="nil"/>
              <w:bottom w:val="nil"/>
              <w:right w:val="nil"/>
              <w:between w:val="nil"/>
            </w:pBdr>
            <w:tabs>
              <w:tab w:val="left" w:pos="960"/>
              <w:tab w:val="right" w:pos="8976"/>
            </w:tabs>
            <w:ind w:left="240" w:hanging="240"/>
            <w:rPr>
              <w:color w:val="000000"/>
              <w:sz w:val="32"/>
              <w:szCs w:val="32"/>
            </w:rPr>
          </w:pPr>
          <w:r>
            <w:fldChar w:fldCharType="end"/>
          </w:r>
        </w:p>
      </w:sdtContent>
    </w:sdt>
    <w:p w14:paraId="00000067" w14:textId="77777777" w:rsidR="00DF6871" w:rsidRDefault="00DA566E">
      <w:pPr>
        <w:pStyle w:val="Heading1"/>
        <w:numPr>
          <w:ilvl w:val="0"/>
          <w:numId w:val="2"/>
        </w:numPr>
      </w:pPr>
      <w:r>
        <w:br w:type="page"/>
      </w:r>
      <w:bookmarkStart w:id="3" w:name="_Toc14327371"/>
      <w:r>
        <w:lastRenderedPageBreak/>
        <w:t>Introduction</w:t>
      </w:r>
      <w:bookmarkEnd w:id="3"/>
    </w:p>
    <w:p w14:paraId="00000068"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document describes the Harvesting extension (‘plug-in’) for the LANDIS-II model.  Users should read the </w:t>
      </w:r>
      <w:r>
        <w:rPr>
          <w:i/>
          <w:color w:val="000000"/>
        </w:rPr>
        <w:t>LANDIS-II Model User’s Guide</w:t>
      </w:r>
      <w:r>
        <w:rPr>
          <w:color w:val="000000"/>
        </w:rPr>
        <w:t xml:space="preserve"> prior to reading this document. The Base Harvest extension generally follows the behavior of the harvest module as described in Gustafson et al. (2000).  </w:t>
      </w:r>
    </w:p>
    <w:p w14:paraId="00000069" w14:textId="77777777" w:rsidR="00DF6871" w:rsidRDefault="00DA566E">
      <w:pPr>
        <w:pStyle w:val="Heading2"/>
        <w:numPr>
          <w:ilvl w:val="1"/>
          <w:numId w:val="2"/>
        </w:numPr>
      </w:pPr>
      <w:bookmarkStart w:id="4" w:name="_Toc14327372"/>
      <w:r>
        <w:t>The Harvesting Landscape</w:t>
      </w:r>
      <w:bookmarkEnd w:id="4"/>
    </w:p>
    <w:p w14:paraId="0000006A" w14:textId="77777777" w:rsidR="00DF6871" w:rsidRDefault="00DA566E">
      <w:pPr>
        <w:pBdr>
          <w:top w:val="nil"/>
          <w:left w:val="nil"/>
          <w:bottom w:val="nil"/>
          <w:right w:val="nil"/>
          <w:between w:val="nil"/>
        </w:pBdr>
        <w:spacing w:after="120"/>
        <w:ind w:left="1152" w:right="1008" w:hanging="1152"/>
        <w:rPr>
          <w:color w:val="000000"/>
        </w:rPr>
      </w:pPr>
      <w:r>
        <w:rPr>
          <w:color w:val="000000"/>
        </w:rPr>
        <w:t>A landscape is divided into a hierarchy of areas for harvesting.  These areas are defined prior to landscape simulation.</w:t>
      </w:r>
    </w:p>
    <w:p w14:paraId="0000006B" w14:textId="77777777" w:rsidR="00DF6871" w:rsidRDefault="00DA566E">
      <w:pPr>
        <w:pStyle w:val="Heading3"/>
        <w:numPr>
          <w:ilvl w:val="2"/>
          <w:numId w:val="2"/>
        </w:numPr>
      </w:pPr>
      <w:bookmarkStart w:id="5" w:name="_Toc14327373"/>
      <w:r>
        <w:t>Management Areas</w:t>
      </w:r>
      <w:bookmarkEnd w:id="5"/>
    </w:p>
    <w:p w14:paraId="0000006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At the broadest scale, the landscape is divided into management areas.  Management areas define collections of stands to which specific harvesting prescriptions will be applied.  </w:t>
      </w:r>
      <w:r>
        <w:rPr>
          <w:b/>
          <w:color w:val="000000"/>
        </w:rPr>
        <w:t>An unlimited number of management areas can be defined.</w:t>
      </w:r>
      <w:r>
        <w:rPr>
          <w:color w:val="000000"/>
        </w:rPr>
        <w:t xml:space="preserve">  Management areas need not be contiguous.  Management areas need not have any harvesting prescriptions implemented, thereby remaining essentially non-active.  </w:t>
      </w:r>
    </w:p>
    <w:p w14:paraId="0000006D" w14:textId="77777777" w:rsidR="00DF6871" w:rsidRDefault="00DA566E">
      <w:pPr>
        <w:pStyle w:val="Heading3"/>
        <w:numPr>
          <w:ilvl w:val="2"/>
          <w:numId w:val="2"/>
        </w:numPr>
      </w:pPr>
      <w:bookmarkStart w:id="6" w:name="_Toc14327374"/>
      <w:r>
        <w:t>Harvesting Stands</w:t>
      </w:r>
      <w:bookmarkEnd w:id="6"/>
    </w:p>
    <w:p w14:paraId="0000006E"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At a finer scale, stands are collections of cells and represent typical or average forest management block sizes.  Stands must be defined congruent with management area boundaries – </w:t>
      </w:r>
      <w:r>
        <w:rPr>
          <w:b/>
          <w:color w:val="000000"/>
        </w:rPr>
        <w:t>a stand may not belong to more than one management area</w:t>
      </w:r>
      <w:r>
        <w:rPr>
          <w:color w:val="000000"/>
        </w:rPr>
        <w:t>.  Stands consist of multiple cells and an unlimited number of stands can be defined.</w:t>
      </w:r>
    </w:p>
    <w:p w14:paraId="0000006F" w14:textId="77777777" w:rsidR="00DF6871" w:rsidRDefault="00DA566E">
      <w:pPr>
        <w:pStyle w:val="Heading2"/>
        <w:numPr>
          <w:ilvl w:val="1"/>
          <w:numId w:val="2"/>
        </w:numPr>
      </w:pPr>
      <w:bookmarkStart w:id="7" w:name="_Toc14327375"/>
      <w:r>
        <w:t>Harvesting Prescriptions</w:t>
      </w:r>
      <w:bookmarkEnd w:id="7"/>
      <w:r>
        <w:t xml:space="preserve"> </w:t>
      </w:r>
    </w:p>
    <w:p w14:paraId="00000070"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Harvest </w:t>
      </w:r>
      <w:r>
        <w:rPr>
          <w:b/>
          <w:color w:val="000000"/>
        </w:rPr>
        <w:t xml:space="preserve">prescriptions </w:t>
      </w:r>
      <w:r>
        <w:rPr>
          <w:color w:val="000000"/>
        </w:rPr>
        <w:t>must be defined that specify several harvesting criteria and which species cohorts will be targeted.  Prescriptions determine which stands within a management area (MA) qualify for harvest, and define the order (</w:t>
      </w:r>
      <w:r>
        <w:rPr>
          <w:b/>
          <w:color w:val="000000"/>
        </w:rPr>
        <w:t>ranking</w:t>
      </w:r>
      <w:r>
        <w:rPr>
          <w:color w:val="000000"/>
        </w:rPr>
        <w:t xml:space="preserve">) in which these stands will be harvested.  </w:t>
      </w:r>
      <w:r>
        <w:rPr>
          <w:b/>
          <w:color w:val="000000"/>
        </w:rPr>
        <w:t>Separate prescription rankings are derived for each MA.</w:t>
      </w:r>
      <w:r>
        <w:rPr>
          <w:color w:val="000000"/>
        </w:rPr>
        <w:t xml:space="preserve">  Following the specification of prescriptions, a table defines the percentage of each MA that is to be harvested with each prescription.  For each prescription in a MA, the extension begins harvesting in the highest ranked stand and proceeds down the ranked list of stands until the percentage of area in the MA has been cut.  Prescriptions can be shared across MAs.  More detailed information about prescriptions is provided below. </w:t>
      </w:r>
    </w:p>
    <w:p w14:paraId="00000071" w14:textId="77777777" w:rsidR="00DF6871" w:rsidRDefault="00DA566E">
      <w:pPr>
        <w:pStyle w:val="Heading2"/>
        <w:numPr>
          <w:ilvl w:val="1"/>
          <w:numId w:val="2"/>
        </w:numPr>
      </w:pPr>
      <w:bookmarkStart w:id="8" w:name="_Toc14327376"/>
      <w:r>
        <w:lastRenderedPageBreak/>
        <w:t>Prescriptions order</w:t>
      </w:r>
      <w:bookmarkEnd w:id="8"/>
    </w:p>
    <w:p w14:paraId="00000072" w14:textId="77777777" w:rsidR="00DF6871" w:rsidRDefault="00DA566E">
      <w:pPr>
        <w:pBdr>
          <w:top w:val="nil"/>
          <w:left w:val="nil"/>
          <w:bottom w:val="nil"/>
          <w:right w:val="nil"/>
          <w:between w:val="nil"/>
        </w:pBdr>
        <w:spacing w:after="120"/>
        <w:ind w:left="1152" w:right="1008" w:hanging="1152"/>
        <w:rPr>
          <w:color w:val="000000"/>
        </w:rPr>
      </w:pPr>
      <w:r>
        <w:rPr>
          <w:color w:val="000000"/>
        </w:rPr>
        <w:t>Prescriptions are stochastically selected for implementation after every harvest event.  The reason is that if prescriptions were always implemented in a particular order, the first prescription implemented may harvest most or all of the highest quality stands.  The last prescription implemented may find no suitable stands to harvest.  The order of prescription implementation also affects availability of stands for later prescriptions when a harvest adjacency criterion is defined.</w:t>
      </w:r>
    </w:p>
    <w:p w14:paraId="00000073" w14:textId="77777777" w:rsidR="00DF6871" w:rsidRDefault="00DA566E">
      <w:pPr>
        <w:pBdr>
          <w:top w:val="nil"/>
          <w:left w:val="nil"/>
          <w:bottom w:val="nil"/>
          <w:right w:val="nil"/>
          <w:between w:val="nil"/>
        </w:pBdr>
        <w:spacing w:after="120"/>
        <w:ind w:left="1152" w:right="1008" w:hanging="1152"/>
        <w:rPr>
          <w:color w:val="000000"/>
        </w:rPr>
      </w:pPr>
      <w:r>
        <w:rPr>
          <w:color w:val="000000"/>
        </w:rPr>
        <w:t>Therefore, the following algorithm is used to stochastically choose a prescription and implement a single harvest event.  This process is repeated until all prescriptions reach their target percentage or there are no more stands available to be harvested.</w:t>
      </w:r>
    </w:p>
    <w:p w14:paraId="00000074" w14:textId="77777777" w:rsidR="00DF6871" w:rsidRDefault="00DA566E">
      <w:pPr>
        <w:pBdr>
          <w:top w:val="nil"/>
          <w:left w:val="nil"/>
          <w:bottom w:val="nil"/>
          <w:right w:val="nil"/>
          <w:between w:val="nil"/>
        </w:pBdr>
        <w:spacing w:after="120"/>
        <w:ind w:left="1152" w:right="1008" w:hanging="1152"/>
        <w:rPr>
          <w:color w:val="000000"/>
        </w:rPr>
      </w:pPr>
      <w:r>
        <w:rPr>
          <w:color w:val="000000"/>
        </w:rPr>
        <w:t>First, within each management area, a ratio is calculated for each prescription, dependent upon the area designated for harvesting (3.5.4 Area/Stands To Harvest):</w:t>
      </w:r>
    </w:p>
    <w:p w14:paraId="00000075" w14:textId="77777777" w:rsidR="00DF6871" w:rsidRDefault="00054E42">
      <w:pPr>
        <w:jc w:val="center"/>
        <w:rPr>
          <w:rFonts w:ascii="Cambria Math" w:eastAsia="Cambria Math" w:hAnsi="Cambria Math" w:cs="Cambria Math"/>
          <w:color w:val="000000"/>
        </w:rPr>
      </w:pPr>
      <m:oMathPara>
        <m:oMath>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R</m:t>
              </m:r>
            </m:e>
            <m:sub>
              <m:r>
                <w:rPr>
                  <w:rFonts w:ascii="Cambria Math" w:eastAsia="Cambria Math" w:hAnsi="Cambria Math" w:cs="Cambria Math"/>
                  <w:color w:val="000000"/>
                  <w:vertAlign w:val="subscript"/>
                </w:rPr>
                <m:t>PS, MA</m:t>
              </m:r>
            </m:sub>
          </m:sSub>
          <m:r>
            <w:rPr>
              <w:rFonts w:ascii="Cambria Math" w:eastAsia="Cambria Math" w:hAnsi="Cambria Math" w:cs="Cambria Math"/>
              <w:color w:val="000000"/>
            </w:rPr>
            <m:t xml:space="preserve">= </m:t>
          </m:r>
          <m:f>
            <m:fPr>
              <m:ctrlPr>
                <w:rPr>
                  <w:rFonts w:ascii="Cambria Math" w:eastAsia="Cambria Math" w:hAnsi="Cambria Math" w:cs="Cambria Math"/>
                  <w:color w:val="000000"/>
                  <w:vertAlign w:val="subscript"/>
                </w:rPr>
              </m:ctrlPr>
            </m:fPr>
            <m:num>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TotalAreaToHarvest</m:t>
                  </m:r>
                </m:e>
                <m:sub>
                  <m:r>
                    <w:rPr>
                      <w:rFonts w:ascii="Cambria Math" w:eastAsia="Cambria Math" w:hAnsi="Cambria Math" w:cs="Cambria Math"/>
                      <w:color w:val="000000"/>
                      <w:vertAlign w:val="subscript"/>
                    </w:rPr>
                    <m:t>PS, MA</m:t>
                  </m:r>
                </m:sub>
              </m:sSub>
              <m:r>
                <w:rPr>
                  <w:rFonts w:ascii="Cambria Math" w:eastAsia="Cambria Math" w:hAnsi="Cambria Math" w:cs="Cambria Math"/>
                  <w:color w:val="000000"/>
                  <w:vertAlign w:val="subscript"/>
                </w:rPr>
                <m:t xml:space="preserve">- </m:t>
              </m:r>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 xml:space="preserve">ActualAreaHarvested </m:t>
                  </m:r>
                </m:e>
                <m:sub>
                  <m:r>
                    <w:rPr>
                      <w:rFonts w:ascii="Cambria Math" w:eastAsia="Cambria Math" w:hAnsi="Cambria Math" w:cs="Cambria Math"/>
                      <w:color w:val="000000"/>
                      <w:vertAlign w:val="subscript"/>
                    </w:rPr>
                    <m:t>PS, MA</m:t>
                  </m:r>
                </m:sub>
              </m:sSub>
            </m:num>
            <m:den>
              <m:sSub>
                <m:sSubPr>
                  <m:ctrlPr>
                    <w:rPr>
                      <w:rFonts w:ascii="Cambria Math" w:eastAsia="Cambria Math" w:hAnsi="Cambria Math" w:cs="Cambria Math"/>
                      <w:color w:val="000000"/>
                      <w:vertAlign w:val="subscript"/>
                    </w:rPr>
                  </m:ctrlPr>
                </m:sSubPr>
                <m:e>
                  <m:r>
                    <w:rPr>
                      <w:rFonts w:ascii="Cambria Math" w:eastAsia="Cambria Math" w:hAnsi="Cambria Math" w:cs="Cambria Math"/>
                      <w:color w:val="000000"/>
                    </w:rPr>
                    <m:t>TotalAreaToHarvest</m:t>
                  </m:r>
                </m:e>
                <m:sub>
                  <m:r>
                    <w:rPr>
                      <w:rFonts w:ascii="Cambria Math" w:eastAsia="Cambria Math" w:hAnsi="Cambria Math" w:cs="Cambria Math"/>
                      <w:color w:val="000000"/>
                      <w:vertAlign w:val="subscript"/>
                    </w:rPr>
                    <m:t>PS, MA</m:t>
                  </m:r>
                </m:sub>
              </m:sSub>
            </m:den>
          </m:f>
          <m:r>
            <w:rPr>
              <w:rFonts w:ascii="Cambria Math" w:eastAsia="Cambria Math" w:hAnsi="Cambria Math" w:cs="Cambria Math"/>
              <w:color w:val="000000"/>
            </w:rPr>
            <m:t xml:space="preserve"> </m:t>
          </m:r>
        </m:oMath>
      </m:oMathPara>
    </w:p>
    <w:p w14:paraId="00000076" w14:textId="77777777" w:rsidR="00DF6871" w:rsidRDefault="00DA566E">
      <w:pPr>
        <w:pBdr>
          <w:top w:val="nil"/>
          <w:left w:val="nil"/>
          <w:bottom w:val="nil"/>
          <w:right w:val="nil"/>
          <w:between w:val="nil"/>
        </w:pBdr>
        <w:spacing w:after="120"/>
        <w:ind w:left="1152" w:right="1008" w:hanging="1152"/>
        <w:rPr>
          <w:color w:val="000000"/>
        </w:rPr>
      </w:pPr>
      <w:r>
        <w:rPr>
          <w:color w:val="000000"/>
        </w:rPr>
        <w:t>Next, these ratios are then converted to a probability (P</w:t>
      </w:r>
      <w:r>
        <w:rPr>
          <w:color w:val="000000"/>
          <w:vertAlign w:val="subscript"/>
        </w:rPr>
        <w:t>PS, MA</w:t>
      </w:r>
      <w:r>
        <w:rPr>
          <w:color w:val="000000"/>
        </w:rPr>
        <w:t>) for each prescription by normalizing R</w:t>
      </w:r>
      <w:r>
        <w:rPr>
          <w:color w:val="000000"/>
          <w:vertAlign w:val="subscript"/>
        </w:rPr>
        <w:t>PS, MA</w:t>
      </w:r>
      <w:r>
        <w:rPr>
          <w:color w:val="000000"/>
        </w:rPr>
        <w:t xml:space="preserve"> such that the sum of all P</w:t>
      </w:r>
      <w:r>
        <w:rPr>
          <w:color w:val="000000"/>
          <w:vertAlign w:val="subscript"/>
        </w:rPr>
        <w:t>PS, MA</w:t>
      </w:r>
      <w:r>
        <w:rPr>
          <w:color w:val="000000"/>
        </w:rPr>
        <w:t xml:space="preserve"> is equal to one.  A uniform random number is then compared to an interval corresponding to each P</w:t>
      </w:r>
      <w:r>
        <w:rPr>
          <w:color w:val="000000"/>
          <w:vertAlign w:val="subscript"/>
        </w:rPr>
        <w:t>PS, MA</w:t>
      </w:r>
      <w:r>
        <w:rPr>
          <w:color w:val="000000"/>
        </w:rPr>
        <w:t xml:space="preserve">.  The interval in which the random number lies determines the next harvest prescription.  </w:t>
      </w:r>
    </w:p>
    <w:p w14:paraId="00000077" w14:textId="77777777" w:rsidR="00DF6871" w:rsidRDefault="00DA566E">
      <w:pPr>
        <w:pBdr>
          <w:top w:val="nil"/>
          <w:left w:val="nil"/>
          <w:bottom w:val="nil"/>
          <w:right w:val="nil"/>
          <w:between w:val="nil"/>
        </w:pBdr>
        <w:spacing w:after="120"/>
        <w:ind w:left="1152" w:right="1008" w:hanging="1152"/>
        <w:rPr>
          <w:b/>
          <w:color w:val="000000"/>
        </w:rPr>
      </w:pPr>
      <w:r>
        <w:rPr>
          <w:color w:val="000000"/>
        </w:rPr>
        <w:t>Finally, the highest ranked stand for that prescription is harvested.  The area of the stand is added to Actual Area Harvested</w:t>
      </w:r>
      <w:r>
        <w:rPr>
          <w:color w:val="000000"/>
          <w:vertAlign w:val="subscript"/>
        </w:rPr>
        <w:t>PS, MA</w:t>
      </w:r>
      <w:r>
        <w:rPr>
          <w:color w:val="000000"/>
        </w:rPr>
        <w:t xml:space="preserve">.  </w:t>
      </w:r>
      <w:r>
        <w:rPr>
          <w:b/>
          <w:color w:val="000000"/>
        </w:rPr>
        <w:t>Stands cannot be harvested more than once per harvest time step.</w:t>
      </w:r>
    </w:p>
    <w:p w14:paraId="00000078"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process is repeated until all prescriptions within a management area have achieved their target percentage or there are no more stands available (ranking &gt; 0). </w:t>
      </w:r>
    </w:p>
    <w:p w14:paraId="00000079" w14:textId="77777777" w:rsidR="00DF6871" w:rsidRDefault="00DA566E">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If the user defines many limiting criteria for a prescription and many stands are ranked zero for that prescription, the desired harvest area may not be reached. </w:t>
      </w:r>
    </w:p>
    <w:p w14:paraId="0000007A" w14:textId="77777777" w:rsidR="00DF6871" w:rsidRDefault="00DA566E">
      <w:pPr>
        <w:pStyle w:val="Heading2"/>
        <w:numPr>
          <w:ilvl w:val="1"/>
          <w:numId w:val="2"/>
        </w:numPr>
      </w:pPr>
      <w:bookmarkStart w:id="9" w:name="_Toc14327377"/>
      <w:r>
        <w:t>Major Releases</w:t>
      </w:r>
      <w:bookmarkEnd w:id="9"/>
    </w:p>
    <w:p w14:paraId="0000007B" w14:textId="77777777" w:rsidR="00DF6871" w:rsidRDefault="00DA566E">
      <w:pPr>
        <w:pStyle w:val="Heading3"/>
        <w:numPr>
          <w:ilvl w:val="2"/>
          <w:numId w:val="1"/>
        </w:numPr>
      </w:pPr>
      <w:bookmarkStart w:id="10" w:name="_Toc14327378"/>
      <w:r>
        <w:t>Version 5.0 (September 2019)</w:t>
      </w:r>
      <w:bookmarkEnd w:id="10"/>
    </w:p>
    <w:p w14:paraId="0000007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Fixed bug in SingleRepeat cutting to ensure that cells cut in the first entries are also the ones cut in subsequent cuts.  Revised logfile to improve reporting of </w:t>
      </w:r>
      <w:r>
        <w:rPr>
          <w:color w:val="000000"/>
        </w:rPr>
        <w:lastRenderedPageBreak/>
        <w:t>all repeat harvests</w:t>
      </w:r>
      <w:r>
        <w:t>, including recording every repeat harvest and which iteration of repeat it is on.</w:t>
      </w:r>
    </w:p>
    <w:p w14:paraId="0000007D" w14:textId="77777777" w:rsidR="00DF6871" w:rsidRDefault="00DA566E">
      <w:pPr>
        <w:pBdr>
          <w:top w:val="nil"/>
          <w:left w:val="nil"/>
          <w:bottom w:val="nil"/>
          <w:right w:val="nil"/>
          <w:between w:val="nil"/>
        </w:pBdr>
        <w:spacing w:after="120"/>
        <w:ind w:left="1152" w:right="1008" w:hanging="1152"/>
        <w:rPr>
          <w:color w:val="000000"/>
        </w:rPr>
      </w:pPr>
      <w:r>
        <w:rPr>
          <w:color w:val="000000"/>
        </w:rPr>
        <w:t>Fixed bug that prevented MultipleRepeat cutting from working correctly.</w:t>
      </w:r>
    </w:p>
    <w:p w14:paraId="0000007E" w14:textId="77777777" w:rsidR="00DF6871" w:rsidRDefault="00DA566E">
      <w:pPr>
        <w:pBdr>
          <w:top w:val="nil"/>
          <w:left w:val="nil"/>
          <w:bottom w:val="nil"/>
          <w:right w:val="nil"/>
          <w:between w:val="nil"/>
        </w:pBdr>
        <w:spacing w:after="120"/>
        <w:ind w:left="1152" w:right="1008" w:hanging="1152"/>
      </w:pPr>
      <w:r>
        <w:t>Fixed a bug where after the repeat step in a single repeat the SiteSelector would not be set back to its original parameters.</w:t>
      </w:r>
    </w:p>
    <w:p w14:paraId="0000007F" w14:textId="77777777" w:rsidR="00DF6871" w:rsidRDefault="00DA566E">
      <w:pPr>
        <w:pBdr>
          <w:top w:val="nil"/>
          <w:left w:val="nil"/>
          <w:bottom w:val="nil"/>
          <w:right w:val="nil"/>
          <w:between w:val="nil"/>
        </w:pBdr>
        <w:spacing w:after="120"/>
        <w:ind w:left="1152" w:right="1008" w:hanging="1152"/>
      </w:pPr>
      <w:r>
        <w:t>Added a keyword for MultipleRepeat “TimesToRepeat” which allows a user to specify how many times the selected stands should be repeat harvested.</w:t>
      </w:r>
    </w:p>
    <w:p w14:paraId="00000080" w14:textId="2EEE1405" w:rsidR="00DF6871" w:rsidRDefault="00DA566E">
      <w:pPr>
        <w:pBdr>
          <w:top w:val="nil"/>
          <w:left w:val="nil"/>
          <w:bottom w:val="nil"/>
          <w:right w:val="nil"/>
          <w:between w:val="nil"/>
        </w:pBdr>
        <w:spacing w:after="120"/>
        <w:ind w:left="1152" w:right="1008" w:hanging="1152"/>
        <w:rPr>
          <w:color w:val="000000"/>
        </w:rPr>
      </w:pPr>
      <w:bookmarkStart w:id="11" w:name="_17dp8vu" w:colFirst="0" w:colLast="0"/>
      <w:bookmarkEnd w:id="11"/>
      <w:r>
        <w:rPr>
          <w:color w:val="000000"/>
        </w:rPr>
        <w:t>Revised PatchCutting to allow two spatial options: 1) Default (nothing specified) - ensure that patches do not merge (i.e., all patches have an uncut border) to mimic group selection, 2) AllowOverlap – patches can merge to produce residual leave patches.</w:t>
      </w:r>
      <w:r w:rsidR="00124A4A">
        <w:rPr>
          <w:color w:val="000000"/>
        </w:rPr>
        <w:t xml:space="preserve">  Removed the redundant optional Priority parameter.</w:t>
      </w:r>
    </w:p>
    <w:p w14:paraId="00000081" w14:textId="77777777" w:rsidR="00DF6871" w:rsidRDefault="00DA566E">
      <w:pPr>
        <w:pBdr>
          <w:top w:val="nil"/>
          <w:left w:val="nil"/>
          <w:bottom w:val="nil"/>
          <w:right w:val="nil"/>
          <w:between w:val="nil"/>
        </w:pBdr>
        <w:spacing w:after="120"/>
        <w:ind w:left="1152" w:right="1008" w:hanging="1152"/>
        <w:rPr>
          <w:color w:val="000000"/>
        </w:rPr>
      </w:pPr>
      <w:r>
        <w:rPr>
          <w:color w:val="000000"/>
        </w:rPr>
        <w:t>Revised PatchCutting to allow cutting of stands as long as at least one patch can be cut.  Prior behavior prevented a stand from being cut unless the full target stand percentage could be reached.</w:t>
      </w:r>
    </w:p>
    <w:p w14:paraId="00000082" w14:textId="77777777" w:rsidR="00DF6871" w:rsidRDefault="00DA566E">
      <w:pPr>
        <w:pBdr>
          <w:top w:val="nil"/>
          <w:left w:val="nil"/>
          <w:bottom w:val="nil"/>
          <w:right w:val="nil"/>
          <w:between w:val="nil"/>
        </w:pBdr>
        <w:spacing w:after="120"/>
        <w:ind w:left="1152" w:right="1008" w:hanging="1152"/>
        <w:rPr>
          <w:color w:val="000000"/>
        </w:rPr>
      </w:pPr>
      <w:r>
        <w:rPr>
          <w:color w:val="000000"/>
        </w:rPr>
        <w:t>Fixed bugs related to reporting harvest residues and dead pools to other extensions.</w:t>
      </w:r>
    </w:p>
    <w:p w14:paraId="0000008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Updated for compatibility with other library revisions. </w:t>
      </w:r>
    </w:p>
    <w:p w14:paraId="00000084" w14:textId="77777777" w:rsidR="00DF6871" w:rsidRDefault="00DA566E">
      <w:pPr>
        <w:pStyle w:val="Heading3"/>
        <w:numPr>
          <w:ilvl w:val="2"/>
          <w:numId w:val="1"/>
        </w:numPr>
      </w:pPr>
      <w:bookmarkStart w:id="12" w:name="_Toc14327379"/>
      <w:r>
        <w:t>Version 4.1 (March 2019)</w:t>
      </w:r>
      <w:bookmarkEnd w:id="12"/>
    </w:p>
    <w:p w14:paraId="00000085" w14:textId="77777777" w:rsidR="00DF6871" w:rsidRDefault="00DA566E">
      <w:pPr>
        <w:pBdr>
          <w:top w:val="nil"/>
          <w:left w:val="nil"/>
          <w:bottom w:val="nil"/>
          <w:right w:val="nil"/>
          <w:between w:val="nil"/>
        </w:pBdr>
        <w:spacing w:after="120"/>
        <w:ind w:left="1152" w:right="1008" w:hanging="1152"/>
        <w:rPr>
          <w:color w:val="000000"/>
        </w:rPr>
      </w:pPr>
      <w:r>
        <w:rPr>
          <w:color w:val="000000"/>
        </w:rPr>
        <w:t>Updated with Succession Library v7.</w:t>
      </w:r>
    </w:p>
    <w:p w14:paraId="00000086" w14:textId="77777777" w:rsidR="00DF6871" w:rsidRDefault="00DA566E">
      <w:pPr>
        <w:pStyle w:val="Heading3"/>
        <w:numPr>
          <w:ilvl w:val="2"/>
          <w:numId w:val="1"/>
        </w:numPr>
      </w:pPr>
      <w:bookmarkStart w:id="13" w:name="_Toc14327380"/>
      <w:r>
        <w:t>Version 4.0 (August 2018)</w:t>
      </w:r>
      <w:bookmarkEnd w:id="13"/>
    </w:p>
    <w:p w14:paraId="00000087" w14:textId="77777777" w:rsidR="00DF6871" w:rsidRDefault="00DA566E">
      <w:pPr>
        <w:pBdr>
          <w:top w:val="nil"/>
          <w:left w:val="nil"/>
          <w:bottom w:val="nil"/>
          <w:right w:val="nil"/>
          <w:between w:val="nil"/>
        </w:pBdr>
        <w:spacing w:after="120"/>
        <w:ind w:left="1152" w:right="1008" w:hanging="1152"/>
        <w:rPr>
          <w:color w:val="000000"/>
        </w:rPr>
      </w:pPr>
      <w:r>
        <w:rPr>
          <w:color w:val="000000"/>
        </w:rPr>
        <w:t>Compatible with Core v7.</w:t>
      </w:r>
    </w:p>
    <w:p w14:paraId="00000088" w14:textId="77777777" w:rsidR="00DF6871" w:rsidRDefault="00DA566E">
      <w:pPr>
        <w:pStyle w:val="Heading3"/>
        <w:numPr>
          <w:ilvl w:val="2"/>
          <w:numId w:val="1"/>
        </w:numPr>
      </w:pPr>
      <w:bookmarkStart w:id="14" w:name="_Toc14327381"/>
      <w:r>
        <w:t>Version 3.1 (June 2017)</w:t>
      </w:r>
      <w:bookmarkEnd w:id="14"/>
    </w:p>
    <w:p w14:paraId="00000089" w14:textId="77777777" w:rsidR="00DF6871" w:rsidRDefault="00DA566E">
      <w:pPr>
        <w:pBdr>
          <w:top w:val="nil"/>
          <w:left w:val="nil"/>
          <w:bottom w:val="nil"/>
          <w:right w:val="nil"/>
          <w:between w:val="nil"/>
        </w:pBdr>
        <w:spacing w:after="120"/>
        <w:ind w:left="1152" w:right="1008" w:hanging="1152"/>
        <w:rPr>
          <w:color w:val="000000"/>
        </w:rPr>
      </w:pPr>
      <w:r>
        <w:rPr>
          <w:color w:val="000000"/>
        </w:rPr>
        <w:t>Add plant-only prescription; PlantOnly has been added as a new keyword for CohortsRemoved.</w:t>
      </w:r>
    </w:p>
    <w:p w14:paraId="0000008A" w14:textId="77777777" w:rsidR="00DF6871" w:rsidRDefault="00DA566E">
      <w:pPr>
        <w:pBdr>
          <w:top w:val="nil"/>
          <w:left w:val="nil"/>
          <w:bottom w:val="nil"/>
          <w:right w:val="nil"/>
          <w:between w:val="nil"/>
        </w:pBdr>
        <w:spacing w:after="120"/>
        <w:ind w:left="1152" w:right="1008" w:hanging="1152"/>
        <w:rPr>
          <w:color w:val="000000"/>
        </w:rPr>
      </w:pPr>
      <w:r>
        <w:rPr>
          <w:color w:val="000000"/>
        </w:rPr>
        <w:t>The extension also produces metadata files (*.xml) that allow it to be used with the LandViz tool.</w:t>
      </w:r>
    </w:p>
    <w:p w14:paraId="0000008B" w14:textId="77777777" w:rsidR="00DF6871" w:rsidRDefault="00DA566E">
      <w:pPr>
        <w:pBdr>
          <w:top w:val="nil"/>
          <w:left w:val="nil"/>
          <w:bottom w:val="nil"/>
          <w:right w:val="nil"/>
          <w:between w:val="nil"/>
        </w:pBdr>
        <w:spacing w:after="120"/>
        <w:ind w:left="1152" w:right="1008" w:hanging="1152"/>
        <w:rPr>
          <w:color w:val="000000"/>
        </w:rPr>
      </w:pPr>
      <w:r>
        <w:rPr>
          <w:color w:val="000000"/>
        </w:rPr>
        <w:t>Finally, column names in the log files were updated for clarity.</w:t>
      </w:r>
    </w:p>
    <w:p w14:paraId="0000008C" w14:textId="77777777" w:rsidR="00DF6871" w:rsidRDefault="00DA566E">
      <w:pPr>
        <w:pStyle w:val="Heading3"/>
        <w:numPr>
          <w:ilvl w:val="2"/>
          <w:numId w:val="2"/>
        </w:numPr>
      </w:pPr>
      <w:bookmarkStart w:id="15" w:name="_Toc14327382"/>
      <w:r>
        <w:t>Version 3.0 (October 2015)</w:t>
      </w:r>
      <w:bookmarkEnd w:id="15"/>
    </w:p>
    <w:p w14:paraId="0000008D" w14:textId="77777777" w:rsidR="00DF6871" w:rsidRDefault="00DA566E">
      <w:pPr>
        <w:pBdr>
          <w:top w:val="nil"/>
          <w:left w:val="nil"/>
          <w:bottom w:val="nil"/>
          <w:right w:val="nil"/>
          <w:between w:val="nil"/>
        </w:pBdr>
        <w:spacing w:after="120"/>
        <w:ind w:left="1152" w:right="1008" w:hanging="1152"/>
        <w:rPr>
          <w:color w:val="000000"/>
        </w:rPr>
      </w:pPr>
      <w:r>
        <w:rPr>
          <w:color w:val="000000"/>
        </w:rPr>
        <w:t>Added the Priority parameter to the Patch Cutting Site Selection option.</w:t>
      </w:r>
    </w:p>
    <w:p w14:paraId="0000008E" w14:textId="77777777" w:rsidR="00DF6871" w:rsidRDefault="00DA566E">
      <w:pPr>
        <w:pBdr>
          <w:top w:val="nil"/>
          <w:left w:val="nil"/>
          <w:bottom w:val="nil"/>
          <w:right w:val="nil"/>
          <w:between w:val="nil"/>
        </w:pBdr>
        <w:spacing w:after="120"/>
        <w:ind w:left="1152" w:right="1008" w:hanging="1152"/>
        <w:rPr>
          <w:color w:val="000000"/>
        </w:rPr>
      </w:pPr>
      <w:r>
        <w:rPr>
          <w:color w:val="000000"/>
        </w:rPr>
        <w:t>The simulation length can now be shorter than the prescription length(s). This allows the simulation length to be changed without needing to update the prescriptions.</w:t>
      </w:r>
    </w:p>
    <w:p w14:paraId="0000008F" w14:textId="77777777" w:rsidR="00DF6871" w:rsidRDefault="00DA566E">
      <w:pPr>
        <w:pBdr>
          <w:top w:val="nil"/>
          <w:left w:val="nil"/>
          <w:bottom w:val="nil"/>
          <w:right w:val="nil"/>
          <w:between w:val="nil"/>
        </w:pBdr>
        <w:spacing w:after="120"/>
        <w:ind w:left="1152" w:right="1008" w:hanging="1152"/>
        <w:rPr>
          <w:color w:val="000000"/>
        </w:rPr>
      </w:pPr>
      <w:r>
        <w:rPr>
          <w:color w:val="000000"/>
        </w:rPr>
        <w:lastRenderedPageBreak/>
        <w:t>Added the ability to set the target harvest to a proportion of eligible stands, rather than an area-based target.  Added ability to use the time of the next outbreak from the Base BDA extension to determine stand eligibility for a particular prescription.  This allows the application of pre-salvage harvesting.</w:t>
      </w:r>
    </w:p>
    <w:p w14:paraId="00000090"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SummaryLog no longer duplicates lines when a prescription is used more than once in a management unit (e.g. with different time periods). </w:t>
      </w:r>
    </w:p>
    <w:p w14:paraId="00000091" w14:textId="77777777" w:rsidR="00DF6871" w:rsidRDefault="00DA566E">
      <w:pPr>
        <w:pStyle w:val="Heading3"/>
        <w:numPr>
          <w:ilvl w:val="2"/>
          <w:numId w:val="2"/>
        </w:numPr>
      </w:pPr>
      <w:bookmarkStart w:id="16" w:name="_Toc14327383"/>
      <w:r>
        <w:t>Version 2.2</w:t>
      </w:r>
      <w:bookmarkEnd w:id="16"/>
    </w:p>
    <w:p w14:paraId="00000092" w14:textId="77777777" w:rsidR="00DF6871" w:rsidRDefault="00DA566E">
      <w:pPr>
        <w:pBdr>
          <w:top w:val="nil"/>
          <w:left w:val="nil"/>
          <w:bottom w:val="nil"/>
          <w:right w:val="nil"/>
          <w:between w:val="nil"/>
        </w:pBdr>
        <w:spacing w:after="120"/>
        <w:ind w:left="1152" w:right="1008" w:hanging="1152"/>
        <w:rPr>
          <w:color w:val="000000"/>
        </w:rPr>
      </w:pPr>
      <w:r>
        <w:rPr>
          <w:color w:val="000000"/>
        </w:rPr>
        <w:t>Bug fixed that caused improper simulation of repeated harvests in Biomass Harvest.  Repeat harvests (in both Base and Biomass extensions) can now use any kind of Site Selection (previously repeat harvests always applied Complete Stand).</w:t>
      </w:r>
    </w:p>
    <w:p w14:paraId="00000093" w14:textId="77777777" w:rsidR="00DF6871" w:rsidRDefault="00DA566E">
      <w:pPr>
        <w:pBdr>
          <w:top w:val="nil"/>
          <w:left w:val="nil"/>
          <w:bottom w:val="nil"/>
          <w:right w:val="nil"/>
          <w:between w:val="nil"/>
        </w:pBdr>
        <w:spacing w:after="120"/>
        <w:ind w:left="1152" w:right="1008" w:hanging="1152"/>
        <w:rPr>
          <w:color w:val="000000"/>
        </w:rPr>
      </w:pPr>
      <w:r>
        <w:rPr>
          <w:color w:val="000000"/>
        </w:rPr>
        <w:t>Bug fixed that caused improper multiple repeat harvests.  Bug fixed in Random stand ranking method that was leaving off 1 eligible stand.  Bug fixed in repeat harvests that was reserving stands for repeat treatment even though not actually treated initially.</w:t>
      </w:r>
    </w:p>
    <w:p w14:paraId="00000094" w14:textId="77777777" w:rsidR="00DF6871" w:rsidRDefault="00DA566E">
      <w:pPr>
        <w:pStyle w:val="Heading3"/>
        <w:numPr>
          <w:ilvl w:val="2"/>
          <w:numId w:val="2"/>
        </w:numPr>
      </w:pPr>
      <w:bookmarkStart w:id="17" w:name="_Toc14327384"/>
      <w:r>
        <w:t>Version 2.1</w:t>
      </w:r>
      <w:bookmarkEnd w:id="17"/>
    </w:p>
    <w:p w14:paraId="00000095"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Added the </w:t>
      </w:r>
      <w:r>
        <w:rPr>
          <w:b/>
          <w:color w:val="000000"/>
        </w:rPr>
        <w:t>FireHazard</w:t>
      </w:r>
      <w:r>
        <w:rPr>
          <w:color w:val="000000"/>
        </w:rPr>
        <w:t xml:space="preserve"> stand ranking option.</w:t>
      </w:r>
    </w:p>
    <w:p w14:paraId="00000096" w14:textId="77777777" w:rsidR="00DF6871" w:rsidRDefault="00DA566E">
      <w:pPr>
        <w:pStyle w:val="Heading3"/>
        <w:numPr>
          <w:ilvl w:val="2"/>
          <w:numId w:val="2"/>
        </w:numPr>
      </w:pPr>
      <w:bookmarkStart w:id="18" w:name="_Toc14327385"/>
      <w:r>
        <w:t>Version 2.0</w:t>
      </w:r>
      <w:bookmarkEnd w:id="18"/>
      <w:r>
        <w:t xml:space="preserve"> </w:t>
      </w:r>
    </w:p>
    <w:p w14:paraId="00000097" w14:textId="77777777" w:rsidR="00DF6871" w:rsidRDefault="00DA566E">
      <w:pPr>
        <w:pBdr>
          <w:top w:val="nil"/>
          <w:left w:val="nil"/>
          <w:bottom w:val="nil"/>
          <w:right w:val="nil"/>
          <w:between w:val="nil"/>
        </w:pBdr>
        <w:spacing w:after="120"/>
        <w:ind w:left="1152" w:right="1008" w:hanging="1152"/>
        <w:rPr>
          <w:color w:val="000000"/>
        </w:rPr>
      </w:pPr>
      <w:r>
        <w:rPr>
          <w:color w:val="000000"/>
        </w:rPr>
        <w:t>The extension is compatible with Core v6.0.</w:t>
      </w:r>
    </w:p>
    <w:p w14:paraId="00000098" w14:textId="77777777" w:rsidR="00DF6871" w:rsidRDefault="00DA566E">
      <w:pPr>
        <w:pStyle w:val="Heading3"/>
        <w:numPr>
          <w:ilvl w:val="2"/>
          <w:numId w:val="2"/>
        </w:numPr>
      </w:pPr>
      <w:bookmarkStart w:id="19" w:name="_Toc14327386"/>
      <w:r>
        <w:t>Version 1.2</w:t>
      </w:r>
      <w:bookmarkEnd w:id="19"/>
    </w:p>
    <w:p w14:paraId="00000099"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behavior of Complete and Partial Stand Spreading was changed such that if the initial stand size </w:t>
      </w:r>
      <w:r>
        <w:rPr>
          <w:b/>
          <w:i/>
          <w:color w:val="000000"/>
        </w:rPr>
        <w:t>exceeds</w:t>
      </w:r>
      <w:r>
        <w:rPr>
          <w:color w:val="000000"/>
        </w:rPr>
        <w:t xml:space="preserve"> the desired stand size, then the harvest will begin at a random location within the initial stand and spread internally until the desired size is achieved and stop.  </w:t>
      </w:r>
    </w:p>
    <w:p w14:paraId="0000009A" w14:textId="77777777" w:rsidR="00DF6871" w:rsidRDefault="00DA566E">
      <w:pPr>
        <w:pBdr>
          <w:top w:val="nil"/>
          <w:left w:val="nil"/>
          <w:bottom w:val="nil"/>
          <w:right w:val="nil"/>
          <w:between w:val="nil"/>
        </w:pBdr>
        <w:spacing w:after="120"/>
        <w:ind w:left="1152" w:right="1008" w:hanging="1152"/>
        <w:rPr>
          <w:color w:val="000000"/>
        </w:rPr>
      </w:pPr>
      <w:r>
        <w:rPr>
          <w:color w:val="000000"/>
        </w:rPr>
        <w:t>A minimum size was added to Stand Spreading (Complete and Partial) to allow users to more tightly control the area harvested if necessary.</w:t>
      </w:r>
    </w:p>
    <w:p w14:paraId="0000009B"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 new optional keyword was added to Prescriptions:  </w:t>
      </w:r>
      <w:r>
        <w:rPr>
          <w:b/>
          <w:color w:val="000000"/>
        </w:rPr>
        <w:t>MinTimeSinceDamage</w:t>
      </w:r>
      <w:r>
        <w:rPr>
          <w:color w:val="000000"/>
        </w:rPr>
        <w:t xml:space="preserve">.  If this keyword is given, a minimum time since last damage (fire, wind, or harvest) test is applied </w:t>
      </w:r>
      <w:r>
        <w:rPr>
          <w:b/>
          <w:i/>
          <w:color w:val="000000"/>
        </w:rPr>
        <w:t>at the site (cell) scale</w:t>
      </w:r>
      <w:r>
        <w:rPr>
          <w:color w:val="000000"/>
        </w:rP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14:paraId="0000009C" w14:textId="77777777" w:rsidR="00DF6871" w:rsidRDefault="00DA566E">
      <w:pPr>
        <w:pBdr>
          <w:top w:val="nil"/>
          <w:left w:val="nil"/>
          <w:bottom w:val="nil"/>
          <w:right w:val="nil"/>
          <w:between w:val="nil"/>
        </w:pBdr>
        <w:spacing w:after="120"/>
        <w:ind w:left="1152" w:right="1008" w:hanging="1152"/>
        <w:rPr>
          <w:color w:val="000000"/>
        </w:rPr>
      </w:pPr>
      <w:r>
        <w:rPr>
          <w:color w:val="000000"/>
        </w:rPr>
        <w:lastRenderedPageBreak/>
        <w:t xml:space="preserve">A new required log was added:  </w:t>
      </w:r>
      <w:r>
        <w:rPr>
          <w:b/>
          <w:color w:val="000000"/>
        </w:rPr>
        <w:t>SummaryLog</w:t>
      </w:r>
      <w:r>
        <w:rPr>
          <w:color w:val="000000"/>
        </w:rPr>
        <w:t>.  The new log file summarizes prescriptions by management area and by year.</w:t>
      </w:r>
    </w:p>
    <w:p w14:paraId="0000009D" w14:textId="77777777" w:rsidR="00DF6871" w:rsidRDefault="00DA566E">
      <w:pPr>
        <w:pStyle w:val="Heading3"/>
        <w:numPr>
          <w:ilvl w:val="2"/>
          <w:numId w:val="2"/>
        </w:numPr>
      </w:pPr>
      <w:bookmarkStart w:id="20" w:name="_Toc14327387"/>
      <w:r>
        <w:t>Version 1.1</w:t>
      </w:r>
      <w:bookmarkEnd w:id="20"/>
    </w:p>
    <w:p w14:paraId="0000009E"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Beginning with version 1.1, a Forest Type table must contain zero or greater than one Optional statements.  At least one of these must be true for a stand to qualify for harvesting. </w:t>
      </w:r>
    </w:p>
    <w:p w14:paraId="0000009F" w14:textId="77777777" w:rsidR="00DF6871" w:rsidRDefault="00DA566E">
      <w:pPr>
        <w:pStyle w:val="Heading2"/>
        <w:numPr>
          <w:ilvl w:val="1"/>
          <w:numId w:val="2"/>
        </w:numPr>
      </w:pPr>
      <w:bookmarkStart w:id="21" w:name="_Toc14327388"/>
      <w:r>
        <w:t>Minor Releases</w:t>
      </w:r>
      <w:bookmarkEnd w:id="21"/>
    </w:p>
    <w:p w14:paraId="000000A0" w14:textId="77777777" w:rsidR="00DF6871" w:rsidRDefault="00DA566E">
      <w:pPr>
        <w:pStyle w:val="Heading3"/>
        <w:numPr>
          <w:ilvl w:val="2"/>
          <w:numId w:val="2"/>
        </w:numPr>
      </w:pPr>
      <w:bookmarkStart w:id="22" w:name="_Toc14327389"/>
      <w:r>
        <w:t>Version 3.1.6 (March 2018)</w:t>
      </w:r>
      <w:bookmarkEnd w:id="22"/>
    </w:p>
    <w:p w14:paraId="000000A1" w14:textId="77777777" w:rsidR="00DF6871" w:rsidRDefault="00DA566E">
      <w:pPr>
        <w:pBdr>
          <w:top w:val="nil"/>
          <w:left w:val="nil"/>
          <w:bottom w:val="nil"/>
          <w:right w:val="nil"/>
          <w:between w:val="nil"/>
        </w:pBdr>
        <w:spacing w:after="120"/>
        <w:ind w:left="1152" w:right="1008" w:hanging="1152"/>
        <w:rPr>
          <w:color w:val="000000"/>
        </w:rPr>
      </w:pPr>
      <w:r>
        <w:rPr>
          <w:color w:val="000000"/>
        </w:rPr>
        <w:t>Update to Library-Harvest-Mgmt.</w:t>
      </w:r>
    </w:p>
    <w:p w14:paraId="000000A2" w14:textId="77777777" w:rsidR="00DF6871" w:rsidRDefault="00DA566E">
      <w:pPr>
        <w:pStyle w:val="Heading3"/>
        <w:numPr>
          <w:ilvl w:val="2"/>
          <w:numId w:val="2"/>
        </w:numPr>
      </w:pPr>
      <w:bookmarkStart w:id="23" w:name="_Toc14327390"/>
      <w:r>
        <w:t>Versions 3.1.1 – 3.1.5 (November 2017)</w:t>
      </w:r>
      <w:bookmarkEnd w:id="23"/>
    </w:p>
    <w:p w14:paraId="000000A3" w14:textId="77777777" w:rsidR="00DF6871" w:rsidRDefault="00DA566E">
      <w:pPr>
        <w:pBdr>
          <w:top w:val="nil"/>
          <w:left w:val="nil"/>
          <w:bottom w:val="nil"/>
          <w:right w:val="nil"/>
          <w:between w:val="nil"/>
        </w:pBdr>
        <w:spacing w:after="120"/>
        <w:ind w:left="1152" w:right="1008" w:hanging="1152"/>
        <w:rPr>
          <w:color w:val="000000"/>
        </w:rPr>
      </w:pPr>
      <w:r>
        <w:rPr>
          <w:color w:val="000000"/>
        </w:rPr>
        <w:t>Updates to the libraries that support Base Harvest.</w:t>
      </w:r>
    </w:p>
    <w:p w14:paraId="000000A4" w14:textId="77777777" w:rsidR="00DF6871" w:rsidRDefault="00DA566E">
      <w:pPr>
        <w:pStyle w:val="Heading2"/>
        <w:numPr>
          <w:ilvl w:val="1"/>
          <w:numId w:val="2"/>
        </w:numPr>
      </w:pPr>
      <w:bookmarkStart w:id="24" w:name="_Toc14327391"/>
      <w:r>
        <w:t>References</w:t>
      </w:r>
      <w:bookmarkEnd w:id="24"/>
    </w:p>
    <w:p w14:paraId="000000A5" w14:textId="77777777" w:rsidR="00DF6871" w:rsidRDefault="00DA566E">
      <w:pPr>
        <w:pBdr>
          <w:top w:val="nil"/>
          <w:left w:val="nil"/>
          <w:bottom w:val="nil"/>
          <w:right w:val="nil"/>
          <w:between w:val="nil"/>
        </w:pBdr>
        <w:spacing w:after="120"/>
        <w:ind w:left="1584" w:right="1008" w:hanging="432"/>
        <w:rPr>
          <w:color w:val="000000"/>
        </w:rPr>
      </w:pPr>
      <w:r>
        <w:rPr>
          <w:color w:val="000000"/>
        </w:rPr>
        <w:t>Gustafson, E. J.; Shifley, S. R.; Mladenoff, D. J.; Nimerfro, K. K., and He, H. S. 2000.  Spatial simulation of forest succession and timber harvesting using LANDIS. Canadian Journal of Forest Research. 30:32-43.</w:t>
      </w:r>
    </w:p>
    <w:p w14:paraId="000000A6" w14:textId="77777777" w:rsidR="00DF6871" w:rsidRDefault="00DA566E">
      <w:pPr>
        <w:pStyle w:val="Heading2"/>
        <w:numPr>
          <w:ilvl w:val="1"/>
          <w:numId w:val="2"/>
        </w:numPr>
      </w:pPr>
      <w:bookmarkStart w:id="25" w:name="_Toc14327392"/>
      <w:r>
        <w:t>Acknowledgements</w:t>
      </w:r>
      <w:bookmarkEnd w:id="25"/>
    </w:p>
    <w:p w14:paraId="000000A7"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Funding for the development of LANDIS-II has been provided by the Northern Research Station (Rhinelander, Wisconsin) of the U.S. Forest Service.  </w:t>
      </w:r>
    </w:p>
    <w:p w14:paraId="000000A8" w14:textId="77777777" w:rsidR="00DF6871" w:rsidRDefault="00DA566E">
      <w:pPr>
        <w:pStyle w:val="Heading1"/>
        <w:numPr>
          <w:ilvl w:val="0"/>
          <w:numId w:val="2"/>
        </w:numPr>
      </w:pPr>
      <w:r>
        <w:br w:type="page"/>
      </w:r>
      <w:bookmarkStart w:id="26" w:name="_Toc14327393"/>
      <w:r>
        <w:lastRenderedPageBreak/>
        <w:t>Harvest Prescriptions</w:t>
      </w:r>
      <w:bookmarkEnd w:id="26"/>
    </w:p>
    <w:p w14:paraId="000000A9"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heart of the Harvest extension is the prescription(s).  The user may define multiple harvest prescriptions.  These prescriptions can be applied to multiple management areas over different time periods.  A prescription defines how stands qualify (or are excluded) for harvest; how they are ranked (determining the order in which they are harvested); how conditions on neighboring stands affect qualification for harvest; how sites (cells) within stands are selected for harvest; the cohorts to be removed from those sites; and whether planting should follow harvesting.  </w:t>
      </w:r>
    </w:p>
    <w:p w14:paraId="000000AA" w14:textId="77777777" w:rsidR="00DF6871" w:rsidRDefault="00DA566E">
      <w:pPr>
        <w:pBdr>
          <w:top w:val="nil"/>
          <w:left w:val="nil"/>
          <w:bottom w:val="nil"/>
          <w:right w:val="nil"/>
          <w:between w:val="nil"/>
        </w:pBdr>
        <w:spacing w:after="120"/>
        <w:ind w:left="1152" w:right="1008" w:hanging="1152"/>
        <w:rPr>
          <w:color w:val="000000"/>
        </w:rPr>
      </w:pPr>
      <w:r>
        <w:rPr>
          <w:color w:val="000000"/>
        </w:rPr>
        <w:t>Other extension inputs (e.g., input maps) and the percentage of stands harvested and the time steps of implementation are described in Chapter 3.</w:t>
      </w:r>
    </w:p>
    <w:p w14:paraId="000000AB" w14:textId="77777777" w:rsidR="00DF6871" w:rsidRDefault="00DA566E">
      <w:pPr>
        <w:pStyle w:val="Heading2"/>
        <w:numPr>
          <w:ilvl w:val="1"/>
          <w:numId w:val="2"/>
        </w:numPr>
      </w:pPr>
      <w:bookmarkStart w:id="27" w:name="_Toc14327394"/>
      <w:r>
        <w:t>Prescription Keywords</w:t>
      </w:r>
      <w:bookmarkEnd w:id="27"/>
    </w:p>
    <w:p w14:paraId="000000A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Base Harvest expects keywords in a certain order, although some keywords are optional.  </w:t>
      </w:r>
      <w:r>
        <w:rPr>
          <w:i/>
          <w:color w:val="000000"/>
        </w:rPr>
        <w:t>If they are not in this order, you may encounter errors.</w:t>
      </w:r>
      <w:r>
        <w:rPr>
          <w:color w:val="000000"/>
        </w:rPr>
        <w:t xml:space="preserve">  See details below regarding expected values.  </w:t>
      </w:r>
    </w:p>
    <w:p w14:paraId="000000AD" w14:textId="77777777" w:rsidR="00DF6871" w:rsidRDefault="00DA566E">
      <w:pPr>
        <w:pBdr>
          <w:top w:val="nil"/>
          <w:left w:val="nil"/>
          <w:bottom w:val="nil"/>
          <w:right w:val="nil"/>
          <w:between w:val="nil"/>
        </w:pBdr>
        <w:spacing w:after="120"/>
        <w:ind w:left="1152" w:right="1008" w:hanging="1152"/>
        <w:rPr>
          <w:color w:val="000000"/>
        </w:rPr>
      </w:pPr>
      <w:r>
        <w:rPr>
          <w:color w:val="000000"/>
        </w:rPr>
        <w:t>The expected order:</w:t>
      </w:r>
    </w:p>
    <w:p w14:paraId="000000AE"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Prescription</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AF"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StandRanking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0"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MinimumAge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1"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MaximumAge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2"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StandAdjacency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3"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AdjacencyType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Optional </w:t>
      </w:r>
    </w:p>
    <w:p w14:paraId="000000B4"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AdjacencyNeighborSetAside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5"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MinimumTimeSinceLastHarvest</w:t>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6"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ForestTypeTable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7"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SiteSelection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8"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MinTimeSinceDamage</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9"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PreventEstablishment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A"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CohortsRemoved </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 xml:space="preserve">&lt;&lt; </w:t>
      </w:r>
      <w:r>
        <w:rPr>
          <w:rFonts w:ascii="Courier" w:eastAsia="Courier" w:hAnsi="Courier" w:cs="Courier"/>
          <w:b/>
          <w:color w:val="000000"/>
          <w:sz w:val="20"/>
          <w:szCs w:val="20"/>
        </w:rPr>
        <w:t>Required</w:t>
      </w:r>
    </w:p>
    <w:p w14:paraId="000000BB"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Plant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C"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SingleRepeat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D" w14:textId="77777777" w:rsidR="00DF6871" w:rsidRDefault="00DA566E">
      <w:pPr>
        <w:pBdr>
          <w:top w:val="nil"/>
          <w:left w:val="nil"/>
          <w:bottom w:val="nil"/>
          <w:right w:val="nil"/>
          <w:between w:val="nil"/>
        </w:pBdr>
        <w:spacing w:after="120"/>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MultipleRepeat</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&lt;&lt; Optional</w:t>
      </w:r>
    </w:p>
    <w:p w14:paraId="000000BE" w14:textId="77777777" w:rsidR="00DF6871" w:rsidRDefault="00DA566E">
      <w:pPr>
        <w:pStyle w:val="Heading2"/>
        <w:numPr>
          <w:ilvl w:val="1"/>
          <w:numId w:val="2"/>
        </w:numPr>
      </w:pPr>
      <w:bookmarkStart w:id="28" w:name="_Toc14327395"/>
      <w:r>
        <w:lastRenderedPageBreak/>
        <w:t>Prescription</w:t>
      </w:r>
      <w:bookmarkEnd w:id="28"/>
    </w:p>
    <w:p w14:paraId="000000BF" w14:textId="77777777" w:rsidR="00DF6871" w:rsidRDefault="00DA566E">
      <w:pPr>
        <w:pBdr>
          <w:top w:val="nil"/>
          <w:left w:val="nil"/>
          <w:bottom w:val="nil"/>
          <w:right w:val="nil"/>
          <w:between w:val="nil"/>
        </w:pBdr>
        <w:spacing w:after="120"/>
        <w:ind w:left="1152" w:right="1008" w:hanging="1152"/>
        <w:rPr>
          <w:color w:val="000000"/>
        </w:rPr>
      </w:pPr>
      <w:r>
        <w:rPr>
          <w:color w:val="000000"/>
        </w:rPr>
        <w:t>This text parameter is the prescription’s name.  Each name must be unique.</w:t>
      </w:r>
    </w:p>
    <w:p w14:paraId="000000C0" w14:textId="77777777" w:rsidR="00DF6871" w:rsidRDefault="00DA566E">
      <w:pPr>
        <w:pStyle w:val="Heading2"/>
        <w:numPr>
          <w:ilvl w:val="1"/>
          <w:numId w:val="2"/>
        </w:numPr>
      </w:pPr>
      <w:bookmarkStart w:id="29" w:name="_Toc14327396"/>
      <w:r>
        <w:t>Stand Rankings</w:t>
      </w:r>
      <w:bookmarkEnd w:id="29"/>
    </w:p>
    <w:p w14:paraId="000000C1"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Qualified stands can be prioritized for harvest (ranked) in several different ways.  Stands are harvested in rank order.  For most rankings, a value is calculated for each cell and cells are averaged to calculate the stand rank.  Unqualified stands receive a rank of zero and will not be harvested during that time step.  A stand ranking method must be designated for each prescription.  </w:t>
      </w:r>
      <w:r>
        <w:rPr>
          <w:b/>
          <w:color w:val="000000"/>
        </w:rPr>
        <w:t>Stands are ranked within a management area</w:t>
      </w:r>
      <w:r>
        <w:rPr>
          <w:color w:val="000000"/>
        </w:rPr>
        <w:t>, i.e., each management area will have a separate ranking of the stands within it.</w:t>
      </w:r>
    </w:p>
    <w:p w14:paraId="000000C2" w14:textId="77777777" w:rsidR="00DF6871" w:rsidRDefault="00DA566E">
      <w:pPr>
        <w:pStyle w:val="Heading3"/>
        <w:numPr>
          <w:ilvl w:val="2"/>
          <w:numId w:val="2"/>
        </w:numPr>
      </w:pPr>
      <w:bookmarkStart w:id="30" w:name="_Toc14327397"/>
      <w:r>
        <w:t>StandRanking</w:t>
      </w:r>
      <w:bookmarkEnd w:id="30"/>
    </w:p>
    <w:p w14:paraId="000000C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indicates which method to use to rank the stands in a management area.  Valid values are </w:t>
      </w:r>
      <w:r>
        <w:rPr>
          <w:rFonts w:ascii="Courier New" w:eastAsia="Courier New" w:hAnsi="Courier New" w:cs="Courier New"/>
          <w:color w:val="000000"/>
          <w:sz w:val="20"/>
          <w:szCs w:val="20"/>
        </w:rPr>
        <w:t>"Economic"</w:t>
      </w:r>
      <w:r>
        <w:rPr>
          <w:color w:val="000000"/>
        </w:rPr>
        <w:t xml:space="preserve">, </w:t>
      </w:r>
      <w:r>
        <w:rPr>
          <w:rFonts w:ascii="Courier New" w:eastAsia="Courier New" w:hAnsi="Courier New" w:cs="Courier New"/>
          <w:color w:val="000000"/>
          <w:sz w:val="20"/>
          <w:szCs w:val="20"/>
        </w:rPr>
        <w:t>"MaxCohortAge"</w:t>
      </w:r>
      <w:r>
        <w:rPr>
          <w:color w:val="000000"/>
        </w:rPr>
        <w:t xml:space="preserve">, </w:t>
      </w:r>
      <w:r>
        <w:rPr>
          <w:rFonts w:ascii="Courier New" w:eastAsia="Courier New" w:hAnsi="Courier New" w:cs="Courier New"/>
          <w:color w:val="000000"/>
          <w:sz w:val="20"/>
          <w:szCs w:val="20"/>
        </w:rPr>
        <w:t>"RegulateAges"</w:t>
      </w:r>
      <w:r>
        <w:rPr>
          <w:color w:val="000000"/>
        </w:rPr>
        <w:t xml:space="preserve">, </w:t>
      </w:r>
      <w:r>
        <w:rPr>
          <w:rFonts w:ascii="Courier New" w:eastAsia="Courier New" w:hAnsi="Courier New" w:cs="Courier New"/>
          <w:color w:val="000000"/>
          <w:sz w:val="20"/>
          <w:szCs w:val="20"/>
        </w:rPr>
        <w:t>"Random"</w:t>
      </w:r>
      <w:r>
        <w:rPr>
          <w:color w:val="000000"/>
        </w:rPr>
        <w:t xml:space="preserve">, and </w:t>
      </w:r>
      <w:r>
        <w:rPr>
          <w:rFonts w:ascii="Courier New" w:eastAsia="Courier New" w:hAnsi="Courier New" w:cs="Courier New"/>
          <w:color w:val="000000"/>
          <w:sz w:val="20"/>
          <w:szCs w:val="20"/>
        </w:rPr>
        <w:t>"FireHazard"</w:t>
      </w:r>
      <w:r>
        <w:rPr>
          <w:color w:val="000000"/>
        </w:rPr>
        <w:t>.</w:t>
      </w:r>
    </w:p>
    <w:p w14:paraId="000000C4" w14:textId="77777777" w:rsidR="00DF6871" w:rsidRDefault="00DA566E">
      <w:pPr>
        <w:pStyle w:val="Heading3"/>
        <w:numPr>
          <w:ilvl w:val="2"/>
          <w:numId w:val="2"/>
        </w:numPr>
      </w:pPr>
      <w:bookmarkStart w:id="31" w:name="_Toc14327398"/>
      <w:r>
        <w:t>Maximum cohort age (keyword: MaxCohortAge)</w:t>
      </w:r>
      <w:bookmarkEnd w:id="31"/>
    </w:p>
    <w:p w14:paraId="000000C5" w14:textId="77777777" w:rsidR="00DF6871" w:rsidRDefault="00DA566E">
      <w:pPr>
        <w:pBdr>
          <w:top w:val="nil"/>
          <w:left w:val="nil"/>
          <w:bottom w:val="nil"/>
          <w:right w:val="nil"/>
          <w:between w:val="nil"/>
        </w:pBdr>
        <w:spacing w:after="120"/>
        <w:ind w:left="1152" w:right="1008" w:hanging="1152"/>
        <w:rPr>
          <w:color w:val="000000"/>
        </w:rPr>
      </w:pPr>
      <w:r>
        <w:rPr>
          <w:color w:val="000000"/>
        </w:rPr>
        <w:t>Stands in a management area are ranked in descending order by age, resulting in oldest stands being harvested first.  Stand age is computed as the mean of the oldest cohort on each site within the stand.</w:t>
      </w:r>
    </w:p>
    <w:p w14:paraId="000000C6" w14:textId="77777777" w:rsidR="00DF6871" w:rsidRDefault="00DA566E">
      <w:pPr>
        <w:pStyle w:val="Heading3"/>
        <w:numPr>
          <w:ilvl w:val="2"/>
          <w:numId w:val="2"/>
        </w:numPr>
      </w:pPr>
      <w:bookmarkStart w:id="32" w:name="_Toc14327399"/>
      <w:r>
        <w:t>Economic importance (keyword: Economic)</w:t>
      </w:r>
      <w:bookmarkEnd w:id="32"/>
    </w:p>
    <w:p w14:paraId="000000C7" w14:textId="77777777" w:rsidR="00DF6871" w:rsidRDefault="00DA566E">
      <w:pPr>
        <w:pBdr>
          <w:top w:val="nil"/>
          <w:left w:val="nil"/>
          <w:bottom w:val="nil"/>
          <w:right w:val="nil"/>
          <w:between w:val="nil"/>
        </w:pBdr>
        <w:spacing w:after="120"/>
        <w:ind w:left="1152" w:right="1008" w:hanging="1152"/>
        <w:rPr>
          <w:color w:val="000000"/>
        </w:rPr>
      </w:pPr>
      <w:r>
        <w:rPr>
          <w:color w:val="000000"/>
        </w:rPr>
        <w:t>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(minimum age of merchantability) for each species.</w:t>
      </w:r>
    </w:p>
    <w:p w14:paraId="000000C8" w14:textId="77777777" w:rsidR="00DF6871" w:rsidRDefault="00DA566E">
      <w:pPr>
        <w:pBdr>
          <w:top w:val="nil"/>
          <w:left w:val="nil"/>
          <w:bottom w:val="nil"/>
          <w:right w:val="nil"/>
          <w:between w:val="nil"/>
        </w:pBdr>
        <w:spacing w:after="120"/>
        <w:ind w:left="1152" w:right="1008" w:hanging="1152"/>
        <w:rPr>
          <w:color w:val="000000"/>
        </w:rPr>
      </w:pPr>
      <w:r>
        <w:rPr>
          <w:b/>
          <w:color w:val="000000"/>
        </w:rPr>
        <w:t>Note:</w:t>
      </w:r>
      <w:r>
        <w:rPr>
          <w:color w:val="000000"/>
        </w:rPr>
        <w:t xml:space="preserve"> In early releases of Base Harvest, users used the Economic ranking method to target prescriptions to specific species.  It is now more efficient and effective to use the Forest Type table (described below) to target prescriptions to specific species combinations.  </w:t>
      </w:r>
    </w:p>
    <w:p w14:paraId="000000C9" w14:textId="77777777" w:rsidR="00DF6871" w:rsidRDefault="00DA566E">
      <w:pPr>
        <w:pStyle w:val="Heading4"/>
        <w:numPr>
          <w:ilvl w:val="3"/>
          <w:numId w:val="2"/>
        </w:numPr>
      </w:pPr>
      <w:bookmarkStart w:id="33" w:name="_Toc14327400"/>
      <w:r>
        <w:t>Economic Rank Table</w:t>
      </w:r>
      <w:bookmarkEnd w:id="33"/>
    </w:p>
    <w:p w14:paraId="000000CA" w14:textId="77777777" w:rsidR="00DF6871" w:rsidRDefault="00DA566E">
      <w:pPr>
        <w:pBdr>
          <w:top w:val="nil"/>
          <w:left w:val="nil"/>
          <w:bottom w:val="nil"/>
          <w:right w:val="nil"/>
          <w:between w:val="nil"/>
        </w:pBdr>
        <w:spacing w:after="120"/>
        <w:ind w:left="1152" w:right="1008" w:hanging="1152"/>
        <w:rPr>
          <w:color w:val="000000"/>
        </w:rPr>
      </w:pPr>
      <w:r>
        <w:rPr>
          <w:color w:val="000000"/>
        </w:rPr>
        <w:t>If the stands are ranked on their economic value, then a table of economic ranks must immediately follow the StandRanking parameter.  Each row in the table has the economic rank for one species.</w:t>
      </w:r>
    </w:p>
    <w:p w14:paraId="000000CB" w14:textId="77777777" w:rsidR="00DF6871" w:rsidRDefault="00DA566E">
      <w:pPr>
        <w:pStyle w:val="Heading4"/>
        <w:numPr>
          <w:ilvl w:val="3"/>
          <w:numId w:val="2"/>
        </w:numPr>
      </w:pPr>
      <w:bookmarkStart w:id="34" w:name="_Toc14327401"/>
      <w:r>
        <w:lastRenderedPageBreak/>
        <w:t>Species column</w:t>
      </w:r>
      <w:bookmarkEnd w:id="34"/>
    </w:p>
    <w:p w14:paraId="000000C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species’ name must be one of those listed in the species input file (see Chapter 5 in the </w:t>
      </w:r>
      <w:r>
        <w:rPr>
          <w:i/>
          <w:color w:val="000000"/>
        </w:rPr>
        <w:t>LANDIS-II Model User Guide</w:t>
      </w:r>
      <w:r>
        <w:rPr>
          <w:color w:val="000000"/>
        </w:rPr>
        <w:t>).  The species can appear in any order in the economic rank table.  The table does not need a row for every species.  Any species that is not in the table is assigned the default economic rank of 0.</w:t>
      </w:r>
    </w:p>
    <w:p w14:paraId="000000CD" w14:textId="77777777" w:rsidR="00DF6871" w:rsidRDefault="00DA566E">
      <w:pPr>
        <w:pStyle w:val="Heading4"/>
        <w:numPr>
          <w:ilvl w:val="3"/>
          <w:numId w:val="2"/>
        </w:numPr>
      </w:pPr>
      <w:bookmarkStart w:id="35" w:name="_Toc14327402"/>
      <w:r>
        <w:t>Economic Rank column</w:t>
      </w:r>
      <w:bookmarkEnd w:id="35"/>
    </w:p>
    <w:p w14:paraId="000000CE"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parameter is the species’ relative economic value (rank), with higher values representing higher value.  Value: 0 ≤ integer ≤ 100.</w:t>
      </w:r>
    </w:p>
    <w:p w14:paraId="000000CF" w14:textId="77777777" w:rsidR="00DF6871" w:rsidRDefault="00DA566E">
      <w:pPr>
        <w:pStyle w:val="Heading4"/>
        <w:numPr>
          <w:ilvl w:val="3"/>
          <w:numId w:val="2"/>
        </w:numPr>
      </w:pPr>
      <w:bookmarkStart w:id="36" w:name="_Toc14327403"/>
      <w:r>
        <w:t>Minimum Age column</w:t>
      </w:r>
      <w:bookmarkEnd w:id="36"/>
    </w:p>
    <w:p w14:paraId="000000D0"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parameter is the minimum age at which the species has economic value.  Value: integer ≥ 0.</w:t>
      </w:r>
    </w:p>
    <w:p w14:paraId="000000D1" w14:textId="77777777" w:rsidR="00DF6871" w:rsidRDefault="00DA566E">
      <w:pPr>
        <w:pBdr>
          <w:top w:val="nil"/>
          <w:left w:val="nil"/>
          <w:bottom w:val="nil"/>
          <w:right w:val="nil"/>
          <w:between w:val="nil"/>
        </w:pBdr>
        <w:spacing w:after="120"/>
        <w:ind w:left="1152" w:right="1008" w:hanging="1152"/>
        <w:rPr>
          <w:color w:val="000000"/>
        </w:rPr>
      </w:pPr>
      <w:r>
        <w:rPr>
          <w:color w:val="000000"/>
        </w:rPr>
        <w:t>Example:</w:t>
      </w:r>
    </w:p>
    <w:p w14:paraId="000000D2"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 xml:space="preserve">      StandRanking    Economic</w:t>
      </w:r>
    </w:p>
    <w:p w14:paraId="000000D3"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Species     Economic Rank   Minimum Age</w:t>
      </w:r>
    </w:p>
    <w:p w14:paraId="000000D4"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     -------------   -----------</w:t>
      </w:r>
    </w:p>
    <w:p w14:paraId="000000D5" w14:textId="77777777" w:rsidR="00DF6871" w:rsidRDefault="00DA566E">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acerrubr</w:t>
      </w:r>
      <w:r>
        <w:rPr>
          <w:rFonts w:ascii="Courier" w:eastAsia="Courier" w:hAnsi="Courier" w:cs="Courier"/>
          <w:color w:val="000000"/>
          <w:sz w:val="20"/>
          <w:szCs w:val="20"/>
        </w:rPr>
        <w:tab/>
      </w:r>
      <w:r>
        <w:rPr>
          <w:rFonts w:ascii="Courier" w:eastAsia="Courier" w:hAnsi="Courier" w:cs="Courier"/>
          <w:color w:val="000000"/>
          <w:sz w:val="20"/>
          <w:szCs w:val="20"/>
        </w:rPr>
        <w:tab/>
        <w:t>85</w:t>
      </w:r>
      <w:r>
        <w:rPr>
          <w:rFonts w:ascii="Courier" w:eastAsia="Courier" w:hAnsi="Courier" w:cs="Courier"/>
          <w:color w:val="000000"/>
          <w:sz w:val="20"/>
          <w:szCs w:val="20"/>
        </w:rPr>
        <w:tab/>
      </w:r>
      <w:r>
        <w:rPr>
          <w:rFonts w:ascii="Courier" w:eastAsia="Courier" w:hAnsi="Courier" w:cs="Courier"/>
          <w:color w:val="000000"/>
          <w:sz w:val="20"/>
          <w:szCs w:val="20"/>
        </w:rPr>
        <w:tab/>
        <w:t xml:space="preserve">  50</w:t>
      </w:r>
    </w:p>
    <w:p w14:paraId="000000D6" w14:textId="77777777" w:rsidR="00DF6871" w:rsidRDefault="00DF6871">
      <w:pPr>
        <w:pBdr>
          <w:top w:val="nil"/>
          <w:left w:val="nil"/>
          <w:bottom w:val="nil"/>
          <w:right w:val="nil"/>
          <w:between w:val="nil"/>
        </w:pBdr>
        <w:spacing w:after="120"/>
        <w:ind w:left="1152" w:right="1008" w:hanging="1152"/>
        <w:rPr>
          <w:color w:val="000000"/>
        </w:rPr>
      </w:pPr>
    </w:p>
    <w:p w14:paraId="000000D7" w14:textId="77777777" w:rsidR="00DF6871" w:rsidRDefault="00DA566E">
      <w:pPr>
        <w:pStyle w:val="Heading3"/>
        <w:numPr>
          <w:ilvl w:val="2"/>
          <w:numId w:val="2"/>
        </w:numPr>
      </w:pPr>
      <w:bookmarkStart w:id="37" w:name="_Toc14327404"/>
      <w:r>
        <w:t>Regulate cohort ages (keyword: RegulateAges)</w:t>
      </w:r>
      <w:bookmarkEnd w:id="37"/>
    </w:p>
    <w:p w14:paraId="000000D8" w14:textId="77777777" w:rsidR="00DF6871" w:rsidRDefault="00DA566E">
      <w:pPr>
        <w:pBdr>
          <w:top w:val="nil"/>
          <w:left w:val="nil"/>
          <w:bottom w:val="nil"/>
          <w:right w:val="nil"/>
          <w:between w:val="nil"/>
        </w:pBdr>
        <w:spacing w:after="120"/>
        <w:ind w:left="1152" w:right="1008" w:hanging="1152"/>
        <w:rPr>
          <w:color w:val="000000"/>
        </w:rPr>
      </w:pPr>
      <w:r>
        <w:rPr>
          <w:color w:val="000000"/>
        </w:rPr>
        <w:t>Stands are ranked such that harvesting over time will produce an even distribution of stand ages across the management area.  The highest priority is given to stands with sites having the most abundant age classes within the management area.  Stand age is computed as the mean of the oldest cohort on each site within the stand.  The ranking is defined as:</w:t>
      </w:r>
    </w:p>
    <w:p w14:paraId="000000D9" w14:textId="77777777" w:rsidR="00DF6871" w:rsidRDefault="00DA566E">
      <w:pPr>
        <w:pBdr>
          <w:top w:val="nil"/>
          <w:left w:val="nil"/>
          <w:bottom w:val="nil"/>
          <w:right w:val="nil"/>
          <w:between w:val="nil"/>
        </w:pBdr>
        <w:spacing w:after="120"/>
        <w:ind w:left="1152" w:right="1008" w:hanging="1152"/>
        <w:rPr>
          <w:color w:val="000000"/>
        </w:rPr>
      </w:pPr>
      <w:r>
        <w:rPr>
          <w:color w:val="000000"/>
        </w:rPr>
        <w:t>(relative frequency of stands with same maximum age) e</w:t>
      </w:r>
      <w:r>
        <w:rPr>
          <w:color w:val="000000"/>
          <w:sz w:val="36"/>
          <w:szCs w:val="36"/>
          <w:vertAlign w:val="superscript"/>
        </w:rPr>
        <w:t>(stand-age / 10)</w:t>
      </w:r>
      <w:r>
        <w:rPr>
          <w:color w:val="000000"/>
        </w:rPr>
        <w:t xml:space="preserve">  </w:t>
      </w:r>
    </w:p>
    <w:p w14:paraId="000000DA" w14:textId="77777777" w:rsidR="00DF6871" w:rsidRDefault="00DA566E">
      <w:pPr>
        <w:pStyle w:val="Heading3"/>
        <w:numPr>
          <w:ilvl w:val="2"/>
          <w:numId w:val="2"/>
        </w:numPr>
      </w:pPr>
      <w:bookmarkStart w:id="38" w:name="_Toc14327405"/>
      <w:r>
        <w:t>Random (keyword: Random)</w:t>
      </w:r>
      <w:bookmarkEnd w:id="38"/>
    </w:p>
    <w:p w14:paraId="000000DB" w14:textId="77777777" w:rsidR="00DF6871" w:rsidRDefault="00DA566E">
      <w:pPr>
        <w:pBdr>
          <w:top w:val="nil"/>
          <w:left w:val="nil"/>
          <w:bottom w:val="nil"/>
          <w:right w:val="nil"/>
          <w:between w:val="nil"/>
        </w:pBdr>
        <w:spacing w:after="120"/>
        <w:ind w:left="1152" w:right="1008" w:hanging="1152"/>
        <w:rPr>
          <w:color w:val="000000"/>
        </w:rPr>
      </w:pPr>
      <w:r>
        <w:rPr>
          <w:color w:val="000000"/>
        </w:rPr>
        <w:t>Stands in a management area are randomly selected for harvest.</w:t>
      </w:r>
    </w:p>
    <w:p w14:paraId="000000DC" w14:textId="77777777" w:rsidR="00DF6871" w:rsidRDefault="00DA566E">
      <w:pPr>
        <w:pStyle w:val="Heading3"/>
        <w:numPr>
          <w:ilvl w:val="2"/>
          <w:numId w:val="2"/>
        </w:numPr>
      </w:pPr>
      <w:bookmarkStart w:id="39" w:name="_Toc14327406"/>
      <w:r>
        <w:t>Time Since Disturbance (keyword: TimeSinceDisturbance)</w:t>
      </w:r>
      <w:bookmarkEnd w:id="39"/>
    </w:p>
    <w:p w14:paraId="000000DD" w14:textId="77777777" w:rsidR="00DF6871" w:rsidRDefault="00DA566E">
      <w:pPr>
        <w:pBdr>
          <w:top w:val="nil"/>
          <w:left w:val="nil"/>
          <w:bottom w:val="nil"/>
          <w:right w:val="nil"/>
          <w:between w:val="nil"/>
        </w:pBdr>
        <w:spacing w:after="120"/>
        <w:ind w:left="1152" w:right="1008" w:hanging="1152"/>
        <w:rPr>
          <w:color w:val="000000"/>
        </w:rPr>
      </w:pPr>
      <w:r>
        <w:rPr>
          <w:color w:val="000000"/>
        </w:rPr>
        <w:t>To simulate salvage logging and/or post-disturbance planting, the TimeSinceDisturbance ranking can be used.  If used, one of two possible inputs are required:</w:t>
      </w:r>
    </w:p>
    <w:p w14:paraId="000000DE" w14:textId="77777777" w:rsidR="00DF6871" w:rsidRDefault="00DA566E">
      <w:pPr>
        <w:pBdr>
          <w:top w:val="nil"/>
          <w:left w:val="nil"/>
          <w:bottom w:val="nil"/>
          <w:right w:val="nil"/>
          <w:between w:val="nil"/>
        </w:pBdr>
        <w:spacing w:after="120"/>
        <w:ind w:left="1152" w:right="1008" w:hanging="1152"/>
        <w:rPr>
          <w:color w:val="000000"/>
        </w:rPr>
      </w:pPr>
      <w:r>
        <w:rPr>
          <w:color w:val="000000"/>
        </w:rPr>
        <w:t>TimeSinceLastFire</w:t>
      </w:r>
      <w:r>
        <w:rPr>
          <w:color w:val="000000"/>
        </w:rPr>
        <w:tab/>
        <w:t>#years</w:t>
      </w:r>
    </w:p>
    <w:p w14:paraId="000000DF" w14:textId="77777777" w:rsidR="00DF6871" w:rsidRDefault="00DA566E">
      <w:pPr>
        <w:pBdr>
          <w:top w:val="nil"/>
          <w:left w:val="nil"/>
          <w:bottom w:val="nil"/>
          <w:right w:val="nil"/>
          <w:between w:val="nil"/>
        </w:pBdr>
        <w:spacing w:after="120"/>
        <w:ind w:left="1152" w:right="1008" w:hanging="1152"/>
        <w:rPr>
          <w:color w:val="000000"/>
        </w:rPr>
      </w:pPr>
      <w:r>
        <w:rPr>
          <w:color w:val="000000"/>
        </w:rPr>
        <w:t>OR</w:t>
      </w:r>
    </w:p>
    <w:p w14:paraId="000000E0" w14:textId="77777777" w:rsidR="00DF6871" w:rsidRDefault="00DA566E">
      <w:pPr>
        <w:pBdr>
          <w:top w:val="nil"/>
          <w:left w:val="nil"/>
          <w:bottom w:val="nil"/>
          <w:right w:val="nil"/>
          <w:between w:val="nil"/>
        </w:pBdr>
        <w:spacing w:after="120"/>
        <w:ind w:left="1152" w:right="1008" w:hanging="1152"/>
        <w:rPr>
          <w:color w:val="000000"/>
        </w:rPr>
      </w:pPr>
      <w:r>
        <w:rPr>
          <w:color w:val="000000"/>
        </w:rPr>
        <w:lastRenderedPageBreak/>
        <w:t>TimeSinceLastWind</w:t>
      </w:r>
      <w:r>
        <w:rPr>
          <w:color w:val="000000"/>
        </w:rPr>
        <w:tab/>
        <w:t>#years</w:t>
      </w:r>
    </w:p>
    <w:p w14:paraId="000000E1" w14:textId="77777777" w:rsidR="00DF6871" w:rsidRDefault="00DA566E">
      <w:pPr>
        <w:pBdr>
          <w:top w:val="nil"/>
          <w:left w:val="nil"/>
          <w:bottom w:val="nil"/>
          <w:right w:val="nil"/>
          <w:between w:val="nil"/>
        </w:pBdr>
        <w:spacing w:after="120"/>
        <w:ind w:left="1152" w:right="1008" w:hanging="1152"/>
        <w:rPr>
          <w:color w:val="000000"/>
        </w:rPr>
      </w:pPr>
      <w:r>
        <w:rPr>
          <w:color w:val="000000"/>
        </w:rPr>
        <w:t>If salvage logging (removal of fire or wind-killed woody biomass) is the desired behavior, then the chosen succession extension should allow dead wood removal by prescription name (versus a generic dead wood removal for all prescriptions).  See the inputs for your specific succession extension.</w:t>
      </w:r>
    </w:p>
    <w:p w14:paraId="000000E2" w14:textId="77777777" w:rsidR="00DF6871" w:rsidRDefault="00DA566E">
      <w:pPr>
        <w:pStyle w:val="Heading3"/>
        <w:numPr>
          <w:ilvl w:val="2"/>
          <w:numId w:val="2"/>
        </w:numPr>
      </w:pPr>
      <w:bookmarkStart w:id="40" w:name="_Toc14327407"/>
      <w:r>
        <w:t>Fire hazard (keyword: FireHazard)</w:t>
      </w:r>
      <w:bookmarkEnd w:id="40"/>
    </w:p>
    <w:p w14:paraId="000000E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Stands are ranked according to an index of fire hazard, which is based on a stand’s fuel type classification.  Each fuel type is assigned a fuel type rank.  Each fuel type rank is user defined; typically it is based on each fuel type’s associated maximum rate of fire spread.  </w:t>
      </w:r>
      <w:r>
        <w:rPr>
          <w:b/>
          <w:color w:val="000000"/>
        </w:rPr>
        <w:t>This ranking option can only be used with a Dynamic Fuels extension.</w:t>
      </w:r>
      <w:r>
        <w:rPr>
          <w:color w:val="000000"/>
        </w:rPr>
        <w:t xml:space="preserve">  The Dynamic Fuel extensions (there are multiple, but see “LANDIS-II Dynamic Fuel System v2.0 User Guide”) classifies each site to a fuel type.  The fuel type rank of a stand is the mean of the fuel type ranks for each site in the stand.  This ranking algorithm requires additional parameters that indicate the fuel type rank for each fuel type.</w:t>
      </w:r>
    </w:p>
    <w:p w14:paraId="000000E4" w14:textId="77777777" w:rsidR="00DF6871" w:rsidRDefault="00DA566E">
      <w:pPr>
        <w:pStyle w:val="Heading4"/>
        <w:numPr>
          <w:ilvl w:val="3"/>
          <w:numId w:val="2"/>
        </w:numPr>
      </w:pPr>
      <w:bookmarkStart w:id="41" w:name="_Toc14327408"/>
      <w:r>
        <w:t>Fire Hazard Table</w:t>
      </w:r>
      <w:bookmarkEnd w:id="41"/>
    </w:p>
    <w:p w14:paraId="000000E5"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If the stands are ranked on fire hazard, then a table of fuel type ranks must follow the FireHazard parameter.  Each row in the table has the fuel type rank for each fuel type.  </w:t>
      </w:r>
    </w:p>
    <w:p w14:paraId="000000E6" w14:textId="77777777" w:rsidR="00DF6871" w:rsidRDefault="00DA566E">
      <w:pPr>
        <w:pStyle w:val="Heading4"/>
        <w:numPr>
          <w:ilvl w:val="3"/>
          <w:numId w:val="2"/>
        </w:numPr>
      </w:pPr>
      <w:bookmarkStart w:id="42" w:name="_Toc14327409"/>
      <w:r>
        <w:t>Fuel Type column</w:t>
      </w:r>
      <w:bookmarkEnd w:id="42"/>
    </w:p>
    <w:p w14:paraId="000000E7" w14:textId="77777777" w:rsidR="00DF6871" w:rsidRDefault="00DA566E">
      <w:pPr>
        <w:pBdr>
          <w:top w:val="nil"/>
          <w:left w:val="nil"/>
          <w:bottom w:val="nil"/>
          <w:right w:val="nil"/>
          <w:between w:val="nil"/>
        </w:pBdr>
        <w:spacing w:after="120"/>
        <w:ind w:left="1152" w:right="1008" w:hanging="1152"/>
        <w:rPr>
          <w:color w:val="000000"/>
        </w:rPr>
      </w:pPr>
      <w:r>
        <w:rPr>
          <w:color w:val="000000"/>
        </w:rPr>
        <w:t>The fuel type index must be one of those listed in the dynamic fuels input file (see “LANDIS-II Dynamic Fuel System v2.0 User Guide”).  The fuel types can appear in any order in the fire hazard table.  The table does not need a row for every fuel type.  Any fuel type that is not in the table is assigned the default fuel type rank of 0.</w:t>
      </w:r>
    </w:p>
    <w:p w14:paraId="000000E8" w14:textId="77777777" w:rsidR="00DF6871" w:rsidRDefault="00DA566E">
      <w:pPr>
        <w:pStyle w:val="Heading4"/>
        <w:numPr>
          <w:ilvl w:val="3"/>
          <w:numId w:val="2"/>
        </w:numPr>
      </w:pPr>
      <w:bookmarkStart w:id="43" w:name="_Toc14327410"/>
      <w:r>
        <w:t>Fuel Type Rank column</w:t>
      </w:r>
      <w:bookmarkEnd w:id="43"/>
    </w:p>
    <w:p w14:paraId="000000E9"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parameter is the fuel type’s fuel type rank, with higher values having higher priority for harvesting.  Several fuel types can have the same fuel type rank. Value: 0 ≤ integer ≤ 100.</w:t>
      </w:r>
    </w:p>
    <w:p w14:paraId="000000EA" w14:textId="77777777" w:rsidR="00DF6871" w:rsidRDefault="00DA566E">
      <w:pPr>
        <w:pBdr>
          <w:top w:val="nil"/>
          <w:left w:val="nil"/>
          <w:bottom w:val="nil"/>
          <w:right w:val="nil"/>
          <w:between w:val="nil"/>
        </w:pBdr>
        <w:spacing w:after="120"/>
        <w:ind w:left="1152" w:right="1008" w:hanging="1152"/>
        <w:rPr>
          <w:color w:val="000000"/>
        </w:rPr>
      </w:pPr>
      <w:r>
        <w:rPr>
          <w:color w:val="000000"/>
        </w:rPr>
        <w:t>Example:</w:t>
      </w:r>
    </w:p>
    <w:p w14:paraId="000000EB"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StandRanking    FireHazard</w:t>
      </w:r>
    </w:p>
    <w:p w14:paraId="000000EC" w14:textId="77777777" w:rsidR="00DF6871" w:rsidRDefault="00DA566E">
      <w:pPr>
        <w:pBdr>
          <w:top w:val="nil"/>
          <w:left w:val="nil"/>
          <w:bottom w:val="nil"/>
          <w:right w:val="nil"/>
          <w:between w:val="nil"/>
        </w:pBdr>
        <w:ind w:left="1152" w:right="1008" w:hanging="1152"/>
        <w:rPr>
          <w:rFonts w:ascii="Courier" w:eastAsia="Courier" w:hAnsi="Courier" w:cs="Courier"/>
          <w:color w:val="000000"/>
          <w:sz w:val="20"/>
          <w:szCs w:val="20"/>
        </w:rPr>
      </w:pPr>
      <w:r>
        <w:rPr>
          <w:rFonts w:ascii="Courier" w:eastAsia="Courier" w:hAnsi="Courier" w:cs="Courier"/>
          <w:color w:val="000000"/>
          <w:sz w:val="20"/>
          <w:szCs w:val="20"/>
        </w:rPr>
        <w:t xml:space="preserve">&gt;&gt;  Fuel Type   Fuel Type Rank   </w:t>
      </w:r>
    </w:p>
    <w:p w14:paraId="000000ED"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&gt;&gt;  Index</w:t>
      </w:r>
    </w:p>
    <w:p w14:paraId="000000EE" w14:textId="77777777" w:rsidR="00DF6871" w:rsidRDefault="00DA566E">
      <w:pPr>
        <w:pBdr>
          <w:top w:val="nil"/>
          <w:left w:val="nil"/>
          <w:bottom w:val="nil"/>
          <w:right w:val="nil"/>
          <w:between w:val="nil"/>
        </w:pBdr>
        <w:ind w:left="1152" w:right="1008" w:hanging="1152"/>
        <w:rPr>
          <w:rFonts w:ascii="Courier" w:eastAsia="Courier" w:hAnsi="Courier" w:cs="Courier"/>
          <w:color w:val="000000"/>
        </w:rPr>
      </w:pPr>
      <w:r>
        <w:rPr>
          <w:rFonts w:ascii="Courier" w:eastAsia="Courier" w:hAnsi="Courier" w:cs="Courier"/>
          <w:color w:val="000000"/>
          <w:sz w:val="20"/>
          <w:szCs w:val="20"/>
        </w:rPr>
        <w:t xml:space="preserve">&gt;&gt;  -------     -------------   </w:t>
      </w:r>
    </w:p>
    <w:p w14:paraId="000000EF" w14:textId="77777777" w:rsidR="00DF6871" w:rsidRDefault="00DA566E">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1</w:t>
      </w:r>
      <w:r>
        <w:rPr>
          <w:rFonts w:ascii="Courier" w:eastAsia="Courier" w:hAnsi="Courier" w:cs="Courier"/>
          <w:color w:val="000000"/>
          <w:sz w:val="20"/>
          <w:szCs w:val="20"/>
        </w:rPr>
        <w:tab/>
      </w:r>
      <w:r>
        <w:rPr>
          <w:rFonts w:ascii="Courier" w:eastAsia="Courier" w:hAnsi="Courier" w:cs="Courier"/>
          <w:color w:val="000000"/>
          <w:sz w:val="20"/>
          <w:szCs w:val="20"/>
        </w:rPr>
        <w:tab/>
        <w:t xml:space="preserve">  55</w:t>
      </w:r>
      <w:r>
        <w:rPr>
          <w:rFonts w:ascii="Courier" w:eastAsia="Courier" w:hAnsi="Courier" w:cs="Courier"/>
          <w:color w:val="000000"/>
          <w:sz w:val="20"/>
          <w:szCs w:val="20"/>
        </w:rPr>
        <w:tab/>
      </w:r>
      <w:r>
        <w:rPr>
          <w:rFonts w:ascii="Courier" w:eastAsia="Courier" w:hAnsi="Courier" w:cs="Courier"/>
          <w:color w:val="000000"/>
          <w:sz w:val="20"/>
          <w:szCs w:val="20"/>
        </w:rPr>
        <w:tab/>
        <w:t xml:space="preserve">  </w:t>
      </w:r>
    </w:p>
    <w:p w14:paraId="000000F0" w14:textId="77777777" w:rsidR="00DF6871" w:rsidRDefault="00DA566E">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t xml:space="preserve">  2</w:t>
      </w:r>
      <w:r>
        <w:rPr>
          <w:rFonts w:ascii="Courier" w:eastAsia="Courier" w:hAnsi="Courier" w:cs="Courier"/>
          <w:color w:val="000000"/>
          <w:sz w:val="20"/>
          <w:szCs w:val="20"/>
        </w:rPr>
        <w:tab/>
      </w:r>
      <w:r>
        <w:rPr>
          <w:rFonts w:ascii="Courier" w:eastAsia="Courier" w:hAnsi="Courier" w:cs="Courier"/>
          <w:color w:val="000000"/>
          <w:sz w:val="20"/>
          <w:szCs w:val="20"/>
        </w:rPr>
        <w:tab/>
        <w:t xml:space="preserve">  55</w:t>
      </w:r>
      <w:r>
        <w:rPr>
          <w:rFonts w:ascii="Courier" w:eastAsia="Courier" w:hAnsi="Courier" w:cs="Courier"/>
          <w:color w:val="000000"/>
          <w:sz w:val="20"/>
          <w:szCs w:val="20"/>
        </w:rPr>
        <w:tab/>
      </w:r>
      <w:r>
        <w:rPr>
          <w:rFonts w:ascii="Courier" w:eastAsia="Courier" w:hAnsi="Courier" w:cs="Courier"/>
          <w:color w:val="000000"/>
          <w:sz w:val="20"/>
          <w:szCs w:val="20"/>
        </w:rPr>
        <w:tab/>
        <w:t xml:space="preserve">  </w:t>
      </w:r>
    </w:p>
    <w:p w14:paraId="000000F1" w14:textId="77777777" w:rsidR="00DF6871" w:rsidRDefault="00DA566E">
      <w:pPr>
        <w:pBdr>
          <w:top w:val="nil"/>
          <w:left w:val="nil"/>
          <w:bottom w:val="nil"/>
          <w:right w:val="nil"/>
          <w:between w:val="nil"/>
        </w:pBdr>
        <w:ind w:left="1152" w:right="1008" w:firstLine="288"/>
        <w:rPr>
          <w:color w:val="000000"/>
          <w:sz w:val="20"/>
          <w:szCs w:val="20"/>
        </w:rPr>
      </w:pPr>
      <w:r>
        <w:rPr>
          <w:rFonts w:ascii="Courier" w:eastAsia="Courier" w:hAnsi="Courier" w:cs="Courier"/>
          <w:color w:val="000000"/>
          <w:sz w:val="20"/>
          <w:szCs w:val="20"/>
        </w:rPr>
        <w:lastRenderedPageBreak/>
        <w:t xml:space="preserve">  5</w:t>
      </w:r>
      <w:r>
        <w:rPr>
          <w:rFonts w:ascii="Courier" w:eastAsia="Courier" w:hAnsi="Courier" w:cs="Courier"/>
          <w:color w:val="000000"/>
          <w:sz w:val="20"/>
          <w:szCs w:val="20"/>
        </w:rPr>
        <w:tab/>
      </w:r>
      <w:r>
        <w:rPr>
          <w:rFonts w:ascii="Courier" w:eastAsia="Courier" w:hAnsi="Courier" w:cs="Courier"/>
          <w:color w:val="000000"/>
          <w:sz w:val="20"/>
          <w:szCs w:val="20"/>
        </w:rPr>
        <w:tab/>
        <w:t xml:space="preserve">  36</w:t>
      </w:r>
      <w:r>
        <w:rPr>
          <w:rFonts w:ascii="Courier" w:eastAsia="Courier" w:hAnsi="Courier" w:cs="Courier"/>
          <w:color w:val="000000"/>
          <w:sz w:val="20"/>
          <w:szCs w:val="20"/>
        </w:rPr>
        <w:tab/>
      </w:r>
      <w:r>
        <w:rPr>
          <w:rFonts w:ascii="Courier" w:eastAsia="Courier" w:hAnsi="Courier" w:cs="Courier"/>
          <w:color w:val="000000"/>
          <w:sz w:val="20"/>
          <w:szCs w:val="20"/>
        </w:rPr>
        <w:tab/>
        <w:t xml:space="preserve">  </w:t>
      </w:r>
    </w:p>
    <w:p w14:paraId="000000F2" w14:textId="77777777" w:rsidR="00DF6871" w:rsidRDefault="00DA566E">
      <w:pPr>
        <w:pBdr>
          <w:top w:val="nil"/>
          <w:left w:val="nil"/>
          <w:bottom w:val="nil"/>
          <w:right w:val="nil"/>
          <w:between w:val="nil"/>
        </w:pBdr>
        <w:ind w:left="1152" w:right="1008" w:firstLine="288"/>
        <w:rPr>
          <w:rFonts w:ascii="Courier" w:eastAsia="Courier" w:hAnsi="Courier" w:cs="Courier"/>
          <w:color w:val="000000"/>
          <w:sz w:val="20"/>
          <w:szCs w:val="20"/>
        </w:rPr>
      </w:pPr>
      <w:r>
        <w:rPr>
          <w:rFonts w:ascii="Courier" w:eastAsia="Courier" w:hAnsi="Courier" w:cs="Courier"/>
          <w:color w:val="000000"/>
          <w:sz w:val="20"/>
          <w:szCs w:val="20"/>
        </w:rPr>
        <w:t xml:space="preserve">  3</w:t>
      </w:r>
      <w:r>
        <w:rPr>
          <w:rFonts w:ascii="Courier" w:eastAsia="Courier" w:hAnsi="Courier" w:cs="Courier"/>
          <w:color w:val="000000"/>
          <w:sz w:val="20"/>
          <w:szCs w:val="20"/>
        </w:rPr>
        <w:tab/>
      </w:r>
      <w:r>
        <w:rPr>
          <w:rFonts w:ascii="Courier" w:eastAsia="Courier" w:hAnsi="Courier" w:cs="Courier"/>
          <w:color w:val="000000"/>
          <w:sz w:val="20"/>
          <w:szCs w:val="20"/>
        </w:rPr>
        <w:tab/>
        <w:t xml:space="preserve">  24</w:t>
      </w:r>
      <w:r>
        <w:rPr>
          <w:rFonts w:ascii="Courier" w:eastAsia="Courier" w:hAnsi="Courier" w:cs="Courier"/>
          <w:color w:val="000000"/>
          <w:sz w:val="20"/>
          <w:szCs w:val="20"/>
        </w:rPr>
        <w:tab/>
      </w:r>
    </w:p>
    <w:p w14:paraId="000000F3" w14:textId="77777777" w:rsidR="00DF6871" w:rsidRDefault="00DA566E">
      <w:pPr>
        <w:pBdr>
          <w:top w:val="nil"/>
          <w:left w:val="nil"/>
          <w:bottom w:val="nil"/>
          <w:right w:val="nil"/>
          <w:between w:val="nil"/>
        </w:pBdr>
        <w:spacing w:after="120"/>
        <w:ind w:left="1152" w:right="1008" w:hanging="1152"/>
        <w:rPr>
          <w:color w:val="000000"/>
          <w:sz w:val="20"/>
          <w:szCs w:val="20"/>
        </w:rPr>
      </w:pPr>
      <w:r>
        <w:rPr>
          <w:rFonts w:ascii="Courier" w:eastAsia="Courier" w:hAnsi="Courier" w:cs="Courier"/>
          <w:color w:val="000000"/>
          <w:sz w:val="20"/>
          <w:szCs w:val="20"/>
        </w:rPr>
        <w:t xml:space="preserve">  </w:t>
      </w:r>
    </w:p>
    <w:p w14:paraId="000000F4" w14:textId="77777777" w:rsidR="00DF6871" w:rsidRDefault="00DA566E">
      <w:pPr>
        <w:pStyle w:val="Heading2"/>
        <w:numPr>
          <w:ilvl w:val="1"/>
          <w:numId w:val="2"/>
        </w:numPr>
      </w:pPr>
      <w:bookmarkStart w:id="44" w:name="_Toc14327411"/>
      <w:r>
        <w:t>Stand Qualifications</w:t>
      </w:r>
      <w:bookmarkEnd w:id="44"/>
    </w:p>
    <w:p w14:paraId="000000F5" w14:textId="77777777" w:rsidR="00DF6871" w:rsidRDefault="00DA566E">
      <w:pPr>
        <w:pBdr>
          <w:top w:val="nil"/>
          <w:left w:val="nil"/>
          <w:bottom w:val="nil"/>
          <w:right w:val="nil"/>
          <w:between w:val="nil"/>
        </w:pBdr>
        <w:spacing w:after="120"/>
        <w:ind w:left="1152" w:right="1008" w:hanging="1152"/>
        <w:rPr>
          <w:color w:val="000000"/>
        </w:rPr>
      </w:pPr>
      <w:r>
        <w:rPr>
          <w:color w:val="000000"/>
        </w:rPr>
        <w:t>Stands may be required to meet one or more qualifications.  If they do not meet the qualification criteria, their rank will be set to zero and they will not be harvested.</w:t>
      </w:r>
    </w:p>
    <w:p w14:paraId="000000F6" w14:textId="77777777" w:rsidR="00DF6871" w:rsidRDefault="00DA566E">
      <w:pPr>
        <w:pBdr>
          <w:top w:val="nil"/>
          <w:left w:val="nil"/>
          <w:bottom w:val="nil"/>
          <w:right w:val="nil"/>
          <w:between w:val="nil"/>
        </w:pBdr>
        <w:spacing w:after="120"/>
        <w:ind w:left="1152" w:right="1008" w:hanging="1152"/>
        <w:rPr>
          <w:color w:val="000000"/>
        </w:rPr>
      </w:pPr>
      <w:bookmarkStart w:id="45" w:name="_1hmsyys" w:colFirst="0" w:colLast="0"/>
      <w:bookmarkEnd w:id="45"/>
      <w:r>
        <w:rPr>
          <w:color w:val="000000"/>
        </w:rPr>
        <w:t>The stand qualification parameters specify criteria that a stand must satisfy to be eligible for harvesting.  Each parameter is optional.  If two or more of these parameters are present, they must occur in the order listed in this section.</w:t>
      </w:r>
    </w:p>
    <w:p w14:paraId="000000F7" w14:textId="77777777" w:rsidR="00DF6871" w:rsidRDefault="00DA566E">
      <w:pPr>
        <w:pStyle w:val="Heading3"/>
        <w:numPr>
          <w:ilvl w:val="2"/>
          <w:numId w:val="2"/>
        </w:numPr>
      </w:pPr>
      <w:bookmarkStart w:id="46" w:name="_Toc14327412"/>
      <w:r>
        <w:t>MinimumAge</w:t>
      </w:r>
      <w:bookmarkEnd w:id="46"/>
    </w:p>
    <w:p w14:paraId="000000F8"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minimum age</w:t>
      </w:r>
      <w:r>
        <w:rPr>
          <w:rFonts w:ascii="Gungsuh" w:eastAsia="Gungsuh" w:hAnsi="Gungsuh" w:cs="Gungsuh"/>
          <w:color w:val="000000"/>
        </w:rPr>
        <w:t xml:space="preserve"> that a stand must be to be eligible for ranking.  The age of a stand is the mean maximum age of all cells within the stand. Value: integer ≥ 0.  Units: years.</w:t>
      </w:r>
    </w:p>
    <w:p w14:paraId="000000F9"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w:t>
      </w:r>
      <w:r>
        <w:rPr>
          <w:color w:val="000000"/>
        </w:rPr>
        <w:tab/>
        <w:t xml:space="preserve">Age, in years </w:t>
      </w:r>
    </w:p>
    <w:p w14:paraId="000000FA" w14:textId="77777777" w:rsidR="00DF6871" w:rsidRDefault="00DA566E">
      <w:pPr>
        <w:pStyle w:val="Heading3"/>
        <w:numPr>
          <w:ilvl w:val="2"/>
          <w:numId w:val="2"/>
        </w:numPr>
      </w:pPr>
      <w:bookmarkStart w:id="47" w:name="_Toc14327413"/>
      <w:r>
        <w:t>MaximumAge</w:t>
      </w:r>
      <w:bookmarkEnd w:id="47"/>
    </w:p>
    <w:p w14:paraId="000000FB"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maximum age</w:t>
      </w:r>
      <w:r>
        <w:rPr>
          <w:rFonts w:ascii="Gungsuh" w:eastAsia="Gungsuh" w:hAnsi="Gungsuh" w:cs="Gungsuh"/>
          <w:color w:val="000000"/>
        </w:rPr>
        <w:t xml:space="preserve"> that a stand can be to be eligible for ranking.  The age of a stand is the mean maximum age of all cells within the stand.  Value: integer ≥ minimum age; if no minimum age specified, then integer ≥ 0.  Units: years.</w:t>
      </w:r>
    </w:p>
    <w:p w14:paraId="000000FC"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w:t>
      </w:r>
      <w:r>
        <w:rPr>
          <w:color w:val="000000"/>
        </w:rPr>
        <w:tab/>
        <w:t>Age, in years</w:t>
      </w:r>
    </w:p>
    <w:p w14:paraId="000000FD" w14:textId="77777777" w:rsidR="00DF6871" w:rsidRDefault="00DA566E">
      <w:pPr>
        <w:pStyle w:val="Heading3"/>
        <w:numPr>
          <w:ilvl w:val="2"/>
          <w:numId w:val="2"/>
        </w:numPr>
      </w:pPr>
      <w:bookmarkStart w:id="48" w:name="_Toc14327414"/>
      <w:r>
        <w:t>MinimumTimeSinceLastHarvest</w:t>
      </w:r>
      <w:bookmarkEnd w:id="48"/>
    </w:p>
    <w:p w14:paraId="000000FE"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This optional parameter specifies the minimum amount of time between successive harvests of a stand.  Therefore, in order for a stand to be eligible for ranking, the time since it was last harvested must equal or exceed this parameter.  This is useful when the harvest prescription does not change stand age enough to preclude harvest in subsequent time steps.  Within the designated period, the stand is disqualified.  Value: integer ≥ 0.  Units: years.</w:t>
      </w:r>
    </w:p>
    <w:p w14:paraId="000000FF"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t>Time, in years</w:t>
      </w:r>
    </w:p>
    <w:p w14:paraId="00000100" w14:textId="77777777" w:rsidR="00DF6871" w:rsidRDefault="00DA566E">
      <w:pPr>
        <w:pStyle w:val="Heading3"/>
        <w:numPr>
          <w:ilvl w:val="2"/>
          <w:numId w:val="2"/>
        </w:numPr>
      </w:pPr>
      <w:bookmarkStart w:id="49" w:name="_Toc14327415"/>
      <w:r>
        <w:lastRenderedPageBreak/>
        <w:t>Adjacency constraints</w:t>
      </w:r>
      <w:bookmarkEnd w:id="49"/>
    </w:p>
    <w:p w14:paraId="00000101"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optional parameter specifies a </w:t>
      </w:r>
      <w:r>
        <w:rPr>
          <w:b/>
          <w:color w:val="000000"/>
        </w:rPr>
        <w:t>minimum stand age</w:t>
      </w:r>
      <w:r>
        <w:rPr>
          <w:color w:val="000000"/>
        </w:rPr>
        <w:t xml:space="preserve"> required for all neighboring stands for the stand to eligible for ranking.  Three parameters control the adjacency constraints on the stands within a management area.  There are two types of adjacency constraints: StandAge and TimeSinceLastHarvested.  Specifying a stand adjacency of X years and the adjacency type of </w:t>
      </w:r>
      <w:r>
        <w:rPr>
          <w:b/>
          <w:color w:val="000000"/>
        </w:rPr>
        <w:t>StandAge</w:t>
      </w:r>
      <w:r>
        <w:rPr>
          <w:color w:val="000000"/>
        </w:rPr>
        <w:t xml:space="preserve"> will prevent any stand from being cut if any of its neighboring stands are less than X years old.  Specifying an adjacency type of </w:t>
      </w:r>
      <w:r>
        <w:rPr>
          <w:b/>
          <w:color w:val="000000"/>
        </w:rPr>
        <w:t>TimeSinceLastHarvested</w:t>
      </w:r>
      <w:r>
        <w:rPr>
          <w:rFonts w:ascii="Gungsuh" w:eastAsia="Gungsuh" w:hAnsi="Gungsuh" w:cs="Gungsuh"/>
          <w:color w:val="000000"/>
        </w:rPr>
        <w:t xml:space="preserve"> will prevent a stand from being cut if any of its neighboring stands have been harvested within the last X years.  Additionally, setting the AdjacencyNeighborSetAside parameter at Y years will set aside each neighbor of a harvested stand for Y years.  This will prevent stands adjacent to a stand just cut from being harvested until Y years have passed.  Value: integer ≥ 0.  Units: years.</w:t>
      </w:r>
    </w:p>
    <w:p w14:paraId="00000102"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t>StandAdjacency</w:t>
      </w:r>
    </w:p>
    <w:p w14:paraId="0000010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 </w:t>
      </w:r>
      <w:r>
        <w:rPr>
          <w:color w:val="000000"/>
        </w:rPr>
        <w:tab/>
      </w:r>
      <w:r>
        <w:rPr>
          <w:color w:val="000000"/>
        </w:rPr>
        <w:tab/>
      </w:r>
      <w:r>
        <w:rPr>
          <w:color w:val="000000"/>
        </w:rPr>
        <w:tab/>
        <w:t xml:space="preserve">AdjacencyType </w:t>
      </w:r>
    </w:p>
    <w:p w14:paraId="00000104" w14:textId="77777777" w:rsidR="00DF6871" w:rsidRDefault="00DA566E">
      <w:pPr>
        <w:pBdr>
          <w:top w:val="nil"/>
          <w:left w:val="nil"/>
          <w:bottom w:val="nil"/>
          <w:right w:val="nil"/>
          <w:between w:val="nil"/>
        </w:pBdr>
        <w:spacing w:after="120"/>
        <w:ind w:left="1152" w:right="758" w:hanging="1152"/>
        <w:rPr>
          <w:color w:val="000000"/>
        </w:rPr>
      </w:pPr>
      <w:r>
        <w:rPr>
          <w:color w:val="000000"/>
        </w:rPr>
        <w:tab/>
      </w:r>
      <w:r>
        <w:rPr>
          <w:color w:val="000000"/>
        </w:rPr>
        <w:tab/>
      </w:r>
      <w:r>
        <w:rPr>
          <w:color w:val="000000"/>
        </w:rPr>
        <w:tab/>
        <w:t xml:space="preserve">AdjacencyNeighborSetAside </w:t>
      </w:r>
    </w:p>
    <w:p w14:paraId="00000105" w14:textId="77777777" w:rsidR="00DF6871" w:rsidRDefault="00DA566E">
      <w:pPr>
        <w:pStyle w:val="Heading3"/>
        <w:numPr>
          <w:ilvl w:val="2"/>
          <w:numId w:val="2"/>
        </w:numPr>
      </w:pPr>
      <w:bookmarkStart w:id="50" w:name="_Toc14327416"/>
      <w:r>
        <w:t>Forest Type</w:t>
      </w:r>
      <w:bookmarkEnd w:id="50"/>
    </w:p>
    <w:p w14:paraId="00000106" w14:textId="77777777" w:rsidR="00DF6871" w:rsidRDefault="00DA566E">
      <w:pPr>
        <w:ind w:left="1122"/>
      </w:pPr>
      <w:r>
        <w:t xml:space="preserve">Prescriptions can be targeted to specific species (forest type).  A set of rules are specified to define a forest type.  </w:t>
      </w:r>
      <w:r>
        <w:rPr>
          <w:b/>
        </w:rPr>
        <w:t>These criteria are used to qualify and disqualify stands for harvesting.</w:t>
      </w:r>
      <w:r>
        <w:t xml:space="preserve">  </w:t>
      </w:r>
    </w:p>
    <w:p w14:paraId="00000107" w14:textId="77777777" w:rsidR="00DF6871" w:rsidRDefault="00DF6871">
      <w:pPr>
        <w:ind w:left="1122"/>
      </w:pPr>
    </w:p>
    <w:p w14:paraId="00000108" w14:textId="77777777" w:rsidR="00DF6871" w:rsidRDefault="00DA566E">
      <w:pPr>
        <w:ind w:left="1122"/>
        <w:rPr>
          <w:color w:val="000000"/>
        </w:rPr>
      </w:pPr>
      <w:r>
        <w:rPr>
          <w:color w:val="000000"/>
        </w:rPr>
        <w:t>Each line of the table specifies a species composition condition and inclusion rule that can be either true or false for a stand.  The condition is defined by the presence of cohorts within a range of ages for one or more species and a minimum percentage of cells in the stand in which the cohorts must be present.  Each rule specifies whether the condition qualifies or disqualifies the stand for harvest.</w:t>
      </w:r>
    </w:p>
    <w:p w14:paraId="00000109" w14:textId="77777777" w:rsidR="00DF6871" w:rsidRDefault="00DF6871">
      <w:pPr>
        <w:ind w:left="1122"/>
        <w:rPr>
          <w:color w:val="000000"/>
        </w:rPr>
      </w:pPr>
    </w:p>
    <w:p w14:paraId="0000010A" w14:textId="77777777" w:rsidR="00DF6871" w:rsidRDefault="00DA566E">
      <w:pPr>
        <w:ind w:left="1122"/>
        <w:rPr>
          <w:color w:val="000000"/>
        </w:rPr>
      </w:pPr>
      <w:r>
        <w:rPr>
          <w:color w:val="000000"/>
        </w:rPr>
        <w:t xml:space="preserve">InclusionRule.  Determines how the condition qualifies the stand for harvest.  There are three possible values: </w:t>
      </w:r>
      <w:r>
        <w:rPr>
          <w:b/>
          <w:color w:val="000000"/>
        </w:rPr>
        <w:t xml:space="preserve">Required </w:t>
      </w:r>
      <w:r>
        <w:rPr>
          <w:color w:val="000000"/>
        </w:rPr>
        <w:t xml:space="preserve">= condition must be true.  </w:t>
      </w:r>
      <w:r>
        <w:rPr>
          <w:b/>
          <w:color w:val="000000"/>
        </w:rPr>
        <w:t>Optional</w:t>
      </w:r>
      <w:r>
        <w:rPr>
          <w:color w:val="000000"/>
        </w:rPr>
        <w:t xml:space="preserve"> = at least one Optional condition must be true.  </w:t>
      </w:r>
      <w:r>
        <w:rPr>
          <w:b/>
          <w:color w:val="000000"/>
        </w:rPr>
        <w:t>Forbidden</w:t>
      </w:r>
      <w:r>
        <w:rPr>
          <w:color w:val="000000"/>
        </w:rPr>
        <w:t xml:space="preserve"> = condition cannot be true.  A stand will qualify for harvest if all Required conditions (if present) are true AND at least one Optional condition (if present) is true AND no Forbidden conditions (if present) are true.  No combination of statements is required although there must be more than one Optional statement if there are any Optional statements.  </w:t>
      </w:r>
    </w:p>
    <w:p w14:paraId="0000010B" w14:textId="77777777" w:rsidR="00DF6871" w:rsidRDefault="00DF6871">
      <w:pPr>
        <w:ind w:left="1122"/>
        <w:rPr>
          <w:color w:val="000000"/>
        </w:rPr>
      </w:pPr>
    </w:p>
    <w:p w14:paraId="0000010C" w14:textId="77777777" w:rsidR="00DF6871" w:rsidRDefault="00DA566E">
      <w:pPr>
        <w:ind w:left="1122"/>
        <w:rPr>
          <w:color w:val="000000"/>
        </w:rPr>
      </w:pPr>
      <w:r>
        <w:rPr>
          <w:color w:val="000000"/>
        </w:rPr>
        <w:lastRenderedPageBreak/>
        <w:t>Species and AgeRange.  Presence of cohorts within this species and range of ages is evaluated.  Multiple species can be listed, separated by a space.  If multiple species are listed, then all listed species will contribute to the percent cells requirement.  AgeRange indicates the ages that will be evaluated for the species listed.</w:t>
      </w:r>
    </w:p>
    <w:p w14:paraId="0000010D" w14:textId="77777777" w:rsidR="00DF6871" w:rsidRDefault="00DF6871">
      <w:pPr>
        <w:ind w:left="1122"/>
        <w:rPr>
          <w:color w:val="000000"/>
        </w:rPr>
      </w:pPr>
    </w:p>
    <w:p w14:paraId="0000010E" w14:textId="77777777" w:rsidR="00DF6871" w:rsidRDefault="00DA566E">
      <w:pPr>
        <w:ind w:left="1122"/>
        <w:rPr>
          <w:color w:val="000000"/>
        </w:rPr>
      </w:pPr>
      <w:r>
        <w:rPr>
          <w:color w:val="000000"/>
        </w:rPr>
        <w:t>PercentofCells.  Cohorts within the species and range of ages must exist on at least this percentage of cells in the stand for the condition to be true.  Valid values (0</w:t>
      </w:r>
      <w:r>
        <w:rPr>
          <w:color w:val="000000"/>
          <w:u w:val="single"/>
        </w:rPr>
        <w:t>&lt;</w:t>
      </w:r>
      <w:r>
        <w:rPr>
          <w:color w:val="000000"/>
        </w:rPr>
        <w:t xml:space="preserve"> PercentofCells </w:t>
      </w:r>
      <w:r>
        <w:rPr>
          <w:color w:val="000000"/>
          <w:u w:val="single"/>
        </w:rPr>
        <w:t>&lt;</w:t>
      </w:r>
      <w:r>
        <w:rPr>
          <w:color w:val="000000"/>
        </w:rPr>
        <w:t xml:space="preserve">100; highest).  “Highest” indicates that the species listed has the greatest (or is a tie) number of cells with condition = true of </w:t>
      </w:r>
      <w:r>
        <w:rPr>
          <w:b/>
          <w:color w:val="000000"/>
        </w:rPr>
        <w:t>all</w:t>
      </w:r>
      <w:r>
        <w:rPr>
          <w:color w:val="000000"/>
        </w:rPr>
        <w:t xml:space="preserve"> the species found in the stand, and is used to identify the dominant species in the stand.  Species not explicitly listed will be evaluated using their full age range.  The keyword “highest” can occur only once if used on a line with the “Required” or “Forbidden” InclusionRule.  If the keyword “highest” occurs on more than one line with the “Optional” InclusionRule, then one of those condition lines MUST be true for the stand to qualify for harvest.</w:t>
      </w:r>
    </w:p>
    <w:p w14:paraId="0000010F" w14:textId="77777777" w:rsidR="00DF6871" w:rsidRDefault="00DF6871">
      <w:pPr>
        <w:ind w:firstLine="1122"/>
        <w:rPr>
          <w:color w:val="000000"/>
        </w:rPr>
      </w:pPr>
    </w:p>
    <w:p w14:paraId="00000110" w14:textId="77777777" w:rsidR="00DF6871" w:rsidRDefault="00DA566E">
      <w:pPr>
        <w:ind w:firstLine="1122"/>
      </w:pPr>
      <w:r>
        <w:rPr>
          <w:color w:val="000000"/>
        </w:rPr>
        <w:t>Examples are provided in Chapter 6.</w:t>
      </w:r>
      <w:r>
        <w:t xml:space="preserve"> </w:t>
      </w:r>
    </w:p>
    <w:p w14:paraId="00000111" w14:textId="77777777" w:rsidR="00DF6871" w:rsidRDefault="00DA566E">
      <w:pPr>
        <w:pStyle w:val="Heading3"/>
        <w:numPr>
          <w:ilvl w:val="2"/>
          <w:numId w:val="2"/>
        </w:numPr>
      </w:pPr>
      <w:bookmarkStart w:id="51" w:name="_Toc14327417"/>
      <w:r>
        <w:t>Pre-salvage years (keyword: PresalvageYears)</w:t>
      </w:r>
      <w:bookmarkEnd w:id="51"/>
    </w:p>
    <w:p w14:paraId="00000112" w14:textId="77777777" w:rsidR="00DF6871" w:rsidRDefault="00DA566E">
      <w:pPr>
        <w:ind w:left="1170"/>
        <w:rPr>
          <w:color w:val="000000"/>
        </w:rPr>
      </w:pPr>
      <w:r>
        <w:rPr>
          <w:rFonts w:ascii="Gungsuh" w:eastAsia="Gungsuh" w:hAnsi="Gungsuh" w:cs="Gungsuh"/>
        </w:rPr>
        <w:t>This optional parameter specifies the maximum number of years to the next Base BDA outbreak to make a stand eligible for harvest.  If the time of next outbreak (supplied by Base BDA) minus the current year is less than PresalvageYears, then the stand will be eligible for this prescription. This enables prescriptions that simulate pre-salvage activities. If the Base BDA extension is not run, no stands will meet this stand qualification.  Value: integer ≥ 0.  Units: years.</w:t>
      </w:r>
      <w:r>
        <w:rPr>
          <w:rFonts w:ascii="Courier" w:eastAsia="Courier" w:hAnsi="Courier" w:cs="Courier"/>
          <w:sz w:val="20"/>
          <w:szCs w:val="20"/>
        </w:rPr>
        <w:tab/>
      </w:r>
    </w:p>
    <w:p w14:paraId="00000113" w14:textId="77777777" w:rsidR="00DF6871" w:rsidRDefault="00DA566E">
      <w:pPr>
        <w:pStyle w:val="Heading2"/>
        <w:numPr>
          <w:ilvl w:val="1"/>
          <w:numId w:val="2"/>
        </w:numPr>
      </w:pPr>
      <w:bookmarkStart w:id="52" w:name="_Toc14327418"/>
      <w:r>
        <w:t>Site Selection</w:t>
      </w:r>
      <w:bookmarkEnd w:id="52"/>
    </w:p>
    <w:p w14:paraId="00000114" w14:textId="77777777" w:rsidR="00DF6871" w:rsidRDefault="00DA566E">
      <w:pPr>
        <w:pBdr>
          <w:top w:val="nil"/>
          <w:left w:val="nil"/>
          <w:bottom w:val="nil"/>
          <w:right w:val="nil"/>
          <w:between w:val="nil"/>
        </w:pBdr>
        <w:spacing w:after="120"/>
        <w:ind w:left="1152" w:right="1008" w:hanging="1152"/>
        <w:rPr>
          <w:color w:val="000000"/>
        </w:rPr>
      </w:pPr>
      <w:r>
        <w:rPr>
          <w:color w:val="000000"/>
        </w:rPr>
        <w:t>For each harvest event, the number of sites within a stand to be harvested must be indicated.  Part of a stand, an entire stand, or multiple stands may be specified.  A single site selection method must be given for each prescription.</w:t>
      </w:r>
    </w:p>
    <w:p w14:paraId="00000115" w14:textId="77777777" w:rsidR="00DF6871" w:rsidRDefault="00DA566E">
      <w:pPr>
        <w:pStyle w:val="Heading3"/>
        <w:numPr>
          <w:ilvl w:val="2"/>
          <w:numId w:val="2"/>
        </w:numPr>
      </w:pPr>
      <w:bookmarkStart w:id="53" w:name="_Toc14327419"/>
      <w:r>
        <w:t>SiteSelection</w:t>
      </w:r>
      <w:bookmarkEnd w:id="53"/>
    </w:p>
    <w:p w14:paraId="00000116"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indicates the method for selecting sites for harvesting (see section 2.5 </w:t>
      </w:r>
      <w:r>
        <w:rPr>
          <w:i/>
          <w:color w:val="000000"/>
        </w:rPr>
        <w:t>Site Selection</w:t>
      </w:r>
      <w:r>
        <w:rPr>
          <w:color w:val="000000"/>
        </w:rPr>
        <w:t xml:space="preserve">).  Valid method names are </w:t>
      </w:r>
      <w:r>
        <w:rPr>
          <w:rFonts w:ascii="Courier New" w:eastAsia="Courier New" w:hAnsi="Courier New" w:cs="Courier New"/>
          <w:color w:val="000000"/>
          <w:sz w:val="20"/>
          <w:szCs w:val="20"/>
        </w:rPr>
        <w:t>"Complete"</w:t>
      </w:r>
      <w:r>
        <w:rPr>
          <w:color w:val="000000"/>
        </w:rPr>
        <w:t xml:space="preserve">, </w:t>
      </w:r>
      <w:r>
        <w:rPr>
          <w:rFonts w:ascii="Courier New" w:eastAsia="Courier New" w:hAnsi="Courier New" w:cs="Courier New"/>
          <w:color w:val="000000"/>
          <w:sz w:val="20"/>
          <w:szCs w:val="20"/>
        </w:rPr>
        <w:t>"CompleteStandSpread"</w:t>
      </w:r>
      <w:r>
        <w:rPr>
          <w:color w:val="000000"/>
        </w:rPr>
        <w:t xml:space="preserve">, </w:t>
      </w:r>
      <w:r>
        <w:rPr>
          <w:rFonts w:ascii="Courier New" w:eastAsia="Courier New" w:hAnsi="Courier New" w:cs="Courier New"/>
          <w:color w:val="000000"/>
          <w:sz w:val="20"/>
          <w:szCs w:val="20"/>
        </w:rPr>
        <w:t>"PatchCutting"</w:t>
      </w:r>
      <w:r>
        <w:rPr>
          <w:color w:val="000000"/>
        </w:rPr>
        <w:t xml:space="preserve"> and </w:t>
      </w:r>
      <w:r>
        <w:rPr>
          <w:rFonts w:ascii="Courier New" w:eastAsia="Courier New" w:hAnsi="Courier New" w:cs="Courier New"/>
          <w:color w:val="000000"/>
          <w:sz w:val="20"/>
          <w:szCs w:val="20"/>
        </w:rPr>
        <w:t>"PartialStandSpread"</w:t>
      </w:r>
      <w:r>
        <w:rPr>
          <w:color w:val="000000"/>
        </w:rPr>
        <w:t>.</w:t>
      </w:r>
    </w:p>
    <w:p w14:paraId="00000117" w14:textId="77777777" w:rsidR="00DF6871" w:rsidRDefault="00DA566E">
      <w:pPr>
        <w:pStyle w:val="Heading3"/>
        <w:numPr>
          <w:ilvl w:val="2"/>
          <w:numId w:val="2"/>
        </w:numPr>
      </w:pPr>
      <w:bookmarkStart w:id="54" w:name="_Toc14327420"/>
      <w:r>
        <w:lastRenderedPageBreak/>
        <w:t>Complete Stand (keyword: Complete)</w:t>
      </w:r>
      <w:bookmarkEnd w:id="54"/>
    </w:p>
    <w:p w14:paraId="00000118" w14:textId="77777777" w:rsidR="00DF6871" w:rsidRDefault="00DA566E">
      <w:pPr>
        <w:pBdr>
          <w:top w:val="nil"/>
          <w:left w:val="nil"/>
          <w:bottom w:val="nil"/>
          <w:right w:val="nil"/>
          <w:between w:val="nil"/>
        </w:pBdr>
        <w:spacing w:after="120"/>
        <w:ind w:left="1152" w:right="1008" w:hanging="1152"/>
        <w:rPr>
          <w:color w:val="000000"/>
        </w:rPr>
      </w:pPr>
      <w:r>
        <w:rPr>
          <w:color w:val="000000"/>
        </w:rPr>
        <w:t>All sites (cells) within a stand are harvested.  The size of a harvest event is determined by the size of the stand selected.</w:t>
      </w:r>
    </w:p>
    <w:p w14:paraId="00000119" w14:textId="77777777" w:rsidR="00DF6871" w:rsidRDefault="00DA566E">
      <w:pPr>
        <w:pStyle w:val="Heading3"/>
        <w:numPr>
          <w:ilvl w:val="2"/>
          <w:numId w:val="2"/>
        </w:numPr>
      </w:pPr>
      <w:bookmarkStart w:id="55" w:name="_Toc14327421"/>
      <w:r>
        <w:t>Stand Spreading (keyword: CompleteStandSpread or PartialStandSpread)</w:t>
      </w:r>
      <w:bookmarkEnd w:id="55"/>
    </w:p>
    <w:p w14:paraId="0000011A" w14:textId="77777777" w:rsidR="00DF6871" w:rsidRDefault="00DA566E">
      <w:pPr>
        <w:pBdr>
          <w:top w:val="nil"/>
          <w:left w:val="nil"/>
          <w:bottom w:val="nil"/>
          <w:right w:val="nil"/>
          <w:between w:val="nil"/>
        </w:pBdr>
        <w:spacing w:after="120"/>
        <w:ind w:left="1152" w:right="1008" w:hanging="1152"/>
        <w:rPr>
          <w:color w:val="000000"/>
        </w:rPr>
      </w:pPr>
      <w:r>
        <w:rPr>
          <w:color w:val="000000"/>
        </w:rPr>
        <w:t>This allows more control of the size of harvest events, which can be larger or smaller than a stand.</w:t>
      </w:r>
    </w:p>
    <w:p w14:paraId="0000011B" w14:textId="77777777" w:rsidR="00DF6871" w:rsidRDefault="00DA566E">
      <w:pPr>
        <w:pStyle w:val="Heading3"/>
        <w:numPr>
          <w:ilvl w:val="2"/>
          <w:numId w:val="2"/>
        </w:numPr>
      </w:pPr>
      <w:bookmarkStart w:id="56" w:name="_Toc14327422"/>
      <w:r>
        <w:t>Target Harvest Size</w:t>
      </w:r>
      <w:bookmarkEnd w:id="56"/>
    </w:p>
    <w:p w14:paraId="0000011C" w14:textId="77777777" w:rsidR="00DF6871" w:rsidRDefault="00DA566E">
      <w:pPr>
        <w:pBdr>
          <w:top w:val="nil"/>
          <w:left w:val="nil"/>
          <w:bottom w:val="nil"/>
          <w:right w:val="nil"/>
          <w:between w:val="nil"/>
        </w:pBdr>
        <w:spacing w:after="120"/>
        <w:ind w:left="1152" w:right="1008" w:hanging="1152"/>
        <w:rPr>
          <w:color w:val="000000"/>
        </w:rPr>
      </w:pPr>
      <w:r>
        <w:rPr>
          <w:color w:val="000000"/>
        </w:rPr>
        <w:t>If the site-selection method is complete stand spreading (</w:t>
      </w:r>
      <w:r>
        <w:rPr>
          <w:rFonts w:ascii="Courier New" w:eastAsia="Courier New" w:hAnsi="Courier New" w:cs="Courier New"/>
          <w:color w:val="000000"/>
          <w:sz w:val="20"/>
          <w:szCs w:val="20"/>
        </w:rPr>
        <w:t>"CompleteStandSpread"</w:t>
      </w:r>
      <w:r>
        <w:rPr>
          <w:color w:val="000000"/>
        </w:rPr>
        <w:t>) or partial stand spreading (</w:t>
      </w:r>
      <w:r>
        <w:rPr>
          <w:rFonts w:ascii="Courier New" w:eastAsia="Courier New" w:hAnsi="Courier New" w:cs="Courier New"/>
          <w:color w:val="000000"/>
          <w:sz w:val="20"/>
          <w:szCs w:val="20"/>
        </w:rPr>
        <w:t>"PartialStandSpread"</w:t>
      </w:r>
      <w:r>
        <w:rPr>
          <w:rFonts w:ascii="Gungsuh" w:eastAsia="Gungsuh" w:hAnsi="Gungsuh" w:cs="Gungsuh"/>
          <w:color w:val="000000"/>
        </w:rPr>
        <w:t>), then a target harvest size (minimum and maximum) must follow the method’s name.  Values: number ≥ 0.  Units: hectares.</w:t>
      </w:r>
    </w:p>
    <w:p w14:paraId="0000011D" w14:textId="77777777" w:rsidR="00DF6871" w:rsidRDefault="00DA566E">
      <w:pPr>
        <w:pStyle w:val="Heading4"/>
        <w:numPr>
          <w:ilvl w:val="3"/>
          <w:numId w:val="2"/>
        </w:numPr>
      </w:pPr>
      <w:bookmarkStart w:id="57" w:name="_Toc14327423"/>
      <w:r>
        <w:t>Targeted Stand Size – Partial Stand Spreading</w:t>
      </w:r>
      <w:bookmarkEnd w:id="57"/>
    </w:p>
    <w:p w14:paraId="0000011E"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Beginning at a random point within a stand, the harvest event spreads until the desired size is reached.  A stand may be partially harvested or the harvest event may spread to cells in neighboring stands, depending on the size of the stand relative to the target size.  When the selected stand is smaller than the target size,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Pr>
          <w:b/>
          <w:color w:val="000000"/>
        </w:rPr>
        <w:t xml:space="preserve">Harvesting may not spread into stands that do not meet the prescription constraints (e.g., stand qualifiers or ranking = 0) or into neighboring management areas.  </w:t>
      </w:r>
      <w:r>
        <w:rPr>
          <w:color w:val="000000"/>
        </w:rPr>
        <w:t>Harvesting will continue until the target size is reached, or the initial stand has no more qualified neighbors.</w:t>
      </w:r>
    </w:p>
    <w:p w14:paraId="0000011F"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t>Minimum Target Size, in hectares</w:t>
      </w:r>
    </w:p>
    <w:p w14:paraId="00000120" w14:textId="77777777" w:rsidR="00DF6871" w:rsidRDefault="00DA566E">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Maximum Target Size, in hectares</w:t>
      </w:r>
    </w:p>
    <w:p w14:paraId="00000121" w14:textId="77777777" w:rsidR="00DF6871" w:rsidRDefault="00DA566E">
      <w:pPr>
        <w:pStyle w:val="Heading4"/>
        <w:numPr>
          <w:ilvl w:val="3"/>
          <w:numId w:val="2"/>
        </w:numPr>
      </w:pPr>
      <w:bookmarkStart w:id="58" w:name="_Toc14327424"/>
      <w:r>
        <w:t>Targeted Stand Size - Complete Stand Spreading</w:t>
      </w:r>
      <w:bookmarkEnd w:id="58"/>
      <w:r>
        <w:t xml:space="preserve"> </w:t>
      </w:r>
    </w:p>
    <w:p w14:paraId="00000122" w14:textId="77777777" w:rsidR="00DF6871" w:rsidRDefault="00DA566E">
      <w:pPr>
        <w:pBdr>
          <w:top w:val="nil"/>
          <w:left w:val="nil"/>
          <w:bottom w:val="nil"/>
          <w:right w:val="nil"/>
          <w:between w:val="nil"/>
        </w:pBdr>
        <w:spacing w:after="120"/>
        <w:ind w:left="1152" w:right="1008" w:hanging="1152"/>
        <w:rPr>
          <w:b/>
          <w:color w:val="000000"/>
        </w:rPr>
      </w:pPr>
      <w:r>
        <w:rPr>
          <w:color w:val="000000"/>
        </w:rPr>
        <w:t xml:space="preserve">All sites (cells) within a stand are harvested.  If the number of sites harvested is &lt;95% of the target size, </w:t>
      </w:r>
      <w:r>
        <w:rPr>
          <w:b/>
          <w:color w:val="000000"/>
        </w:rPr>
        <w:t>all</w:t>
      </w:r>
      <w:r>
        <w:rPr>
          <w:color w:val="000000"/>
        </w:rPr>
        <w:t xml:space="preserve"> cells in a neighboring stand are harvested until the desired size is reached or exceeded.  Harvesting spreads to the neighboring stand (a neighbor of any stand already selected for the current event) with the highest stand ranking.  </w:t>
      </w:r>
      <w:r>
        <w:rPr>
          <w:b/>
          <w:color w:val="000000"/>
        </w:rPr>
        <w:t xml:space="preserve">Harvesting may not spread into stands that do not meet the prescription constraints (e.g., stand qualifiers or ranking = 0) or into neighboring management areas.  </w:t>
      </w:r>
    </w:p>
    <w:p w14:paraId="00000123" w14:textId="77777777" w:rsidR="00DF6871" w:rsidRDefault="00DA566E">
      <w:pPr>
        <w:pBdr>
          <w:top w:val="nil"/>
          <w:left w:val="nil"/>
          <w:bottom w:val="nil"/>
          <w:right w:val="nil"/>
          <w:between w:val="nil"/>
        </w:pBdr>
        <w:spacing w:after="120"/>
        <w:ind w:left="1152" w:right="1008" w:hanging="1152"/>
        <w:rPr>
          <w:color w:val="000000"/>
        </w:rPr>
      </w:pPr>
      <w:r>
        <w:rPr>
          <w:color w:val="000000"/>
        </w:rPr>
        <w:lastRenderedPageBreak/>
        <w:t>Parameters:</w:t>
      </w:r>
      <w:r>
        <w:rPr>
          <w:color w:val="000000"/>
        </w:rPr>
        <w:tab/>
        <w:t>Minimum Target Size, in hectares</w:t>
      </w:r>
    </w:p>
    <w:p w14:paraId="00000124" w14:textId="77777777" w:rsidR="00DF6871" w:rsidRDefault="00DA566E">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Maximum Target Size, in hectares</w:t>
      </w:r>
    </w:p>
    <w:p w14:paraId="00000125" w14:textId="77777777" w:rsidR="00DF6871" w:rsidRDefault="00DA566E">
      <w:pPr>
        <w:pStyle w:val="Heading3"/>
        <w:numPr>
          <w:ilvl w:val="2"/>
          <w:numId w:val="2"/>
        </w:numPr>
      </w:pPr>
      <w:bookmarkStart w:id="59" w:name="_Toc14327425"/>
      <w:r>
        <w:t>Patch Cutting (Group Selection)</w:t>
      </w:r>
      <w:bookmarkEnd w:id="59"/>
    </w:p>
    <w:p w14:paraId="00000126" w14:textId="77777777" w:rsidR="00DF6871" w:rsidRDefault="00DA566E">
      <w:pPr>
        <w:pBdr>
          <w:top w:val="nil"/>
          <w:left w:val="nil"/>
          <w:bottom w:val="nil"/>
          <w:right w:val="nil"/>
          <w:between w:val="nil"/>
        </w:pBdr>
        <w:spacing w:after="120"/>
        <w:ind w:left="1152" w:right="1008" w:hanging="1152"/>
        <w:rPr>
          <w:color w:val="000000"/>
        </w:rPr>
      </w:pPr>
      <w:r>
        <w:rPr>
          <w:color w:val="000000"/>
        </w:rPr>
        <w:t>Randomly selected patches (clusters) of sites within a stand will be harvested.  The User indicates the percentage of cells within a stand to be harvested and the desired patch size (ha) of the groups.  Initial entry sites are randomly selected.  From the initial entry site, the patch spreads to neighboring sites until the desired patch size is reached or there are no available neighbors within the stand.  If the target percentage of cells in the stand has not been cut, a new entry site within the stand is chosen and the process is repeated.  This site selection method may also be used to produce residual patches of uncut sites by specifying a relatively large percentage of the stand.</w:t>
      </w:r>
    </w:p>
    <w:p w14:paraId="00000128" w14:textId="77777777" w:rsidR="00DF6871" w:rsidRDefault="00DA566E">
      <w:pPr>
        <w:pBdr>
          <w:top w:val="nil"/>
          <w:left w:val="nil"/>
          <w:bottom w:val="nil"/>
          <w:right w:val="nil"/>
          <w:between w:val="nil"/>
        </w:pBdr>
        <w:spacing w:after="120"/>
        <w:ind w:left="1152" w:right="1008" w:hanging="1152"/>
        <w:rPr>
          <w:color w:val="000000"/>
        </w:rPr>
      </w:pPr>
      <w:r>
        <w:rPr>
          <w:color w:val="000000"/>
        </w:rPr>
        <w:t>AllowOverlap is an optional parameter that allows patches to overlap, which in concert with a high Percentage value can mimic residual-leave cutting practices.</w:t>
      </w:r>
    </w:p>
    <w:p w14:paraId="00000129" w14:textId="77777777" w:rsidR="00DF6871" w:rsidRDefault="00DA566E">
      <w:pPr>
        <w:pBdr>
          <w:top w:val="nil"/>
          <w:left w:val="nil"/>
          <w:bottom w:val="nil"/>
          <w:right w:val="nil"/>
          <w:between w:val="nil"/>
        </w:pBdr>
        <w:spacing w:after="120"/>
        <w:ind w:left="1152" w:right="1008" w:hanging="1152"/>
        <w:rPr>
          <w:color w:val="000000"/>
        </w:rPr>
      </w:pPr>
      <w:r>
        <w:rPr>
          <w:color w:val="000000"/>
        </w:rPr>
        <w:t>Parameters:</w:t>
      </w:r>
      <w:r>
        <w:rPr>
          <w:color w:val="000000"/>
        </w:rPr>
        <w:tab/>
        <w:t>Percentage, 0% &lt; n &lt;= 100%</w:t>
      </w:r>
    </w:p>
    <w:p w14:paraId="0000012A" w14:textId="77777777" w:rsidR="00DF6871" w:rsidRDefault="00DA566E">
      <w:pPr>
        <w:pBdr>
          <w:top w:val="nil"/>
          <w:left w:val="nil"/>
          <w:bottom w:val="nil"/>
          <w:right w:val="nil"/>
          <w:between w:val="nil"/>
        </w:pBdr>
        <w:spacing w:after="120"/>
        <w:ind w:left="1152" w:right="1008" w:hanging="1152"/>
        <w:rPr>
          <w:color w:val="000000"/>
        </w:rPr>
      </w:pPr>
      <w:r>
        <w:rPr>
          <w:color w:val="000000"/>
        </w:rPr>
        <w:tab/>
      </w:r>
      <w:r>
        <w:rPr>
          <w:color w:val="000000"/>
        </w:rPr>
        <w:tab/>
      </w:r>
      <w:r>
        <w:rPr>
          <w:color w:val="000000"/>
        </w:rPr>
        <w:tab/>
        <w:t>Target Patch Size, in hectares</w:t>
      </w:r>
    </w:p>
    <w:p w14:paraId="0000012B" w14:textId="77777777" w:rsidR="00DF6871" w:rsidRDefault="00DA566E">
      <w:pPr>
        <w:pBdr>
          <w:top w:val="nil"/>
          <w:left w:val="nil"/>
          <w:bottom w:val="nil"/>
          <w:right w:val="nil"/>
          <w:between w:val="nil"/>
        </w:pBdr>
        <w:spacing w:after="120"/>
        <w:ind w:left="2592" w:right="1008" w:firstLine="288"/>
        <w:rPr>
          <w:color w:val="000000"/>
        </w:rPr>
      </w:pPr>
      <w:r>
        <w:rPr>
          <w:color w:val="000000"/>
        </w:rPr>
        <w:t>Priority (optional), PatchSize or PercentCut</w:t>
      </w:r>
    </w:p>
    <w:p w14:paraId="0000012C" w14:textId="77777777" w:rsidR="00DF6871" w:rsidRDefault="00DA566E">
      <w:pPr>
        <w:pBdr>
          <w:top w:val="nil"/>
          <w:left w:val="nil"/>
          <w:bottom w:val="nil"/>
          <w:right w:val="nil"/>
          <w:between w:val="nil"/>
        </w:pBdr>
        <w:spacing w:after="120"/>
        <w:ind w:left="2592" w:right="1008" w:firstLine="288"/>
        <w:rPr>
          <w:color w:val="000000"/>
        </w:rPr>
      </w:pPr>
      <w:r>
        <w:rPr>
          <w:color w:val="000000"/>
        </w:rPr>
        <w:t>Optional: AllowOverlap</w:t>
      </w:r>
    </w:p>
    <w:p w14:paraId="0000012D" w14:textId="77777777" w:rsidR="00DF6871" w:rsidRDefault="00DA566E">
      <w:pPr>
        <w:pBdr>
          <w:top w:val="nil"/>
          <w:left w:val="nil"/>
          <w:bottom w:val="nil"/>
          <w:right w:val="nil"/>
          <w:between w:val="nil"/>
        </w:pBdr>
        <w:spacing w:after="120"/>
        <w:ind w:left="1152" w:right="1008" w:hanging="1152"/>
        <w:rPr>
          <w:color w:val="000000"/>
        </w:rPr>
      </w:pPr>
      <w:r>
        <w:rPr>
          <w:b/>
          <w:color w:val="000000"/>
        </w:rPr>
        <w:t>Note</w:t>
      </w:r>
      <w:r>
        <w:rPr>
          <w:color w:val="000000"/>
        </w:rPr>
        <w:t xml:space="preserve">:  Only the actual area harvested in a stand (some fraction of the total stand) will be counted toward the target percent area harvested in the Implementation Table.  As a result, a prescription with smaller patches will result in more harvest events but the </w:t>
      </w:r>
      <w:r>
        <w:rPr>
          <w:b/>
          <w:color w:val="000000"/>
        </w:rPr>
        <w:t>same total area</w:t>
      </w:r>
      <w:r>
        <w:rPr>
          <w:color w:val="000000"/>
        </w:rPr>
        <w:t xml:space="preserve"> (assuming that other restrictions don’t come into play) harvested as a prescription with larger patches but the same target area cut.</w:t>
      </w:r>
    </w:p>
    <w:p w14:paraId="0000012E" w14:textId="77777777" w:rsidR="00DF6871" w:rsidRDefault="00DA566E">
      <w:pPr>
        <w:pStyle w:val="Heading2"/>
        <w:numPr>
          <w:ilvl w:val="1"/>
          <w:numId w:val="2"/>
        </w:numPr>
      </w:pPr>
      <w:bookmarkStart w:id="60" w:name="_Toc14327426"/>
      <w:r>
        <w:t>Cohort Removal List</w:t>
      </w:r>
      <w:bookmarkEnd w:id="60"/>
      <w:r>
        <w:t xml:space="preserve"> </w:t>
      </w:r>
    </w:p>
    <w:p w14:paraId="0000012F" w14:textId="77777777" w:rsidR="00DF6871" w:rsidRDefault="00DA566E">
      <w:pPr>
        <w:pBdr>
          <w:top w:val="nil"/>
          <w:left w:val="nil"/>
          <w:bottom w:val="nil"/>
          <w:right w:val="nil"/>
          <w:between w:val="nil"/>
        </w:pBdr>
        <w:spacing w:after="120"/>
        <w:ind w:left="1152" w:right="1008" w:hanging="1152"/>
        <w:rPr>
          <w:color w:val="000000"/>
        </w:rPr>
      </w:pPr>
      <w:r>
        <w:rPr>
          <w:color w:val="000000"/>
        </w:rPr>
        <w:t>The User must designate which cohorts are to be removed during each harvest event.  A cohort list must be included in each prescription.</w:t>
      </w:r>
    </w:p>
    <w:p w14:paraId="00000130" w14:textId="77777777" w:rsidR="00DF6871" w:rsidRDefault="00DA566E">
      <w:pPr>
        <w:pStyle w:val="Heading3"/>
        <w:numPr>
          <w:ilvl w:val="2"/>
          <w:numId w:val="2"/>
        </w:numPr>
      </w:pPr>
      <w:bookmarkStart w:id="61" w:name="_Toc14327427"/>
      <w:r>
        <w:t>CohortsRemoved</w:t>
      </w:r>
      <w:bookmarkEnd w:id="61"/>
    </w:p>
    <w:p w14:paraId="00000131" w14:textId="77777777" w:rsidR="00DF6871" w:rsidRDefault="00DA566E">
      <w:pPr>
        <w:pBdr>
          <w:top w:val="nil"/>
          <w:left w:val="nil"/>
          <w:bottom w:val="nil"/>
          <w:right w:val="nil"/>
          <w:between w:val="nil"/>
        </w:pBdr>
        <w:spacing w:after="120"/>
        <w:ind w:left="1152" w:right="1008" w:hanging="1152"/>
        <w:rPr>
          <w:color w:val="000000"/>
        </w:rPr>
      </w:pPr>
      <w:r>
        <w:rPr>
          <w:color w:val="000000"/>
        </w:rPr>
        <w:t>This parameter indicates which cohorts will be removed by the prescription.  Valid values are:</w:t>
      </w:r>
    </w:p>
    <w:p w14:paraId="00000132"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"ClearCut"</w:t>
      </w:r>
      <w:r>
        <w:rPr>
          <w:color w:val="000000"/>
        </w:rPr>
        <w:t xml:space="preserve"> – All the cohorts of all species present at the selected sites will be removed.</w:t>
      </w:r>
    </w:p>
    <w:p w14:paraId="00000133"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lastRenderedPageBreak/>
        <w:t>"PlantOnly"</w:t>
      </w:r>
      <w:r>
        <w:rPr>
          <w:color w:val="000000"/>
        </w:rPr>
        <w:t xml:space="preserve"> – No cohorts of any species will be removed but reproduction will occur according to the succession extension.</w:t>
      </w:r>
    </w:p>
    <w:p w14:paraId="00000134"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"SpeciesList"</w:t>
      </w:r>
      <w:r>
        <w:rPr>
          <w:color w:val="000000"/>
        </w:rPr>
        <w:t xml:space="preserve"> – A list of species that will be harvested follows this parameter</w:t>
      </w:r>
    </w:p>
    <w:p w14:paraId="00000135" w14:textId="77777777" w:rsidR="00DF6871" w:rsidRDefault="00DA566E">
      <w:pPr>
        <w:pStyle w:val="Heading4"/>
        <w:numPr>
          <w:ilvl w:val="3"/>
          <w:numId w:val="2"/>
        </w:numPr>
      </w:pPr>
      <w:bookmarkStart w:id="62" w:name="_Toc14327428"/>
      <w:r>
        <w:t>Species List for Cohort Removal</w:t>
      </w:r>
      <w:bookmarkEnd w:id="62"/>
    </w:p>
    <w:p w14:paraId="00000136" w14:textId="77777777" w:rsidR="00DF6871" w:rsidRDefault="00DA566E">
      <w:pPr>
        <w:pBdr>
          <w:top w:val="nil"/>
          <w:left w:val="nil"/>
          <w:bottom w:val="nil"/>
          <w:right w:val="nil"/>
          <w:between w:val="nil"/>
        </w:pBdr>
        <w:spacing w:after="120"/>
        <w:ind w:left="1152" w:right="1008" w:hanging="1152"/>
        <w:rPr>
          <w:color w:val="000000"/>
        </w:rPr>
      </w:pPr>
      <w:r>
        <w:rPr>
          <w:color w:val="000000"/>
        </w:rPr>
        <w:t>The list has at least one species.  Each species is on a separate line.  The species do not need to appear in any particular order.</w:t>
      </w:r>
    </w:p>
    <w:p w14:paraId="00000137" w14:textId="77777777" w:rsidR="00DF6871" w:rsidRDefault="00DA566E">
      <w:pPr>
        <w:pBdr>
          <w:top w:val="nil"/>
          <w:left w:val="nil"/>
          <w:bottom w:val="nil"/>
          <w:right w:val="nil"/>
          <w:between w:val="nil"/>
        </w:pBdr>
        <w:spacing w:after="120"/>
        <w:ind w:left="1152" w:right="1008" w:hanging="1152"/>
        <w:rPr>
          <w:color w:val="000000"/>
        </w:rPr>
      </w:pPr>
      <w:r>
        <w:rPr>
          <w:color w:val="000000"/>
        </w:rPr>
        <w:t>On each line, after the species’ name, is either a keyword or a list of cohort ages.  The keyword or age list indicates which of the species’ cohorts will be harvested.</w:t>
      </w:r>
    </w:p>
    <w:p w14:paraId="00000138" w14:textId="77777777" w:rsidR="00DF6871" w:rsidRDefault="00DA566E">
      <w:pPr>
        <w:pBdr>
          <w:top w:val="nil"/>
          <w:left w:val="nil"/>
          <w:bottom w:val="nil"/>
          <w:right w:val="nil"/>
          <w:between w:val="nil"/>
        </w:pBdr>
        <w:spacing w:after="120"/>
        <w:ind w:left="1152" w:right="1008" w:hanging="1152"/>
        <w:rPr>
          <w:color w:val="000000"/>
        </w:rPr>
      </w:pPr>
      <w:r>
        <w:rPr>
          <w:color w:val="000000"/>
        </w:rPr>
        <w:t>Valid cohort keywords are:</w:t>
      </w:r>
    </w:p>
    <w:p w14:paraId="00000139"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w:t>
      </w:r>
      <w:r>
        <w:rPr>
          <w:color w:val="000000"/>
        </w:rPr>
        <w:t xml:space="preserve"> – All the species’ cohorts will be removed.</w:t>
      </w:r>
    </w:p>
    <w:p w14:paraId="0000013A"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"Youngest"</w:t>
      </w:r>
      <w:r>
        <w:rPr>
          <w:color w:val="000000"/>
        </w:rPr>
        <w:t xml:space="preserve"> – Only the youngest cohort will be removed.</w:t>
      </w:r>
    </w:p>
    <w:p w14:paraId="0000013B"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"Oldest"</w:t>
      </w:r>
      <w:r>
        <w:rPr>
          <w:color w:val="000000"/>
        </w:rPr>
        <w:t xml:space="preserve"> – Only the oldest cohort will be removed.</w:t>
      </w:r>
    </w:p>
    <w:p w14:paraId="0000013C"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"AllExceptYoungest"</w:t>
      </w:r>
      <w:r>
        <w:rPr>
          <w:color w:val="000000"/>
        </w:rPr>
        <w:t xml:space="preserve"> – All the species’ cohorts except the youngest cohort will be removed.  Only the youngest cohort is left.</w:t>
      </w:r>
    </w:p>
    <w:p w14:paraId="0000013D"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"AllExceptOldest"</w:t>
      </w:r>
      <w:r>
        <w:rPr>
          <w:color w:val="000000"/>
        </w:rPr>
        <w:t xml:space="preserve"> – All the species’ cohorts except the oldest cohort will be removed.  Only the oldest cohort is left.</w:t>
      </w:r>
    </w:p>
    <w:p w14:paraId="0000013E" w14:textId="77777777" w:rsidR="00DF6871" w:rsidRDefault="00DA566E">
      <w:pPr>
        <w:numPr>
          <w:ilvl w:val="0"/>
          <w:numId w:val="3"/>
        </w:numPr>
        <w:pBdr>
          <w:top w:val="nil"/>
          <w:left w:val="nil"/>
          <w:bottom w:val="nil"/>
          <w:right w:val="nil"/>
          <w:between w:val="nil"/>
        </w:pBdr>
        <w:spacing w:after="120"/>
        <w:ind w:right="1008"/>
      </w:pPr>
      <w:r>
        <w:rPr>
          <w:rFonts w:ascii="Courier New" w:eastAsia="Courier New" w:hAnsi="Courier New" w:cs="Courier New"/>
          <w:color w:val="000000"/>
          <w:sz w:val="20"/>
          <w:szCs w:val="20"/>
        </w:rPr>
        <w:t>"1/</w:t>
      </w:r>
      <w:r>
        <w:rPr>
          <w:rFonts w:ascii="Courier New" w:eastAsia="Courier New" w:hAnsi="Courier New" w:cs="Courier New"/>
          <w:i/>
          <w:color w:val="000000"/>
          <w:sz w:val="20"/>
          <w:szCs w:val="20"/>
        </w:rPr>
        <w:t>N</w:t>
      </w:r>
      <w:r>
        <w:rPr>
          <w:rFonts w:ascii="Courier New" w:eastAsia="Courier New" w:hAnsi="Courier New" w:cs="Courier New"/>
          <w:color w:val="000000"/>
          <w:sz w:val="20"/>
          <w:szCs w:val="20"/>
        </w:rPr>
        <w:t>"</w:t>
      </w:r>
      <w:r>
        <w:rPr>
          <w:color w:val="000000"/>
        </w:rPr>
        <w:t xml:space="preserve"> – A fraction of the species’ cohorts are removed, by going through the cohorts from youngest to oldest, and removing every </w:t>
      </w:r>
      <w:r>
        <w:rPr>
          <w:i/>
          <w:color w:val="000000"/>
        </w:rPr>
        <w:t>N</w:t>
      </w:r>
      <w:r>
        <w:rPr>
          <w:color w:val="000000"/>
          <w:vertAlign w:val="superscript"/>
        </w:rPr>
        <w:t>th</w:t>
      </w:r>
      <w:r>
        <w:rPr>
          <w:color w:val="000000"/>
        </w:rPr>
        <w:t xml:space="preserve"> cohort that is present.  </w:t>
      </w:r>
      <w:r>
        <w:rPr>
          <w:i/>
          <w:color w:val="000000"/>
        </w:rPr>
        <w:t>N</w:t>
      </w:r>
      <w:r>
        <w:rPr>
          <w:color w:val="000000"/>
        </w:rPr>
        <w:t xml:space="preserve"> is an integer &gt; 0.  No whitespace is allowed in the fraction (i.e., no whitespace is allowed before or after the </w:t>
      </w:r>
      <w:r>
        <w:rPr>
          <w:rFonts w:ascii="Courier New" w:eastAsia="Courier New" w:hAnsi="Courier New" w:cs="Courier New"/>
          <w:color w:val="000000"/>
          <w:sz w:val="20"/>
          <w:szCs w:val="20"/>
        </w:rPr>
        <w:t>"/"</w:t>
      </w:r>
      <w:r>
        <w:rPr>
          <w:color w:val="000000"/>
        </w:rPr>
        <w:t xml:space="preserve"> character).</w:t>
      </w:r>
    </w:p>
    <w:p w14:paraId="0000013F"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An age list has one or more items separated by whitespace.  An item is either an individual cohort age or a range of ages.  The format for an age range is </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age</w:t>
      </w:r>
      <w:r>
        <w:rPr>
          <w:rFonts w:ascii="Courier New" w:eastAsia="Courier New" w:hAnsi="Courier New" w:cs="Courier New"/>
          <w:i/>
          <w:color w:val="000000"/>
          <w:sz w:val="20"/>
          <w:szCs w:val="20"/>
          <w:vertAlign w:val="subscript"/>
        </w:rPr>
        <w:t>start</w:t>
      </w:r>
      <w:r>
        <w:rPr>
          <w:rFonts w:ascii="Courier New" w:eastAsia="Courier New" w:hAnsi="Courier New" w:cs="Courier New"/>
          <w:color w:val="000000"/>
          <w:sz w:val="20"/>
          <w:szCs w:val="20"/>
        </w:rPr>
        <w:t>-</w:t>
      </w:r>
      <w:r>
        <w:rPr>
          <w:rFonts w:ascii="Courier New" w:eastAsia="Courier New" w:hAnsi="Courier New" w:cs="Courier New"/>
          <w:i/>
          <w:color w:val="000000"/>
          <w:sz w:val="20"/>
          <w:szCs w:val="20"/>
        </w:rPr>
        <w:t>age</w:t>
      </w:r>
      <w:r>
        <w:rPr>
          <w:rFonts w:ascii="Courier New" w:eastAsia="Courier New" w:hAnsi="Courier New" w:cs="Courier New"/>
          <w:i/>
          <w:color w:val="000000"/>
          <w:sz w:val="20"/>
          <w:szCs w:val="20"/>
          <w:vertAlign w:val="subscript"/>
        </w:rPr>
        <w:t>end</w:t>
      </w:r>
      <w:r>
        <w:rPr>
          <w:rFonts w:ascii="Courier New" w:eastAsia="Courier New" w:hAnsi="Courier New" w:cs="Courier New"/>
          <w:color w:val="000000"/>
          <w:sz w:val="20"/>
          <w:szCs w:val="20"/>
        </w:rPr>
        <w:t>"</w:t>
      </w:r>
      <w:r>
        <w:rPr>
          <w:color w:val="000000"/>
        </w:rPr>
        <w:t xml:space="preserve"> where </w:t>
      </w:r>
      <w:r>
        <w:rPr>
          <w:i/>
          <w:color w:val="000000"/>
        </w:rPr>
        <w:t>age</w:t>
      </w:r>
      <w:r>
        <w:rPr>
          <w:i/>
          <w:color w:val="000000"/>
          <w:vertAlign w:val="subscript"/>
        </w:rPr>
        <w:t>start</w:t>
      </w:r>
      <w:r>
        <w:rPr>
          <w:rFonts w:ascii="Gungsuh" w:eastAsia="Gungsuh" w:hAnsi="Gungsuh" w:cs="Gungsuh"/>
          <w:color w:val="000000"/>
        </w:rPr>
        <w:t xml:space="preserve"> ≤ </w:t>
      </w:r>
      <w:r>
        <w:rPr>
          <w:i/>
          <w:color w:val="000000"/>
        </w:rPr>
        <w:t>age</w:t>
      </w:r>
      <w:r>
        <w:rPr>
          <w:i/>
          <w:color w:val="000000"/>
          <w:vertAlign w:val="subscript"/>
        </w:rPr>
        <w:t>end</w:t>
      </w:r>
      <w:r>
        <w:rPr>
          <w:color w:val="000000"/>
        </w:rPr>
        <w:t>.  Each age in the list, whether individual or the endpoint of a range, is an integer between 1 and 65,535.</w:t>
      </w:r>
    </w:p>
    <w:p w14:paraId="00000140" w14:textId="77777777" w:rsidR="00DF6871" w:rsidRDefault="00DA566E">
      <w:pPr>
        <w:pBdr>
          <w:top w:val="nil"/>
          <w:left w:val="nil"/>
          <w:bottom w:val="nil"/>
          <w:right w:val="nil"/>
          <w:between w:val="nil"/>
        </w:pBdr>
        <w:spacing w:after="120"/>
        <w:ind w:left="1152" w:right="1008" w:hanging="1152"/>
        <w:rPr>
          <w:color w:val="000000"/>
        </w:rPr>
      </w:pPr>
      <w:r>
        <w:rPr>
          <w:color w:val="000000"/>
        </w:rPr>
        <w:t>The ages and ranges in the list can appear in any order.  An individual age cannot be repeated in the list.  Also, a range cannot overlap any other range or include any listed individual age.</w:t>
      </w:r>
    </w:p>
    <w:p w14:paraId="00000141" w14:textId="77777777" w:rsidR="00DF6871" w:rsidRDefault="00DA566E">
      <w:pPr>
        <w:pBdr>
          <w:top w:val="nil"/>
          <w:left w:val="nil"/>
          <w:bottom w:val="nil"/>
          <w:right w:val="nil"/>
          <w:between w:val="nil"/>
        </w:pBdr>
        <w:spacing w:after="120"/>
        <w:ind w:left="1152" w:right="1008" w:hanging="1152"/>
        <w:rPr>
          <w:color w:val="000000"/>
        </w:rPr>
      </w:pPr>
      <w:r>
        <w:rPr>
          <w:color w:val="000000"/>
        </w:rPr>
        <w:t>A species cohort will be removed if the cohort’s age is one of the individual ages in the list or if its age lies within one of the ranges in the list.</w:t>
      </w:r>
    </w:p>
    <w:p w14:paraId="00000142" w14:textId="77777777" w:rsidR="00DF6871" w:rsidRDefault="00DA566E">
      <w:pPr>
        <w:pBdr>
          <w:top w:val="nil"/>
          <w:left w:val="nil"/>
          <w:bottom w:val="nil"/>
          <w:right w:val="nil"/>
          <w:between w:val="nil"/>
        </w:pBdr>
        <w:spacing w:after="120"/>
        <w:ind w:left="1152" w:right="1008" w:hanging="1152"/>
        <w:rPr>
          <w:color w:val="000000"/>
        </w:rPr>
      </w:pPr>
      <w:r>
        <w:rPr>
          <w:color w:val="000000"/>
        </w:rPr>
        <w:t>Example:</w:t>
      </w:r>
    </w:p>
    <w:p w14:paraId="00000143"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&gt;&gt;  Species     Cohorts removed</w:t>
      </w:r>
    </w:p>
    <w:p w14:paraId="00000144"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&gt;&gt;  -------     ---------</w:t>
      </w:r>
    </w:p>
    <w:p w14:paraId="00000145"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abiebals    35-100 140 150-160</w:t>
      </w:r>
    </w:p>
    <w:p w14:paraId="00000146"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acerrubr    AllExceptYoungest</w:t>
      </w:r>
    </w:p>
    <w:p w14:paraId="00000147"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pinubank    1/3</w:t>
      </w:r>
    </w:p>
    <w:p w14:paraId="00000148" w14:textId="77777777" w:rsidR="00DF6871" w:rsidRDefault="00DA566E">
      <w:pPr>
        <w:pStyle w:val="Heading3"/>
        <w:numPr>
          <w:ilvl w:val="2"/>
          <w:numId w:val="2"/>
        </w:numPr>
      </w:pPr>
      <w:bookmarkStart w:id="63" w:name="_Toc14327429"/>
      <w:r>
        <w:t>Plant</w:t>
      </w:r>
      <w:bookmarkEnd w:id="63"/>
    </w:p>
    <w:p w14:paraId="00000149" w14:textId="77777777" w:rsidR="00DF6871" w:rsidRDefault="00DA566E">
      <w:pPr>
        <w:pBdr>
          <w:top w:val="nil"/>
          <w:left w:val="nil"/>
          <w:bottom w:val="nil"/>
          <w:right w:val="nil"/>
          <w:between w:val="nil"/>
        </w:pBdr>
        <w:spacing w:after="120"/>
        <w:ind w:left="1152" w:right="1008" w:hanging="1152"/>
        <w:rPr>
          <w:color w:val="000000"/>
        </w:rPr>
      </w:pPr>
      <w:r>
        <w:rPr>
          <w:color w:val="000000"/>
        </w:rPr>
        <w:t>This optional parameter indicates which species should be planted at a site after it is harvested.  Value: A list of one or more species names separated by whitespace.</w:t>
      </w:r>
    </w:p>
    <w:p w14:paraId="0000014A" w14:textId="116D6FF7" w:rsidR="00DF6871" w:rsidRDefault="00DA566E">
      <w:pPr>
        <w:pBdr>
          <w:top w:val="nil"/>
          <w:left w:val="nil"/>
          <w:bottom w:val="nil"/>
          <w:right w:val="nil"/>
          <w:between w:val="nil"/>
        </w:pBdr>
        <w:spacing w:after="120"/>
        <w:ind w:left="1152" w:right="1008" w:hanging="1152"/>
        <w:rPr>
          <w:color w:val="000000"/>
        </w:rPr>
      </w:pPr>
      <w:r>
        <w:rPr>
          <w:color w:val="000000"/>
        </w:rPr>
        <w:t xml:space="preserve">Example:  </w:t>
      </w:r>
      <w:r w:rsidR="003A0D36">
        <w:rPr>
          <w:color w:val="000000"/>
        </w:rPr>
        <w:t>P</w:t>
      </w:r>
      <w:r>
        <w:rPr>
          <w:color w:val="000000"/>
        </w:rPr>
        <w:t>lant pinustro</w:t>
      </w:r>
    </w:p>
    <w:p w14:paraId="0000014B"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Planting </w:t>
      </w:r>
      <w:r>
        <w:rPr>
          <w:b/>
          <w:color w:val="000000"/>
        </w:rPr>
        <w:t>may</w:t>
      </w:r>
      <w:r>
        <w:rPr>
          <w:color w:val="000000"/>
        </w:rPr>
        <w:t xml:space="preserve"> prevent the establishment of other species in the current time step depending on the succession extension used. Please consult the user guide for your selected succession extension for details on Reproduction priorities.</w:t>
      </w:r>
    </w:p>
    <w:p w14:paraId="0000014C" w14:textId="77777777" w:rsidR="00DF6871" w:rsidRDefault="00DA566E">
      <w:pPr>
        <w:pStyle w:val="Heading2"/>
        <w:numPr>
          <w:ilvl w:val="1"/>
          <w:numId w:val="2"/>
        </w:numPr>
      </w:pPr>
      <w:bookmarkStart w:id="64" w:name="_Toc14327430"/>
      <w:r>
        <w:t>Repeated Prescriptions</w:t>
      </w:r>
      <w:bookmarkEnd w:id="64"/>
      <w:r>
        <w:t xml:space="preserve"> </w:t>
      </w:r>
    </w:p>
    <w:p w14:paraId="0000014D"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Prescriptions are typically applied at each time step, with stands selected for harvest based on a new ranking at each time step.  However, some prescriptions require the same stand to be harvested later in a predictable way.  Therefore, prescriptions can optionally specify a predictable repeat harvest in one of two ways:  single repeat or multiple repeat.  These options can be used in combination with any of the stand qualifiers or ranking procedures given above.  However, note that the multiple repeat harvests will only be qualified and ranked </w:t>
      </w:r>
      <w:r>
        <w:rPr>
          <w:b/>
          <w:color w:val="000000"/>
        </w:rPr>
        <w:t>once</w:t>
      </w:r>
      <w:r>
        <w:rPr>
          <w:color w:val="000000"/>
        </w:rPr>
        <w:t xml:space="preserve">.  </w:t>
      </w:r>
    </w:p>
    <w:p w14:paraId="0000014E" w14:textId="77777777" w:rsidR="00DF6871" w:rsidRDefault="00DA566E">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Stands set aside for repeated harvests within one prescription are not available for harvesting by other prescriptions.  </w:t>
      </w:r>
    </w:p>
    <w:p w14:paraId="0000014F" w14:textId="2689B7CF" w:rsidR="00DF6871" w:rsidRDefault="00DA566E">
      <w:pPr>
        <w:pBdr>
          <w:top w:val="nil"/>
          <w:left w:val="nil"/>
          <w:bottom w:val="nil"/>
          <w:right w:val="nil"/>
          <w:between w:val="nil"/>
        </w:pBdr>
        <w:spacing w:after="120"/>
        <w:ind w:left="1152" w:right="1008" w:hanging="1152"/>
        <w:rPr>
          <w:i/>
          <w:color w:val="000000"/>
        </w:rPr>
      </w:pPr>
      <w:r>
        <w:rPr>
          <w:b/>
          <w:i/>
          <w:color w:val="000000"/>
        </w:rPr>
        <w:t>Note:</w:t>
      </w:r>
      <w:r>
        <w:rPr>
          <w:i/>
          <w:color w:val="000000"/>
        </w:rPr>
        <w:t xml:space="preserve"> </w:t>
      </w:r>
      <w:r w:rsidR="00C6778D">
        <w:rPr>
          <w:i/>
          <w:color w:val="000000"/>
        </w:rPr>
        <w:t xml:space="preserve">The SiteSelector value used in initial entries is also used </w:t>
      </w:r>
      <w:r>
        <w:rPr>
          <w:i/>
          <w:color w:val="000000"/>
        </w:rPr>
        <w:t>in all repeat entries.</w:t>
      </w:r>
    </w:p>
    <w:p w14:paraId="00000150" w14:textId="77777777" w:rsidR="00DF6871" w:rsidRDefault="00DA566E">
      <w:pPr>
        <w:pStyle w:val="Heading3"/>
        <w:numPr>
          <w:ilvl w:val="2"/>
          <w:numId w:val="2"/>
        </w:numPr>
      </w:pPr>
      <w:bookmarkStart w:id="65" w:name="_Toc14327431"/>
      <w:r>
        <w:t>Single Repeat Harvests</w:t>
      </w:r>
      <w:bookmarkEnd w:id="65"/>
    </w:p>
    <w:p w14:paraId="00000151" w14:textId="77DA2317" w:rsidR="00DF6871" w:rsidRDefault="00DA566E">
      <w:pPr>
        <w:pBdr>
          <w:top w:val="nil"/>
          <w:left w:val="nil"/>
          <w:bottom w:val="nil"/>
          <w:right w:val="nil"/>
          <w:between w:val="nil"/>
        </w:pBdr>
        <w:spacing w:after="120"/>
        <w:ind w:left="1152" w:right="1008" w:hanging="1152"/>
        <w:rPr>
          <w:color w:val="000000"/>
        </w:rPr>
      </w:pPr>
      <w:r>
        <w:rPr>
          <w:color w:val="000000"/>
        </w:rPr>
        <w:t xml:space="preserve">A single repeat is necessary when performing seed tree or shelterwood harvests.  For example, most cohorts of a white pine stand may be removed, leaving only the oldest cohort.  After a designated interval, allowing enough time for regeneration via seeding, the oldest cohort is also removed.  </w:t>
      </w:r>
      <w:r>
        <w:rPr>
          <w:b/>
          <w:color w:val="000000"/>
        </w:rPr>
        <w:t>These stands are re-harvested once after the designated interval.</w:t>
      </w:r>
      <w:r>
        <w:rPr>
          <w:color w:val="000000"/>
        </w:rPr>
        <w:t xml:space="preserve">  Although stands are ranked for the initial harvest, </w:t>
      </w:r>
      <w:r>
        <w:rPr>
          <w:b/>
          <w:color w:val="000000"/>
        </w:rPr>
        <w:t>the second harvest will occur automatically without a re-ranking</w:t>
      </w:r>
      <w:r>
        <w:rPr>
          <w:color w:val="000000"/>
        </w:rPr>
        <w:t xml:space="preserve">.  A second cohort removal list </w:t>
      </w:r>
      <w:r>
        <w:rPr>
          <w:b/>
          <w:color w:val="000000"/>
        </w:rPr>
        <w:t>must</w:t>
      </w:r>
      <w:r>
        <w:rPr>
          <w:color w:val="000000"/>
        </w:rPr>
        <w:t xml:space="preserve"> be provided for repeat harvests.  Time-since-last-harvest will be updated after both harvests.  </w:t>
      </w:r>
    </w:p>
    <w:p w14:paraId="00000152" w14:textId="77777777" w:rsidR="00DF6871" w:rsidRDefault="00DA566E">
      <w:pPr>
        <w:pBdr>
          <w:top w:val="nil"/>
          <w:left w:val="nil"/>
          <w:bottom w:val="nil"/>
          <w:right w:val="nil"/>
          <w:between w:val="nil"/>
        </w:pBdr>
        <w:spacing w:after="120"/>
        <w:ind w:left="1152" w:right="1008" w:hanging="1152"/>
        <w:rPr>
          <w:color w:val="000000"/>
        </w:rPr>
      </w:pPr>
      <w:r>
        <w:rPr>
          <w:color w:val="000000"/>
        </w:rPr>
        <w:lastRenderedPageBreak/>
        <w:t xml:space="preserve">The </w:t>
      </w:r>
      <w:r>
        <w:rPr>
          <w:b/>
          <w:color w:val="000000"/>
        </w:rPr>
        <w:t>SingleRepeat</w:t>
      </w:r>
      <w:r>
        <w:rPr>
          <w:color w:val="000000"/>
        </w:rPr>
        <w:t xml:space="preserve"> optional parameter indicates that the prescription is a single repeat-harvest (see section 2.1).  The parameter specifies the interval between the initial harvest and the repeat harvest of the selected stands.  Value: integer &gt; 0.  Units: years.</w:t>
      </w:r>
    </w:p>
    <w:p w14:paraId="00000153" w14:textId="77777777" w:rsidR="00DF6871" w:rsidRDefault="00DA566E">
      <w:pPr>
        <w:pStyle w:val="Heading4"/>
        <w:numPr>
          <w:ilvl w:val="3"/>
          <w:numId w:val="2"/>
        </w:numPr>
      </w:pPr>
      <w:bookmarkStart w:id="66" w:name="_Toc14327432"/>
      <w:r>
        <w:t>CohortsRemoved and Plant Parameters for Single-Repeat Harvests</w:t>
      </w:r>
      <w:bookmarkEnd w:id="66"/>
    </w:p>
    <w:p w14:paraId="00000154" w14:textId="77777777" w:rsidR="00DF6871" w:rsidRDefault="00DA566E">
      <w:pPr>
        <w:pBdr>
          <w:top w:val="nil"/>
          <w:left w:val="nil"/>
          <w:bottom w:val="nil"/>
          <w:right w:val="nil"/>
          <w:between w:val="nil"/>
        </w:pBdr>
        <w:spacing w:after="120"/>
        <w:ind w:left="1152" w:right="1008" w:hanging="1152"/>
        <w:rPr>
          <w:color w:val="000000"/>
        </w:rPr>
      </w:pPr>
      <w:r>
        <w:rPr>
          <w:color w:val="000000"/>
        </w:rPr>
        <w:t>In order to specify which cohorts are to be removed during the repeat harvest, a 2</w:t>
      </w:r>
      <w:r>
        <w:rPr>
          <w:color w:val="000000"/>
          <w:vertAlign w:val="superscript"/>
        </w:rPr>
        <w:t>nd</w:t>
      </w:r>
      <w:r>
        <w:rPr>
          <w:color w:val="000000"/>
        </w:rPr>
        <w:t xml:space="preserve"> use of the CohortsRemoved parameter (see section 2.6.1 above) must follow the SingleRepeat parameter.</w:t>
      </w:r>
    </w:p>
    <w:p w14:paraId="00000155" w14:textId="77777777" w:rsidR="00DF6871" w:rsidRDefault="00DA566E">
      <w:pPr>
        <w:pBdr>
          <w:top w:val="nil"/>
          <w:left w:val="nil"/>
          <w:bottom w:val="nil"/>
          <w:right w:val="nil"/>
          <w:between w:val="nil"/>
        </w:pBdr>
        <w:spacing w:after="120"/>
        <w:ind w:left="1152" w:right="1008" w:hanging="1152"/>
        <w:rPr>
          <w:color w:val="000000"/>
        </w:rPr>
      </w:pPr>
      <w:r>
        <w:rPr>
          <w:color w:val="000000"/>
        </w:rPr>
        <w:t>Also, if the repeat harvest involves the planting of species, a second use of the Plant parameter (see section 2.6.2 above) may follow the second use of the CohortsRemoved parameter.</w:t>
      </w:r>
    </w:p>
    <w:p w14:paraId="00000156" w14:textId="77777777" w:rsidR="00DF6871" w:rsidRDefault="00DA566E">
      <w:pPr>
        <w:pStyle w:val="Heading3"/>
        <w:numPr>
          <w:ilvl w:val="2"/>
          <w:numId w:val="2"/>
        </w:numPr>
      </w:pPr>
      <w:bookmarkStart w:id="67" w:name="_Toc14327433"/>
      <w:r>
        <w:t>Multiple Repeat Harvests</w:t>
      </w:r>
      <w:bookmarkEnd w:id="67"/>
    </w:p>
    <w:p w14:paraId="00000157"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Multiple repeat harvests can be used to mimic selective harvesting, clearcutting, and other silvicultural practices where stands are repeatedly entered to remove specific cohorts.  At a regular, specified interval, typically allowing enough time for maturation, the stands are harvested again.  </w:t>
      </w:r>
      <w:r>
        <w:rPr>
          <w:b/>
          <w:color w:val="000000"/>
        </w:rPr>
        <w:t>These stands are only ranked once during the initial harvesting period and are repeatedly (periodically) harvested.</w:t>
      </w:r>
      <w:r>
        <w:rPr>
          <w:color w:val="000000"/>
        </w:rPr>
        <w:t xml:space="preserve">  </w:t>
      </w:r>
    </w:p>
    <w:p w14:paraId="00000158" w14:textId="77777777" w:rsidR="00DF6871" w:rsidRDefault="00DA566E">
      <w:pPr>
        <w:pBdr>
          <w:top w:val="nil"/>
          <w:left w:val="nil"/>
          <w:bottom w:val="nil"/>
          <w:right w:val="nil"/>
          <w:between w:val="nil"/>
        </w:pBdr>
        <w:spacing w:after="120"/>
        <w:ind w:left="1152" w:right="1008" w:hanging="1152"/>
        <w:rPr>
          <w:i/>
          <w:color w:val="000000"/>
        </w:rPr>
      </w:pPr>
      <w:r>
        <w:rPr>
          <w:i/>
          <w:color w:val="000000"/>
        </w:rPr>
        <w:t>User Hint:  If re-ranking of multiple repeat harvests is desired, give the prescription an early ending in the Harvest Implementation Table, below and create a new entry in the same table with a later start date.</w:t>
      </w:r>
    </w:p>
    <w:p w14:paraId="00000159" w14:textId="77777777" w:rsidR="00DF6871" w:rsidRDefault="00DA566E">
      <w:pPr>
        <w:pBdr>
          <w:top w:val="nil"/>
          <w:left w:val="nil"/>
          <w:bottom w:val="nil"/>
          <w:right w:val="nil"/>
          <w:between w:val="nil"/>
        </w:pBdr>
        <w:spacing w:after="120"/>
        <w:ind w:left="1152" w:right="1008" w:hanging="1152"/>
        <w:rPr>
          <w:color w:val="000000"/>
        </w:rPr>
      </w:pPr>
      <w:r>
        <w:rPr>
          <w:color w:val="000000"/>
        </w:rPr>
        <w:t>The MultipleRepeat optional parameter indicates that the prescription is a multiple repeat-harvest.  The parameter specifies the interval between the successive harvests of the selected stands.  Value: integer &gt; 0.  Units: years.</w:t>
      </w:r>
    </w:p>
    <w:p w14:paraId="0000015A"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Optional parameter: TimesToRepeat (positive integer).  Can be used to limit the number of times that the MultipleRepeat is executed.  By default it will repeat until the simulation ends because the end time step given in the implementation table applies only to the initiation of prescriptions. </w:t>
      </w:r>
    </w:p>
    <w:p w14:paraId="0000015B" w14:textId="77777777" w:rsidR="00DF6871" w:rsidRDefault="00DA566E">
      <w:pPr>
        <w:pStyle w:val="Heading2"/>
        <w:numPr>
          <w:ilvl w:val="1"/>
          <w:numId w:val="2"/>
        </w:numPr>
      </w:pPr>
      <w:bookmarkStart w:id="68" w:name="_Toc14327434"/>
      <w:r>
        <w:t>Other Prescription Parameters</w:t>
      </w:r>
      <w:bookmarkEnd w:id="68"/>
    </w:p>
    <w:p w14:paraId="0000015C" w14:textId="77777777" w:rsidR="00DF6871" w:rsidRDefault="00DA566E">
      <w:pPr>
        <w:pBdr>
          <w:top w:val="nil"/>
          <w:left w:val="nil"/>
          <w:bottom w:val="nil"/>
          <w:right w:val="nil"/>
          <w:between w:val="nil"/>
        </w:pBdr>
        <w:spacing w:after="120"/>
        <w:ind w:left="1152" w:right="1008" w:hanging="1152"/>
        <w:rPr>
          <w:color w:val="000000"/>
        </w:rPr>
      </w:pPr>
      <w:r>
        <w:rPr>
          <w:color w:val="000000"/>
        </w:rPr>
        <w:t>There are two parameters that do not fall easily into the other categories of behavior (ranking, qualification, site selection, cohort removal).</w:t>
      </w:r>
    </w:p>
    <w:p w14:paraId="0000015D" w14:textId="77777777" w:rsidR="00DF6871" w:rsidRDefault="00DA566E">
      <w:pPr>
        <w:pStyle w:val="Heading3"/>
        <w:numPr>
          <w:ilvl w:val="2"/>
          <w:numId w:val="2"/>
        </w:numPr>
      </w:pPr>
      <w:bookmarkStart w:id="69" w:name="_Toc14327435"/>
      <w:r>
        <w:lastRenderedPageBreak/>
        <w:t>MinTimeSinceDamage</w:t>
      </w:r>
      <w:bookmarkEnd w:id="69"/>
    </w:p>
    <w:p w14:paraId="0000015E" w14:textId="77777777" w:rsidR="00DF6871" w:rsidRDefault="00DA566E">
      <w:pPr>
        <w:pBdr>
          <w:top w:val="nil"/>
          <w:left w:val="nil"/>
          <w:bottom w:val="nil"/>
          <w:right w:val="nil"/>
          <w:between w:val="nil"/>
        </w:pBdr>
        <w:spacing w:after="120"/>
        <w:ind w:left="1152" w:right="1008" w:hanging="1152"/>
        <w:rPr>
          <w:color w:val="000000"/>
        </w:rPr>
      </w:pPr>
      <w:r>
        <w:rPr>
          <w:color w:val="000000"/>
        </w:rPr>
        <w:t>This is a site (cell) qualification whereby you can exclude individual sites within a stand if they have not reached a minimum time since damaged by disturbance, including fire, wind, insects, and harvesting.</w:t>
      </w:r>
    </w:p>
    <w:p w14:paraId="0000015F" w14:textId="77777777" w:rsidR="00DF6871" w:rsidRDefault="00DA566E">
      <w:pPr>
        <w:pStyle w:val="Heading3"/>
        <w:numPr>
          <w:ilvl w:val="2"/>
          <w:numId w:val="2"/>
        </w:numPr>
      </w:pPr>
      <w:bookmarkStart w:id="70" w:name="_Toc14327436"/>
      <w:r>
        <w:t>PreventEstablishment</w:t>
      </w:r>
      <w:bookmarkEnd w:id="70"/>
    </w:p>
    <w:p w14:paraId="00000160" w14:textId="77777777" w:rsidR="00DF6871" w:rsidRDefault="00DA566E">
      <w:pPr>
        <w:pBdr>
          <w:top w:val="nil"/>
          <w:left w:val="nil"/>
          <w:bottom w:val="nil"/>
          <w:right w:val="nil"/>
          <w:between w:val="nil"/>
        </w:pBdr>
        <w:spacing w:after="120"/>
        <w:ind w:left="1152" w:right="1008" w:hanging="1152"/>
        <w:rPr>
          <w:color w:val="000000"/>
        </w:rPr>
      </w:pPr>
      <w:r>
        <w:rPr>
          <w:color w:val="000000"/>
        </w:rP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14:paraId="00000161" w14:textId="77777777" w:rsidR="00DF6871" w:rsidRDefault="00DF6871">
      <w:pPr>
        <w:pBdr>
          <w:top w:val="nil"/>
          <w:left w:val="nil"/>
          <w:bottom w:val="nil"/>
          <w:right w:val="nil"/>
          <w:between w:val="nil"/>
        </w:pBdr>
        <w:spacing w:after="120"/>
        <w:ind w:left="1152" w:right="1008" w:hanging="1152"/>
        <w:rPr>
          <w:color w:val="000000"/>
        </w:rPr>
      </w:pPr>
    </w:p>
    <w:p w14:paraId="00000162" w14:textId="77777777" w:rsidR="00DF6871" w:rsidRDefault="00DA566E">
      <w:pPr>
        <w:pStyle w:val="Heading1"/>
        <w:numPr>
          <w:ilvl w:val="0"/>
          <w:numId w:val="2"/>
        </w:numPr>
      </w:pPr>
      <w:r>
        <w:br w:type="page"/>
      </w:r>
      <w:bookmarkStart w:id="71" w:name="_Toc14327437"/>
      <w:r>
        <w:lastRenderedPageBreak/>
        <w:t>Other Inputs</w:t>
      </w:r>
      <w:bookmarkEnd w:id="71"/>
    </w:p>
    <w:p w14:paraId="0000016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extension has three input files: a text file containing input parameters and two input maps (see section 3.3).  The text file must comply with the general format requirements described in section 3.1 </w:t>
      </w:r>
      <w:r>
        <w:rPr>
          <w:i/>
          <w:color w:val="000000"/>
        </w:rPr>
        <w:t>Text Input Files</w:t>
      </w:r>
      <w:r>
        <w:rPr>
          <w:color w:val="000000"/>
        </w:rPr>
        <w:t xml:space="preserve"> in the </w:t>
      </w:r>
      <w:r>
        <w:rPr>
          <w:i/>
          <w:color w:val="000000"/>
        </w:rPr>
        <w:t>LANDIS-II Model User Guide</w:t>
      </w:r>
      <w:r>
        <w:rPr>
          <w:color w:val="000000"/>
        </w:rPr>
        <w:t>.</w:t>
      </w:r>
    </w:p>
    <w:p w14:paraId="00000164" w14:textId="77777777" w:rsidR="00DF6871" w:rsidRDefault="00DA566E">
      <w:pPr>
        <w:pStyle w:val="Heading2"/>
        <w:numPr>
          <w:ilvl w:val="1"/>
          <w:numId w:val="2"/>
        </w:numPr>
      </w:pPr>
      <w:bookmarkStart w:id="72" w:name="_Toc14327438"/>
      <w:r>
        <w:t>LandisData</w:t>
      </w:r>
      <w:bookmarkEnd w:id="72"/>
    </w:p>
    <w:p w14:paraId="00000165"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parameter’s value must be </w:t>
      </w:r>
      <w:r>
        <w:rPr>
          <w:rFonts w:ascii="Courier New" w:eastAsia="Courier New" w:hAnsi="Courier New" w:cs="Courier New"/>
          <w:color w:val="000000"/>
          <w:sz w:val="20"/>
          <w:szCs w:val="20"/>
        </w:rPr>
        <w:t>"Base Harvest"</w:t>
      </w:r>
      <w:r>
        <w:rPr>
          <w:color w:val="000000"/>
        </w:rPr>
        <w:t>.</w:t>
      </w:r>
    </w:p>
    <w:p w14:paraId="00000166" w14:textId="77777777" w:rsidR="00DF6871" w:rsidRDefault="00DA566E">
      <w:pPr>
        <w:pStyle w:val="Heading2"/>
        <w:numPr>
          <w:ilvl w:val="1"/>
          <w:numId w:val="2"/>
        </w:numPr>
      </w:pPr>
      <w:bookmarkStart w:id="73" w:name="_Toc14327439"/>
      <w:r>
        <w:t>Timestep</w:t>
      </w:r>
      <w:bookmarkEnd w:id="73"/>
    </w:p>
    <w:p w14:paraId="00000167" w14:textId="77777777" w:rsidR="00DF6871" w:rsidRDefault="00DA566E">
      <w:pPr>
        <w:pBdr>
          <w:top w:val="nil"/>
          <w:left w:val="nil"/>
          <w:bottom w:val="nil"/>
          <w:right w:val="nil"/>
          <w:between w:val="nil"/>
        </w:pBdr>
        <w:spacing w:after="120"/>
        <w:ind w:left="1152" w:right="1008" w:hanging="1152"/>
        <w:rPr>
          <w:color w:val="000000"/>
        </w:rPr>
      </w:pPr>
      <w:r>
        <w:rPr>
          <w:color w:val="000000"/>
        </w:rPr>
        <w:t>This parameter is the extension’s timestep.  Value: integer &gt; 0.  Units: years.</w:t>
      </w:r>
    </w:p>
    <w:p w14:paraId="00000168" w14:textId="77777777" w:rsidR="00DF6871" w:rsidRDefault="00DA566E">
      <w:pPr>
        <w:pStyle w:val="Heading2"/>
        <w:numPr>
          <w:ilvl w:val="1"/>
          <w:numId w:val="2"/>
        </w:numPr>
      </w:pPr>
      <w:bookmarkStart w:id="74" w:name="_Toc14327440"/>
      <w:r>
        <w:t>Input Maps</w:t>
      </w:r>
      <w:bookmarkEnd w:id="74"/>
    </w:p>
    <w:p w14:paraId="00000169" w14:textId="77777777" w:rsidR="00DF6871" w:rsidRDefault="00DA566E">
      <w:pPr>
        <w:pBdr>
          <w:top w:val="nil"/>
          <w:left w:val="nil"/>
          <w:bottom w:val="nil"/>
          <w:right w:val="nil"/>
          <w:between w:val="nil"/>
        </w:pBdr>
        <w:spacing w:after="120"/>
        <w:ind w:left="1152" w:right="1008" w:hanging="1152"/>
        <w:rPr>
          <w:color w:val="000000"/>
        </w:rPr>
      </w:pPr>
      <w:r>
        <w:rPr>
          <w:color w:val="000000"/>
        </w:rPr>
        <w:t>The extension requires two input maps.  It reads the maps after it has finished reading this input file.</w:t>
      </w:r>
    </w:p>
    <w:p w14:paraId="0000016A" w14:textId="77777777" w:rsidR="00DF6871" w:rsidRDefault="00DA566E">
      <w:pPr>
        <w:pStyle w:val="Heading3"/>
        <w:numPr>
          <w:ilvl w:val="2"/>
          <w:numId w:val="2"/>
        </w:numPr>
      </w:pPr>
      <w:bookmarkStart w:id="75" w:name="_Toc14327441"/>
      <w:r>
        <w:t>ManagementAreas</w:t>
      </w:r>
      <w:bookmarkEnd w:id="75"/>
    </w:p>
    <w:p w14:paraId="0000016B"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is the filename of the input map showing where the management areas are located on the landscape.  The extension checks each cell value in the map at an active site on the landscape.  Any value that is not in the Management Area column of the harvest implementations table (see section 3.5) is considered an </w:t>
      </w:r>
      <w:r>
        <w:rPr>
          <w:b/>
          <w:color w:val="000000"/>
        </w:rPr>
        <w:t>inactive</w:t>
      </w:r>
      <w:r>
        <w:rPr>
          <w:color w:val="000000"/>
        </w:rPr>
        <w:t xml:space="preserve"> management area.  After reading the management area map, the extension outputs a list of all the inactive management areas that were found.</w:t>
      </w:r>
    </w:p>
    <w:p w14:paraId="0000016C" w14:textId="77777777" w:rsidR="00DF6871" w:rsidRDefault="00DA566E">
      <w:pPr>
        <w:pStyle w:val="Heading3"/>
        <w:numPr>
          <w:ilvl w:val="2"/>
          <w:numId w:val="2"/>
        </w:numPr>
      </w:pPr>
      <w:bookmarkStart w:id="76" w:name="_Toc14327442"/>
      <w:r>
        <w:t>Stands</w:t>
      </w:r>
      <w:bookmarkEnd w:id="76"/>
    </w:p>
    <w:p w14:paraId="0000016D" w14:textId="77777777" w:rsidR="00DF6871" w:rsidRDefault="00DA566E">
      <w:pPr>
        <w:pBdr>
          <w:top w:val="nil"/>
          <w:left w:val="nil"/>
          <w:bottom w:val="nil"/>
          <w:right w:val="nil"/>
          <w:between w:val="nil"/>
        </w:pBdr>
        <w:spacing w:after="120"/>
        <w:ind w:left="1152" w:right="1008" w:hanging="1152"/>
        <w:rPr>
          <w:color w:val="000000"/>
        </w:rPr>
      </w:pPr>
      <w:r>
        <w:rPr>
          <w:color w:val="000000"/>
        </w:rPr>
        <w:t>This parameter is the filename of the input map showing where the harvest stands are located.  The extension will report an error if any stand belongs to more than one management area.</w:t>
      </w:r>
    </w:p>
    <w:p w14:paraId="0000016E" w14:textId="77777777" w:rsidR="00DF6871" w:rsidRDefault="00DA566E">
      <w:pPr>
        <w:pStyle w:val="Heading2"/>
        <w:numPr>
          <w:ilvl w:val="1"/>
          <w:numId w:val="2"/>
        </w:numPr>
      </w:pPr>
      <w:bookmarkStart w:id="77" w:name="_Toc14327443"/>
      <w:r>
        <w:t>Harvest Prescriptions</w:t>
      </w:r>
      <w:bookmarkEnd w:id="77"/>
    </w:p>
    <w:p w14:paraId="0000016F" w14:textId="77777777" w:rsidR="00DF6871" w:rsidRDefault="00DA566E">
      <w:pPr>
        <w:pBdr>
          <w:top w:val="nil"/>
          <w:left w:val="nil"/>
          <w:bottom w:val="nil"/>
          <w:right w:val="nil"/>
          <w:between w:val="nil"/>
        </w:pBdr>
        <w:spacing w:after="120"/>
        <w:ind w:left="1152" w:right="1008" w:hanging="1152"/>
        <w:rPr>
          <w:color w:val="000000"/>
        </w:rPr>
      </w:pPr>
      <w:r>
        <w:rPr>
          <w:color w:val="000000"/>
        </w:rPr>
        <w:t>See the section above for details describing the harvest prescriptions.</w:t>
      </w:r>
    </w:p>
    <w:p w14:paraId="00000170" w14:textId="77777777" w:rsidR="00DF6871" w:rsidRDefault="00DA566E">
      <w:pPr>
        <w:pStyle w:val="Heading2"/>
        <w:numPr>
          <w:ilvl w:val="1"/>
          <w:numId w:val="2"/>
        </w:numPr>
      </w:pPr>
      <w:bookmarkStart w:id="78" w:name="_Toc14327444"/>
      <w:r>
        <w:t>Harvest Implementations Table</w:t>
      </w:r>
      <w:bookmarkEnd w:id="78"/>
    </w:p>
    <w:p w14:paraId="00000171"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table specifies which prescriptions are implemented in the various management areas.  Each row in the table specifies one prescription that is applied to one or more management areas.  More than one prescription can be applied to a management area.  </w:t>
      </w:r>
    </w:p>
    <w:p w14:paraId="00000172" w14:textId="77777777" w:rsidR="00DF6871" w:rsidRDefault="00DA566E">
      <w:pPr>
        <w:pStyle w:val="Heading3"/>
        <w:numPr>
          <w:ilvl w:val="2"/>
          <w:numId w:val="2"/>
        </w:numPr>
      </w:pPr>
      <w:bookmarkStart w:id="79" w:name="_Toc14327445"/>
      <w:r>
        <w:lastRenderedPageBreak/>
        <w:t>Table Name</w:t>
      </w:r>
      <w:bookmarkEnd w:id="79"/>
    </w:p>
    <w:p w14:paraId="00000173"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The table’s name is </w:t>
      </w:r>
      <w:r>
        <w:rPr>
          <w:rFonts w:ascii="Courier New" w:eastAsia="Courier New" w:hAnsi="Courier New" w:cs="Courier New"/>
          <w:color w:val="000000"/>
          <w:sz w:val="20"/>
          <w:szCs w:val="20"/>
        </w:rPr>
        <w:t>"HarvestImplementations"</w:t>
      </w:r>
      <w:r>
        <w:rPr>
          <w:color w:val="000000"/>
        </w:rPr>
        <w:t>.</w:t>
      </w:r>
    </w:p>
    <w:p w14:paraId="00000174" w14:textId="77777777" w:rsidR="00DF6871" w:rsidRDefault="00DA566E">
      <w:pPr>
        <w:pStyle w:val="Heading3"/>
        <w:numPr>
          <w:ilvl w:val="2"/>
          <w:numId w:val="2"/>
        </w:numPr>
      </w:pPr>
      <w:bookmarkStart w:id="80" w:name="_Toc14327446"/>
      <w:r>
        <w:t>Management Area Column</w:t>
      </w:r>
      <w:bookmarkEnd w:id="80"/>
    </w:p>
    <w:p w14:paraId="00000175" w14:textId="77777777" w:rsidR="00DF6871" w:rsidRDefault="00DA566E">
      <w:pPr>
        <w:pBdr>
          <w:top w:val="nil"/>
          <w:left w:val="nil"/>
          <w:bottom w:val="nil"/>
          <w:right w:val="nil"/>
          <w:between w:val="nil"/>
        </w:pBdr>
        <w:spacing w:after="120"/>
        <w:ind w:left="1152" w:right="1008" w:hanging="1152"/>
        <w:rPr>
          <w:color w:val="000000"/>
        </w:rPr>
      </w:pPr>
      <w:r>
        <w:rPr>
          <w:rFonts w:ascii="Gungsuh" w:eastAsia="Gungsuh" w:hAnsi="Gungsuh" w:cs="Gungsuh"/>
          <w:color w:val="000000"/>
        </w:rPr>
        <w:t xml:space="preserve">This parameter is the map code of the management area to which the prescription will be applied.  The management area must contain at least one active site in the landscape.  Value:  0 ≤ integer.  If a prescription is to be applied to more than one management area, these should be listed on separate lines.  </w:t>
      </w:r>
    </w:p>
    <w:p w14:paraId="00000176" w14:textId="77777777" w:rsidR="00DF6871" w:rsidRDefault="00DA566E">
      <w:pPr>
        <w:pStyle w:val="Heading3"/>
        <w:numPr>
          <w:ilvl w:val="2"/>
          <w:numId w:val="2"/>
        </w:numPr>
      </w:pPr>
      <w:bookmarkStart w:id="81" w:name="_Toc14327447"/>
      <w:r>
        <w:t>Prescription Column</w:t>
      </w:r>
      <w:bookmarkEnd w:id="81"/>
    </w:p>
    <w:p w14:paraId="00000177" w14:textId="77777777" w:rsidR="00DF6871" w:rsidRDefault="00DA566E">
      <w:pPr>
        <w:pBdr>
          <w:top w:val="nil"/>
          <w:left w:val="nil"/>
          <w:bottom w:val="nil"/>
          <w:right w:val="nil"/>
          <w:between w:val="nil"/>
        </w:pBdr>
        <w:spacing w:after="120"/>
        <w:ind w:left="1152" w:right="1008" w:hanging="1152"/>
        <w:rPr>
          <w:color w:val="000000"/>
        </w:rPr>
      </w:pPr>
      <w:r>
        <w:rPr>
          <w:color w:val="000000"/>
        </w:rPr>
        <w:t>This text parameter is the name of the prescription to apply to the management area(s).</w:t>
      </w:r>
    </w:p>
    <w:p w14:paraId="00000178" w14:textId="77777777" w:rsidR="00DF6871" w:rsidRDefault="00DA566E">
      <w:pPr>
        <w:pStyle w:val="Heading3"/>
        <w:numPr>
          <w:ilvl w:val="2"/>
          <w:numId w:val="2"/>
        </w:numPr>
      </w:pPr>
      <w:bookmarkStart w:id="82" w:name="_Toc14327448"/>
      <w:r>
        <w:t>Area/Stands To Harvest Column</w:t>
      </w:r>
      <w:bookmarkEnd w:id="82"/>
    </w:p>
    <w:p w14:paraId="00000179"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is the target percentage of the cells in a management area to be harvested with the applied prescription </w:t>
      </w:r>
      <w:r>
        <w:rPr>
          <w:b/>
          <w:color w:val="000000"/>
        </w:rPr>
        <w:t>within a single harvest time step</w:t>
      </w:r>
      <w:r>
        <w:rPr>
          <w:rFonts w:ascii="Gungsuh" w:eastAsia="Gungsuh" w:hAnsi="Gungsuh" w:cs="Gungsuh"/>
          <w:color w:val="000000"/>
        </w:rPr>
        <w:t>.  Value: 0% ≤ number ≤ 100%.  Target percent is a fraction of sites within a management area.  Note:  non-active sites should not be included in any management area as this may lead to erroneous computation of the number of sites to be harvested.</w:t>
      </w:r>
    </w:p>
    <w:p w14:paraId="0000017A"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parameter can be used to target a proportion of stands by adding the keyword </w:t>
      </w:r>
      <w:r>
        <w:rPr>
          <w:i/>
          <w:color w:val="000000"/>
        </w:rPr>
        <w:t>Stands</w:t>
      </w:r>
      <w:r>
        <w:rPr>
          <w:color w:val="000000"/>
        </w:rPr>
        <w:t xml:space="preserve"> immediately after the % in the input (e.g., </w:t>
      </w:r>
      <w:r>
        <w:rPr>
          <w:i/>
          <w:color w:val="000000"/>
        </w:rPr>
        <w:t>10%Stands</w:t>
      </w:r>
      <w:r>
        <w:rPr>
          <w:color w:val="000000"/>
        </w:rPr>
        <w:t>).  When the Stands keyword is used, the target for the applied prescription will be to harvest x% of all eligible stands (i.e., ranking &gt; 0) in each harvest time step.  Note that when prescriptions include stand qualifications (2.4) this can impact the targeted number of stands to harvest, and the number of targeted stands can change through time.</w:t>
      </w:r>
    </w:p>
    <w:p w14:paraId="0000017B" w14:textId="77777777" w:rsidR="00DF6871" w:rsidRDefault="00DA566E">
      <w:pPr>
        <w:pStyle w:val="Heading3"/>
        <w:numPr>
          <w:ilvl w:val="2"/>
          <w:numId w:val="2"/>
        </w:numPr>
      </w:pPr>
      <w:bookmarkStart w:id="83" w:name="_Toc14327449"/>
      <w:r>
        <w:t>Begin Time Column</w:t>
      </w:r>
      <w:bookmarkEnd w:id="83"/>
    </w:p>
    <w:p w14:paraId="0000017C" w14:textId="77777777" w:rsidR="00DF6871" w:rsidRDefault="00DA566E">
      <w:pPr>
        <w:pBdr>
          <w:top w:val="nil"/>
          <w:left w:val="nil"/>
          <w:bottom w:val="nil"/>
          <w:right w:val="nil"/>
          <w:between w:val="nil"/>
        </w:pBdr>
        <w:spacing w:after="120"/>
        <w:ind w:left="1152" w:right="1008" w:hanging="1152"/>
        <w:rPr>
          <w:b/>
          <w:color w:val="000000"/>
        </w:rPr>
      </w:pPr>
      <w:r>
        <w:rPr>
          <w:rFonts w:ascii="Gungsuh" w:eastAsia="Gungsuh" w:hAnsi="Gungsuh" w:cs="Gungsuh"/>
          <w:color w:val="000000"/>
        </w:rPr>
        <w:t xml:space="preserve">This optional parameter indicates the year during the model scenario when the prescription should start being applied to the management area.  Prior to the specified year, the prescription is inactive.  Value: 0 ≤ integer ≤ end year of the scenario.  Units: Year.  </w:t>
      </w:r>
      <w:r>
        <w:rPr>
          <w:b/>
          <w:color w:val="000000"/>
        </w:rPr>
        <w:t>If this parameter is not specified, then the prescription starts at the beginning of the scenario.</w:t>
      </w:r>
    </w:p>
    <w:p w14:paraId="0000017D" w14:textId="77777777" w:rsidR="00DF6871" w:rsidRDefault="00DA566E">
      <w:pPr>
        <w:pStyle w:val="Heading3"/>
        <w:numPr>
          <w:ilvl w:val="2"/>
          <w:numId w:val="2"/>
        </w:numPr>
      </w:pPr>
      <w:bookmarkStart w:id="84" w:name="_Toc14327450"/>
      <w:r>
        <w:t>End Time Column</w:t>
      </w:r>
      <w:bookmarkEnd w:id="84"/>
    </w:p>
    <w:p w14:paraId="0000017E" w14:textId="77777777" w:rsidR="00DF6871" w:rsidRDefault="00DA566E">
      <w:pPr>
        <w:pBdr>
          <w:top w:val="nil"/>
          <w:left w:val="nil"/>
          <w:bottom w:val="nil"/>
          <w:right w:val="nil"/>
          <w:between w:val="nil"/>
        </w:pBdr>
        <w:spacing w:after="120"/>
        <w:ind w:left="1152" w:right="1008" w:hanging="1152"/>
        <w:rPr>
          <w:b/>
          <w:color w:val="000000"/>
        </w:rPr>
      </w:pPr>
      <w:r>
        <w:rPr>
          <w:rFonts w:ascii="Gungsuh" w:eastAsia="Gungsuh" w:hAnsi="Gungsuh" w:cs="Gungsuh"/>
          <w:color w:val="000000"/>
        </w:rPr>
        <w:t xml:space="preserve">This optional parameter indicates the year during the model scenario when the prescription should stop being applied to the management area.  </w:t>
      </w:r>
      <w:r>
        <w:rPr>
          <w:rFonts w:ascii="Gungsuh" w:eastAsia="Gungsuh" w:hAnsi="Gungsuh" w:cs="Gungsuh"/>
          <w:color w:val="000000"/>
        </w:rPr>
        <w:lastRenderedPageBreak/>
        <w:t xml:space="preserve">After the specified year, the prescription is inactive. Value: Begin Time ≤ integer ≤ end year of the scenario.  Units: Year.  </w:t>
      </w:r>
      <w:r>
        <w:rPr>
          <w:b/>
          <w:color w:val="000000"/>
        </w:rPr>
        <w:t>If this parameter is not specified, then the prescription is active until the end of the scenario.</w:t>
      </w:r>
    </w:p>
    <w:p w14:paraId="0000017F" w14:textId="77777777" w:rsidR="00DF6871" w:rsidRDefault="00DA566E">
      <w:pPr>
        <w:pBdr>
          <w:top w:val="nil"/>
          <w:left w:val="nil"/>
          <w:bottom w:val="nil"/>
          <w:right w:val="nil"/>
          <w:between w:val="nil"/>
        </w:pBdr>
        <w:spacing w:after="120"/>
        <w:ind w:left="1152" w:right="1008" w:hanging="1152"/>
        <w:rPr>
          <w:color w:val="000000"/>
        </w:rPr>
      </w:pPr>
      <w:r>
        <w:rPr>
          <w:color w:val="000000"/>
        </w:rPr>
        <w:t>Note: this parameter can only be used if the Begin Time parameter is also used.  In other words, in order to specify an end time for a prescription, the user must also specify a begin time.</w:t>
      </w:r>
    </w:p>
    <w:p w14:paraId="00000180" w14:textId="77777777" w:rsidR="00DF6871" w:rsidRDefault="00DA566E">
      <w:pPr>
        <w:pBdr>
          <w:top w:val="nil"/>
          <w:left w:val="nil"/>
          <w:bottom w:val="nil"/>
          <w:right w:val="nil"/>
          <w:between w:val="nil"/>
        </w:pBdr>
        <w:spacing w:after="120"/>
        <w:ind w:left="1152" w:right="1008" w:hanging="1152"/>
        <w:rPr>
          <w:color w:val="000000"/>
        </w:rPr>
      </w:pPr>
      <w:r>
        <w:rPr>
          <w:color w:val="000000"/>
        </w:rPr>
        <w:t>Example:</w:t>
      </w:r>
    </w:p>
    <w:p w14:paraId="00000181"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HarvestImplementations</w:t>
      </w:r>
    </w:p>
    <w:p w14:paraId="00000182" w14:textId="77777777" w:rsidR="00DF6871" w:rsidRDefault="00DF6871">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p>
    <w:p w14:paraId="00000183"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&gt;&gt;Mgmt Area   Prescription   Harvest Area    Begin Time  End Time</w:t>
      </w:r>
    </w:p>
    <w:p w14:paraId="00000184"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&gt;&gt;---------   ------------   ------------    ----------  --------</w:t>
      </w:r>
    </w:p>
    <w:p w14:paraId="00000185" w14:textId="77777777" w:rsidR="00DF6871" w:rsidRDefault="00DA566E">
      <w:pPr>
        <w:pBdr>
          <w:top w:val="nil"/>
          <w:left w:val="nil"/>
          <w:bottom w:val="nil"/>
          <w:right w:val="nil"/>
          <w:between w:val="nil"/>
        </w:pBdr>
        <w:tabs>
          <w:tab w:val="left" w:pos="5797"/>
          <w:tab w:val="left" w:pos="7293"/>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1           RandomClearCut  10%</w:t>
      </w:r>
      <w:r>
        <w:rPr>
          <w:rFonts w:ascii="Courier New" w:eastAsia="Courier New" w:hAnsi="Courier New" w:cs="Courier New"/>
          <w:color w:val="000000"/>
          <w:sz w:val="20"/>
          <w:szCs w:val="20"/>
        </w:rPr>
        <w:tab/>
        <w:t xml:space="preserve">       0          50</w:t>
      </w:r>
    </w:p>
    <w:p w14:paraId="00000186"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2           RandomClearCut  20%</w:t>
      </w:r>
    </w:p>
    <w:p w14:paraId="00000187" w14:textId="77777777" w:rsidR="00DF6871" w:rsidRDefault="00DA566E">
      <w:pPr>
        <w:pBdr>
          <w:top w:val="nil"/>
          <w:left w:val="nil"/>
          <w:bottom w:val="nil"/>
          <w:right w:val="nil"/>
          <w:between w:val="nil"/>
        </w:pBdr>
        <w:tabs>
          <w:tab w:val="left" w:pos="5797"/>
          <w:tab w:val="left" w:pos="7293"/>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RedMapleHarvest 8%</w:t>
      </w:r>
      <w:r>
        <w:rPr>
          <w:rFonts w:ascii="Courier New" w:eastAsia="Courier New" w:hAnsi="Courier New" w:cs="Courier New"/>
          <w:color w:val="000000"/>
          <w:sz w:val="20"/>
          <w:szCs w:val="20"/>
        </w:rPr>
        <w:tab/>
        <w:t xml:space="preserve">       50        100</w:t>
      </w:r>
    </w:p>
    <w:p w14:paraId="00000188" w14:textId="77777777" w:rsidR="00DF6871" w:rsidRDefault="00DA566E">
      <w:pPr>
        <w:pBdr>
          <w:top w:val="nil"/>
          <w:left w:val="nil"/>
          <w:bottom w:val="nil"/>
          <w:right w:val="nil"/>
          <w:between w:val="nil"/>
        </w:pBdr>
        <w:tabs>
          <w:tab w:val="left" w:pos="8976"/>
        </w:tabs>
        <w:ind w:left="1122" w:right="10" w:hanging="1498"/>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3           MaxAgeClearcuts 15%</w:t>
      </w:r>
    </w:p>
    <w:p w14:paraId="00000189" w14:textId="77777777" w:rsidR="00DF6871" w:rsidRDefault="00DF6871">
      <w:pPr>
        <w:pBdr>
          <w:top w:val="nil"/>
          <w:left w:val="nil"/>
          <w:bottom w:val="nil"/>
          <w:right w:val="nil"/>
          <w:between w:val="nil"/>
        </w:pBdr>
        <w:spacing w:after="120"/>
        <w:ind w:left="1152" w:right="1008" w:hanging="1152"/>
        <w:rPr>
          <w:color w:val="000000"/>
        </w:rPr>
      </w:pPr>
    </w:p>
    <w:p w14:paraId="0000018A" w14:textId="77777777" w:rsidR="00DF6871" w:rsidRDefault="00DA566E">
      <w:pPr>
        <w:pStyle w:val="Heading1"/>
        <w:numPr>
          <w:ilvl w:val="0"/>
          <w:numId w:val="2"/>
        </w:numPr>
      </w:pPr>
      <w:r>
        <w:br w:type="page"/>
      </w:r>
      <w:bookmarkStart w:id="85" w:name="_Toc14327451"/>
      <w:r>
        <w:lastRenderedPageBreak/>
        <w:t>Specifying outputs</w:t>
      </w:r>
      <w:bookmarkEnd w:id="85"/>
    </w:p>
    <w:p w14:paraId="0000018B" w14:textId="77777777" w:rsidR="00DF6871" w:rsidRDefault="00DA566E">
      <w:pPr>
        <w:pStyle w:val="Heading2"/>
        <w:numPr>
          <w:ilvl w:val="1"/>
          <w:numId w:val="2"/>
        </w:numPr>
      </w:pPr>
      <w:bookmarkStart w:id="86" w:name="_Toc14327452"/>
      <w:r>
        <w:t>PrescriptionMaps</w:t>
      </w:r>
      <w:bookmarkEnd w:id="86"/>
    </w:p>
    <w:p w14:paraId="0000018C" w14:textId="77777777" w:rsidR="00DF6871" w:rsidRDefault="00DA566E">
      <w:pPr>
        <w:pBdr>
          <w:top w:val="nil"/>
          <w:left w:val="nil"/>
          <w:bottom w:val="nil"/>
          <w:right w:val="nil"/>
          <w:between w:val="nil"/>
        </w:pBdr>
        <w:spacing w:after="120"/>
        <w:ind w:left="1152" w:right="1008" w:hanging="1152"/>
        <w:rPr>
          <w:color w:val="000000"/>
        </w:rPr>
      </w:pPr>
      <w:r>
        <w:rPr>
          <w:color w:val="000000"/>
        </w:rPr>
        <w:t xml:space="preserve">This file parameter is the template for the names of the prescription output maps (see section 5.1).  The parameter value must include the variable “timestep” to ensure that the maps have unique names (see section 3.1.8.1 </w:t>
      </w:r>
      <w:r>
        <w:rPr>
          <w:i/>
          <w:color w:val="000000"/>
        </w:rPr>
        <w:t>Variables</w:t>
      </w:r>
      <w:r>
        <w:rPr>
          <w:color w:val="000000"/>
        </w:rPr>
        <w:t xml:space="preserve"> in the </w:t>
      </w:r>
      <w:r>
        <w:rPr>
          <w:i/>
          <w:color w:val="000000"/>
        </w:rPr>
        <w:t>LANDIS-II Model User Guide</w:t>
      </w:r>
      <w:r>
        <w:rPr>
          <w:color w:val="000000"/>
        </w:rPr>
        <w:t xml:space="preserve">).  </w:t>
      </w:r>
      <w:r>
        <w:rPr>
          <w:b/>
          <w:color w:val="000000"/>
        </w:rPr>
        <w:t>The user must indicate if the output should be placed in a subdirectory.</w:t>
      </w:r>
    </w:p>
    <w:p w14:paraId="0000018D" w14:textId="77777777" w:rsidR="00DF6871" w:rsidRDefault="00DA566E">
      <w:pPr>
        <w:pStyle w:val="Heading2"/>
        <w:numPr>
          <w:ilvl w:val="1"/>
          <w:numId w:val="2"/>
        </w:numPr>
      </w:pPr>
      <w:bookmarkStart w:id="87" w:name="_Toc14327453"/>
      <w:r>
        <w:t>EventLog</w:t>
      </w:r>
      <w:bookmarkEnd w:id="87"/>
    </w:p>
    <w:p w14:paraId="0000018E" w14:textId="77777777" w:rsidR="00DF6871" w:rsidRDefault="00DA566E">
      <w:pPr>
        <w:pBdr>
          <w:top w:val="nil"/>
          <w:left w:val="nil"/>
          <w:bottom w:val="nil"/>
          <w:right w:val="nil"/>
          <w:between w:val="nil"/>
        </w:pBdr>
        <w:spacing w:after="120"/>
        <w:ind w:left="1152" w:right="1008" w:hanging="1152"/>
        <w:rPr>
          <w:color w:val="000000"/>
        </w:rPr>
      </w:pPr>
      <w:r>
        <w:rPr>
          <w:color w:val="000000"/>
        </w:rPr>
        <w:t>The file parameter is the name of the extension’s event log file (see section 5.2).</w:t>
      </w:r>
    </w:p>
    <w:p w14:paraId="0000018F" w14:textId="77777777" w:rsidR="00DF6871" w:rsidRDefault="00DA566E">
      <w:pPr>
        <w:pStyle w:val="Heading2"/>
        <w:numPr>
          <w:ilvl w:val="1"/>
          <w:numId w:val="2"/>
        </w:numPr>
      </w:pPr>
      <w:bookmarkStart w:id="88" w:name="_Toc14327454"/>
      <w:r>
        <w:t>SummaryLog</w:t>
      </w:r>
      <w:bookmarkEnd w:id="88"/>
    </w:p>
    <w:p w14:paraId="00000190" w14:textId="77777777" w:rsidR="00DF6871" w:rsidRDefault="00DA566E">
      <w:pPr>
        <w:pBdr>
          <w:top w:val="nil"/>
          <w:left w:val="nil"/>
          <w:bottom w:val="nil"/>
          <w:right w:val="nil"/>
          <w:between w:val="nil"/>
        </w:pBdr>
        <w:spacing w:after="120"/>
        <w:ind w:left="1152" w:right="1008" w:hanging="1152"/>
        <w:rPr>
          <w:color w:val="000000"/>
        </w:rPr>
      </w:pPr>
      <w:r>
        <w:rPr>
          <w:color w:val="000000"/>
        </w:rPr>
        <w:t>The file parameter is the name of the extension’s summary log file (see section 4.3).</w:t>
      </w:r>
    </w:p>
    <w:p w14:paraId="00000191" w14:textId="77777777" w:rsidR="00DF6871" w:rsidRDefault="00DF6871">
      <w:pPr>
        <w:pBdr>
          <w:top w:val="nil"/>
          <w:left w:val="nil"/>
          <w:bottom w:val="nil"/>
          <w:right w:val="nil"/>
          <w:between w:val="nil"/>
        </w:pBdr>
        <w:spacing w:after="120"/>
        <w:ind w:left="1152" w:right="1008" w:hanging="1152"/>
        <w:rPr>
          <w:color w:val="000000"/>
        </w:rPr>
      </w:pPr>
    </w:p>
    <w:p w14:paraId="00000192" w14:textId="77777777" w:rsidR="00DF6871" w:rsidRDefault="00DA566E">
      <w:pPr>
        <w:pStyle w:val="Heading1"/>
        <w:numPr>
          <w:ilvl w:val="0"/>
          <w:numId w:val="2"/>
        </w:numPr>
      </w:pPr>
      <w:r>
        <w:br w:type="page"/>
      </w:r>
      <w:bookmarkStart w:id="89" w:name="_Toc14327455"/>
      <w:r>
        <w:lastRenderedPageBreak/>
        <w:t>Output Files</w:t>
      </w:r>
      <w:bookmarkEnd w:id="89"/>
    </w:p>
    <w:p w14:paraId="00000193" w14:textId="77777777" w:rsidR="00DF6871" w:rsidRDefault="00DA566E">
      <w:pPr>
        <w:pBdr>
          <w:top w:val="nil"/>
          <w:left w:val="nil"/>
          <w:bottom w:val="nil"/>
          <w:right w:val="nil"/>
          <w:between w:val="nil"/>
        </w:pBdr>
        <w:spacing w:after="120"/>
        <w:ind w:left="1152" w:right="1008" w:hanging="1152"/>
        <w:rPr>
          <w:color w:val="000000"/>
        </w:rPr>
      </w:pPr>
      <w:r>
        <w:rPr>
          <w:color w:val="000000"/>
        </w:rPr>
        <w:t>This extension generates two types of output files:  a) a map of where prescription harvests occurred in each time step, and b) log files of harvest events and a summary for the entire scenario.</w:t>
      </w:r>
    </w:p>
    <w:p w14:paraId="00000194" w14:textId="77777777" w:rsidR="00DF6871" w:rsidRDefault="00DA566E">
      <w:pPr>
        <w:pStyle w:val="Heading2"/>
        <w:numPr>
          <w:ilvl w:val="1"/>
          <w:numId w:val="2"/>
        </w:numPr>
      </w:pPr>
      <w:bookmarkStart w:id="90" w:name="_Toc14327456"/>
      <w:r>
        <w:t>Prescription Maps</w:t>
      </w:r>
      <w:bookmarkEnd w:id="90"/>
    </w:p>
    <w:p w14:paraId="00000195" w14:textId="77777777" w:rsidR="00DF6871" w:rsidRDefault="00DA566E">
      <w:pPr>
        <w:pBdr>
          <w:top w:val="nil"/>
          <w:left w:val="nil"/>
          <w:bottom w:val="nil"/>
          <w:right w:val="nil"/>
          <w:between w:val="nil"/>
        </w:pBdr>
        <w:spacing w:after="120"/>
        <w:ind w:left="1152" w:right="1008" w:hanging="1152"/>
        <w:rPr>
          <w:color w:val="000000"/>
        </w:rPr>
      </w:pPr>
      <w:r>
        <w:rPr>
          <w:color w:val="000000"/>
        </w:rPr>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14:paraId="00000196" w14:textId="77777777" w:rsidR="00DF6871" w:rsidRDefault="00DA566E">
      <w:pPr>
        <w:pStyle w:val="Heading2"/>
        <w:numPr>
          <w:ilvl w:val="1"/>
          <w:numId w:val="2"/>
        </w:numPr>
      </w:pPr>
      <w:bookmarkStart w:id="91" w:name="_Toc14327457"/>
      <w:r>
        <w:t>Event Log</w:t>
      </w:r>
      <w:bookmarkEnd w:id="91"/>
    </w:p>
    <w:p w14:paraId="00000197" w14:textId="77777777" w:rsidR="00DF6871" w:rsidRDefault="00DA566E">
      <w:pPr>
        <w:pBdr>
          <w:top w:val="nil"/>
          <w:left w:val="nil"/>
          <w:bottom w:val="nil"/>
          <w:right w:val="nil"/>
          <w:between w:val="nil"/>
        </w:pBdr>
        <w:spacing w:after="120"/>
        <w:ind w:left="1152" w:right="1008" w:hanging="1152"/>
        <w:rPr>
          <w:color w:val="000000"/>
        </w:rPr>
      </w:pPr>
      <w:r>
        <w:rPr>
          <w:color w:val="000000"/>
        </w:rPr>
        <w:t>The event log is a CSV file that contains information about every harvest event over the course of the scenario:  year, management area, prescription used, stand affected, event ID, that stand’s current age, that stand’s current rank, total event size (number of sites), number of sites where cohorts were removed, total number of cohorts removed, and number of cohorts removed for each species.</w:t>
      </w:r>
    </w:p>
    <w:p w14:paraId="00000198" w14:textId="77777777" w:rsidR="00DF6871" w:rsidRDefault="00DA566E">
      <w:pPr>
        <w:pStyle w:val="Heading2"/>
        <w:numPr>
          <w:ilvl w:val="1"/>
          <w:numId w:val="2"/>
        </w:numPr>
      </w:pPr>
      <w:bookmarkStart w:id="92" w:name="_Toc14327458"/>
      <w:r>
        <w:t>Summary Log</w:t>
      </w:r>
      <w:bookmarkEnd w:id="92"/>
    </w:p>
    <w:p w14:paraId="00000199" w14:textId="77777777" w:rsidR="00DF6871" w:rsidRDefault="00DA566E">
      <w:pPr>
        <w:pBdr>
          <w:top w:val="nil"/>
          <w:left w:val="nil"/>
          <w:bottom w:val="nil"/>
          <w:right w:val="nil"/>
          <w:between w:val="nil"/>
        </w:pBdr>
        <w:spacing w:after="120"/>
        <w:ind w:left="1152" w:right="1008" w:hanging="1152"/>
        <w:rPr>
          <w:color w:val="000000"/>
        </w:rPr>
      </w:pPr>
      <w:r>
        <w:rPr>
          <w:color w:val="000000"/>
        </w:rPr>
        <w:t>The summary log is a CSV file that contains summary information about harvest events for each year, management area and prescription:  year, management area, prescription used, total number of sites where cohorts were removed, and total number of cohorts removed for each species.</w:t>
      </w:r>
    </w:p>
    <w:p w14:paraId="0000019A" w14:textId="77777777" w:rsidR="00DF6871" w:rsidRDefault="00DF6871">
      <w:pPr>
        <w:pBdr>
          <w:top w:val="nil"/>
          <w:left w:val="nil"/>
          <w:bottom w:val="nil"/>
          <w:right w:val="nil"/>
          <w:between w:val="nil"/>
        </w:pBdr>
        <w:spacing w:after="120"/>
        <w:ind w:left="1152" w:right="1008" w:hanging="1152"/>
        <w:rPr>
          <w:color w:val="000000"/>
        </w:rPr>
      </w:pPr>
    </w:p>
    <w:p w14:paraId="0000019B" w14:textId="77777777" w:rsidR="00DF6871" w:rsidRDefault="00DA566E">
      <w:pPr>
        <w:pStyle w:val="Heading1"/>
        <w:numPr>
          <w:ilvl w:val="0"/>
          <w:numId w:val="2"/>
        </w:numPr>
      </w:pPr>
      <w:r>
        <w:br w:type="page"/>
      </w:r>
      <w:bookmarkStart w:id="93" w:name="_Toc14327459"/>
      <w:r>
        <w:lastRenderedPageBreak/>
        <w:t>Example Inputs</w:t>
      </w:r>
      <w:bookmarkEnd w:id="93"/>
    </w:p>
    <w:p w14:paraId="0000019C" w14:textId="77777777" w:rsidR="00DF6871" w:rsidRDefault="00DA566E">
      <w:pPr>
        <w:pStyle w:val="Heading2"/>
        <w:numPr>
          <w:ilvl w:val="1"/>
          <w:numId w:val="2"/>
        </w:numPr>
      </w:pPr>
      <w:bookmarkStart w:id="94" w:name="_Toc14327460"/>
      <w:r>
        <w:t>Example Forest Type Tables</w:t>
      </w:r>
      <w:bookmarkEnd w:id="94"/>
    </w:p>
    <w:p w14:paraId="0000019D" w14:textId="77777777" w:rsidR="00DF6871" w:rsidRDefault="00DF6871">
      <w:pPr>
        <w:rPr>
          <w:rFonts w:ascii="Courier" w:eastAsia="Courier" w:hAnsi="Courier" w:cs="Courier"/>
          <w:color w:val="000000"/>
          <w:sz w:val="20"/>
          <w:szCs w:val="20"/>
        </w:rPr>
      </w:pPr>
    </w:p>
    <w:p w14:paraId="0000019E"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Northern hardwood without hemlock</w:t>
      </w:r>
    </w:p>
    <w:p w14:paraId="0000019F"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r>
      <w:r>
        <w:rPr>
          <w:rFonts w:ascii="Courier" w:eastAsia="Courier" w:hAnsi="Courier" w:cs="Courier"/>
          <w:color w:val="000000"/>
          <w:sz w:val="20"/>
          <w:szCs w:val="20"/>
        </w:rPr>
        <w:tab/>
        <w:t>species</w:t>
      </w:r>
      <w:r>
        <w:rPr>
          <w:rFonts w:ascii="Courier" w:eastAsia="Courier" w:hAnsi="Courier" w:cs="Courier"/>
          <w:color w:val="000000"/>
          <w:sz w:val="20"/>
          <w:szCs w:val="20"/>
        </w:rPr>
        <w:tab/>
      </w:r>
    </w:p>
    <w:p w14:paraId="000001A0"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t>20-200</w:t>
      </w:r>
      <w:r>
        <w:rPr>
          <w:rFonts w:ascii="Courier" w:eastAsia="Courier" w:hAnsi="Courier" w:cs="Courier"/>
          <w:color w:val="000000"/>
          <w:sz w:val="20"/>
          <w:szCs w:val="20"/>
        </w:rPr>
        <w:tab/>
      </w:r>
      <w:r>
        <w:rPr>
          <w:rFonts w:ascii="Courier" w:eastAsia="Courier" w:hAnsi="Courier" w:cs="Courier"/>
          <w:color w:val="000000"/>
          <w:sz w:val="20"/>
          <w:szCs w:val="20"/>
        </w:rPr>
        <w:tab/>
        <w:t>45</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acersacc</w:t>
      </w:r>
    </w:p>
    <w:p w14:paraId="000001A1"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t>30-220</w:t>
      </w:r>
      <w:r>
        <w:rPr>
          <w:rFonts w:ascii="Courier" w:eastAsia="Courier" w:hAnsi="Courier" w:cs="Courier"/>
          <w:color w:val="000000"/>
          <w:sz w:val="20"/>
          <w:szCs w:val="20"/>
        </w:rPr>
        <w:tab/>
      </w:r>
      <w:r>
        <w:rPr>
          <w:rFonts w:ascii="Courier" w:eastAsia="Courier" w:hAnsi="Courier" w:cs="Courier"/>
          <w:color w:val="000000"/>
          <w:sz w:val="20"/>
          <w:szCs w:val="20"/>
        </w:rPr>
        <w:tab/>
        <w:t>45</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querrubr</w:t>
      </w:r>
    </w:p>
    <w:p w14:paraId="000001A2"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t>30-300</w:t>
      </w:r>
      <w:r>
        <w:rPr>
          <w:rFonts w:ascii="Courier" w:eastAsia="Courier" w:hAnsi="Courier" w:cs="Courier"/>
          <w:color w:val="000000"/>
          <w:sz w:val="20"/>
          <w:szCs w:val="20"/>
        </w:rPr>
        <w:tab/>
      </w:r>
      <w:r>
        <w:rPr>
          <w:rFonts w:ascii="Courier" w:eastAsia="Courier" w:hAnsi="Courier" w:cs="Courier"/>
          <w:color w:val="000000"/>
          <w:sz w:val="20"/>
          <w:szCs w:val="20"/>
        </w:rPr>
        <w:tab/>
        <w:t>10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tsugcana</w:t>
      </w:r>
    </w:p>
    <w:p w14:paraId="000001A3" w14:textId="77777777" w:rsidR="00DF6871" w:rsidRDefault="00DF6871">
      <w:pPr>
        <w:ind w:left="1122" w:hanging="1122"/>
      </w:pPr>
    </w:p>
    <w:p w14:paraId="000001A4"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Scots pine</w:t>
      </w:r>
    </w:p>
    <w:p w14:paraId="000001A5"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species</w:t>
      </w:r>
      <w:r>
        <w:rPr>
          <w:rFonts w:ascii="Courier" w:eastAsia="Courier" w:hAnsi="Courier" w:cs="Courier"/>
          <w:color w:val="000000"/>
          <w:sz w:val="20"/>
          <w:szCs w:val="20"/>
        </w:rPr>
        <w:tab/>
      </w:r>
    </w:p>
    <w:p w14:paraId="000001A6"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 xml:space="preserve">highest </w:t>
      </w:r>
      <w:r>
        <w:rPr>
          <w:rFonts w:ascii="Courier" w:eastAsia="Courier" w:hAnsi="Courier" w:cs="Courier"/>
          <w:color w:val="000000"/>
          <w:sz w:val="20"/>
          <w:szCs w:val="20"/>
        </w:rPr>
        <w:tab/>
      </w:r>
      <w:r>
        <w:rPr>
          <w:rFonts w:ascii="Courier" w:eastAsia="Courier" w:hAnsi="Courier" w:cs="Courier"/>
          <w:color w:val="000000"/>
          <w:sz w:val="20"/>
          <w:szCs w:val="20"/>
        </w:rPr>
        <w:tab/>
        <w:t>pinusylv</w:t>
      </w:r>
      <w:r>
        <w:rPr>
          <w:rFonts w:ascii="Courier" w:eastAsia="Courier" w:hAnsi="Courier" w:cs="Courier"/>
          <w:color w:val="000000"/>
          <w:sz w:val="20"/>
          <w:szCs w:val="20"/>
        </w:rPr>
        <w:tab/>
      </w:r>
    </w:p>
    <w:p w14:paraId="000001A7"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100-450</w:t>
      </w:r>
      <w:r>
        <w:rPr>
          <w:rFonts w:ascii="Courier" w:eastAsia="Courier" w:hAnsi="Courier" w:cs="Courier"/>
          <w:color w:val="000000"/>
          <w:sz w:val="20"/>
          <w:szCs w:val="20"/>
        </w:rPr>
        <w:tab/>
        <w:t>40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pinusibi</w:t>
      </w:r>
    </w:p>
    <w:p w14:paraId="000001A8"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1-151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betupend</w:t>
      </w:r>
      <w:r>
        <w:rPr>
          <w:rFonts w:ascii="Courier" w:eastAsia="Courier" w:hAnsi="Courier" w:cs="Courier"/>
          <w:color w:val="000000"/>
          <w:sz w:val="20"/>
          <w:szCs w:val="20"/>
        </w:rPr>
        <w:tab/>
      </w:r>
    </w:p>
    <w:p w14:paraId="000001A9"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1-131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poputrem</w:t>
      </w:r>
      <w:r>
        <w:rPr>
          <w:rFonts w:ascii="Courier" w:eastAsia="Courier" w:hAnsi="Courier" w:cs="Courier"/>
          <w:color w:val="000000"/>
          <w:sz w:val="20"/>
          <w:szCs w:val="20"/>
        </w:rPr>
        <w:tab/>
      </w:r>
    </w:p>
    <w:p w14:paraId="000001AA" w14:textId="77777777" w:rsidR="00DF6871" w:rsidRDefault="00DF6871">
      <w:pPr>
        <w:ind w:left="1122" w:hanging="1122"/>
      </w:pPr>
    </w:p>
    <w:p w14:paraId="000001AB"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Conifers</w:t>
      </w:r>
    </w:p>
    <w:p w14:paraId="000001AC"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 xml:space="preserve">species </w:t>
      </w:r>
    </w:p>
    <w:p w14:paraId="000001AD"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1-151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betupend</w:t>
      </w:r>
    </w:p>
    <w:p w14:paraId="000001AE"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r>
      <w:r>
        <w:rPr>
          <w:rFonts w:ascii="Courier" w:eastAsia="Courier" w:hAnsi="Courier" w:cs="Courier"/>
          <w:color w:val="000000"/>
          <w:sz w:val="20"/>
          <w:szCs w:val="20"/>
        </w:rPr>
        <w:tab/>
        <w:t>1-131</w:t>
      </w:r>
      <w:r>
        <w:rPr>
          <w:rFonts w:ascii="Courier" w:eastAsia="Courier" w:hAnsi="Courier" w:cs="Courier"/>
          <w:color w:val="000000"/>
          <w:sz w:val="20"/>
          <w:szCs w:val="20"/>
        </w:rPr>
        <w:tab/>
      </w:r>
      <w:r>
        <w:rPr>
          <w:rFonts w:ascii="Courier" w:eastAsia="Courier" w:hAnsi="Courier" w:cs="Courier"/>
          <w:color w:val="000000"/>
          <w:sz w:val="20"/>
          <w:szCs w:val="20"/>
        </w:rPr>
        <w:tab/>
        <w:t>60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poputrem</w:t>
      </w:r>
    </w:p>
    <w:p w14:paraId="000001AF"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piceobov</w:t>
      </w:r>
    </w:p>
    <w:p w14:paraId="000001B0"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101-211</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aibesibi</w:t>
      </w:r>
    </w:p>
    <w:p w14:paraId="000001B1"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2"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101-300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pinusylv</w:t>
      </w:r>
    </w:p>
    <w:p w14:paraId="000001B3" w14:textId="77777777" w:rsidR="00DF6871" w:rsidRDefault="00DF6871">
      <w:pPr>
        <w:ind w:left="1122" w:hanging="1122"/>
        <w:rPr>
          <w:rFonts w:ascii="Courier" w:eastAsia="Courier" w:hAnsi="Courier" w:cs="Courier"/>
          <w:color w:val="000000"/>
          <w:sz w:val="20"/>
          <w:szCs w:val="20"/>
        </w:rPr>
      </w:pPr>
    </w:p>
    <w:p w14:paraId="000001B4"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ForestTypeTable  &lt;&lt; uneven-aged Siberian larch</w:t>
      </w:r>
    </w:p>
    <w:p w14:paraId="000001B5"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&gt;&gt; InclusionRule</w:t>
      </w:r>
      <w:r>
        <w:rPr>
          <w:rFonts w:ascii="Courier" w:eastAsia="Courier" w:hAnsi="Courier" w:cs="Courier"/>
          <w:color w:val="000000"/>
          <w:sz w:val="20"/>
          <w:szCs w:val="20"/>
        </w:rPr>
        <w:tab/>
      </w:r>
      <w:r>
        <w:rPr>
          <w:rFonts w:ascii="Courier" w:eastAsia="Courier" w:hAnsi="Courier" w:cs="Courier"/>
          <w:color w:val="000000"/>
          <w:sz w:val="20"/>
          <w:szCs w:val="20"/>
        </w:rPr>
        <w:tab/>
        <w:t>ageRange</w:t>
      </w:r>
      <w:r>
        <w:rPr>
          <w:rFonts w:ascii="Courier" w:eastAsia="Courier" w:hAnsi="Courier" w:cs="Courier"/>
          <w:color w:val="000000"/>
          <w:sz w:val="20"/>
          <w:szCs w:val="20"/>
        </w:rPr>
        <w:tab/>
        <w:t>percentCells</w:t>
      </w:r>
      <w:r>
        <w:rPr>
          <w:rFonts w:ascii="Courier" w:eastAsia="Courier" w:hAnsi="Courier" w:cs="Courier"/>
          <w:color w:val="000000"/>
          <w:sz w:val="20"/>
          <w:szCs w:val="20"/>
        </w:rPr>
        <w:tab/>
        <w:t>species</w:t>
      </w:r>
    </w:p>
    <w:p w14:paraId="000001B6"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r>
      <w:r>
        <w:rPr>
          <w:rFonts w:ascii="Courier" w:eastAsia="Courier" w:hAnsi="Courier" w:cs="Courier"/>
          <w:color w:val="000000"/>
          <w:sz w:val="20"/>
          <w:szCs w:val="20"/>
        </w:rPr>
        <w:tab/>
        <w:t>50</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7"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1-40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8"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41-80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9"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Optional</w:t>
      </w:r>
      <w:r>
        <w:rPr>
          <w:rFonts w:ascii="Courier" w:eastAsia="Courier" w:hAnsi="Courier" w:cs="Courier"/>
          <w:color w:val="000000"/>
          <w:sz w:val="20"/>
          <w:szCs w:val="20"/>
        </w:rPr>
        <w:tab/>
      </w:r>
      <w:r>
        <w:rPr>
          <w:rFonts w:ascii="Courier" w:eastAsia="Courier" w:hAnsi="Courier" w:cs="Courier"/>
          <w:color w:val="000000"/>
          <w:sz w:val="20"/>
          <w:szCs w:val="20"/>
        </w:rPr>
        <w:tab/>
        <w:t>81-100</w:t>
      </w:r>
      <w:r>
        <w:rPr>
          <w:rFonts w:ascii="Courier" w:eastAsia="Courier" w:hAnsi="Courier" w:cs="Courier"/>
          <w:color w:val="000000"/>
          <w:sz w:val="20"/>
          <w:szCs w:val="20"/>
        </w:rPr>
        <w:tab/>
      </w:r>
      <w:r>
        <w:rPr>
          <w:rFonts w:ascii="Courier" w:eastAsia="Courier" w:hAnsi="Courier" w:cs="Courier"/>
          <w:color w:val="000000"/>
          <w:sz w:val="20"/>
          <w:szCs w:val="20"/>
        </w:rPr>
        <w:tab/>
        <w:t>1</w:t>
      </w:r>
      <w:r>
        <w:rPr>
          <w:rFonts w:ascii="Courier" w:eastAsia="Courier" w:hAnsi="Courier" w:cs="Courier"/>
          <w:color w:val="000000"/>
          <w:sz w:val="20"/>
          <w:szCs w:val="20"/>
        </w:rPr>
        <w:tab/>
      </w:r>
      <w:r>
        <w:rPr>
          <w:rFonts w:ascii="Courier" w:eastAsia="Courier" w:hAnsi="Courier" w:cs="Courier"/>
          <w:color w:val="000000"/>
          <w:sz w:val="20"/>
          <w:szCs w:val="20"/>
        </w:rPr>
        <w:tab/>
        <w:t>larisibi</w:t>
      </w:r>
    </w:p>
    <w:p w14:paraId="000001BA" w14:textId="77777777" w:rsidR="00DF6871" w:rsidRDefault="00DF6871">
      <w:pPr>
        <w:ind w:left="1122" w:hanging="1122"/>
      </w:pPr>
    </w:p>
    <w:p w14:paraId="000001BB"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ForestTypeTable   &lt;&lt; light conifers (larch or Scots pine) dominate </w:t>
      </w:r>
    </w:p>
    <w:p w14:paraId="000001BC" w14:textId="77777777" w:rsidR="00DF6871" w:rsidRDefault="00DA566E">
      <w:pPr>
        <w:ind w:left="1122" w:hanging="1122"/>
        <w:rPr>
          <w:rFonts w:ascii="Courier" w:eastAsia="Courier" w:hAnsi="Courier" w:cs="Courier"/>
          <w:color w:val="000000"/>
          <w:sz w:val="20"/>
          <w:szCs w:val="20"/>
        </w:rPr>
      </w:pPr>
      <w:r>
        <w:rPr>
          <w:rFonts w:ascii="Courier" w:eastAsia="Courier" w:hAnsi="Courier" w:cs="Courier"/>
          <w:color w:val="000000"/>
          <w:sz w:val="20"/>
          <w:szCs w:val="20"/>
        </w:rPr>
        <w:t>&gt;&gt;and all conifers together comprise at least 50% of stand.</w:t>
      </w:r>
    </w:p>
    <w:p w14:paraId="000001BD" w14:textId="77777777" w:rsidR="00DF6871" w:rsidRDefault="00DF6871">
      <w:pPr>
        <w:ind w:left="1122" w:hanging="1122"/>
        <w:rPr>
          <w:rFonts w:ascii="Courier" w:eastAsia="Courier" w:hAnsi="Courier" w:cs="Courier"/>
          <w:color w:val="000000"/>
          <w:sz w:val="20"/>
          <w:szCs w:val="20"/>
        </w:rPr>
      </w:pPr>
    </w:p>
    <w:p w14:paraId="000001BE"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&gt;&gt;InclRule</w:t>
      </w:r>
      <w:r>
        <w:rPr>
          <w:rFonts w:ascii="Courier" w:eastAsia="Courier" w:hAnsi="Courier" w:cs="Courier"/>
          <w:color w:val="000000"/>
          <w:sz w:val="20"/>
          <w:szCs w:val="20"/>
        </w:rPr>
        <w:tab/>
        <w:t>ageRange</w:t>
      </w:r>
      <w:r>
        <w:rPr>
          <w:rFonts w:ascii="Courier" w:eastAsia="Courier" w:hAnsi="Courier" w:cs="Courier"/>
          <w:color w:val="000000"/>
          <w:sz w:val="20"/>
          <w:szCs w:val="20"/>
        </w:rPr>
        <w:tab/>
        <w:t>%Cells</w:t>
      </w:r>
      <w:r>
        <w:rPr>
          <w:rFonts w:ascii="Courier" w:eastAsia="Courier" w:hAnsi="Courier" w:cs="Courier"/>
          <w:color w:val="000000"/>
          <w:sz w:val="20"/>
          <w:szCs w:val="20"/>
        </w:rPr>
        <w:tab/>
        <w:t xml:space="preserve"> species</w:t>
      </w:r>
      <w:r>
        <w:rPr>
          <w:rFonts w:ascii="Courier" w:eastAsia="Courier" w:hAnsi="Courier" w:cs="Courier"/>
          <w:color w:val="000000"/>
          <w:sz w:val="20"/>
          <w:szCs w:val="20"/>
        </w:rPr>
        <w:tab/>
      </w:r>
    </w:p>
    <w:p w14:paraId="000001BF"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highest</w:t>
      </w:r>
      <w:r>
        <w:rPr>
          <w:rFonts w:ascii="Courier" w:eastAsia="Courier" w:hAnsi="Courier" w:cs="Courier"/>
          <w:color w:val="000000"/>
          <w:sz w:val="20"/>
          <w:szCs w:val="20"/>
        </w:rPr>
        <w:tab/>
      </w:r>
      <w:r>
        <w:rPr>
          <w:rFonts w:ascii="Courier" w:eastAsia="Courier" w:hAnsi="Courier" w:cs="Courier"/>
          <w:color w:val="000000"/>
          <w:sz w:val="20"/>
          <w:szCs w:val="20"/>
        </w:rPr>
        <w:tab/>
        <w:t>larisibi pinusylv</w:t>
      </w:r>
    </w:p>
    <w:p w14:paraId="000001C0"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r>
      <w:r>
        <w:rPr>
          <w:rFonts w:ascii="Courier" w:eastAsia="Courier" w:hAnsi="Courier" w:cs="Courier"/>
          <w:color w:val="000000"/>
          <w:sz w:val="20"/>
          <w:szCs w:val="20"/>
        </w:rPr>
        <w:tab/>
        <w:t>101-380</w:t>
      </w:r>
      <w:r>
        <w:rPr>
          <w:rFonts w:ascii="Courier" w:eastAsia="Courier" w:hAnsi="Courier" w:cs="Courier"/>
          <w:color w:val="000000"/>
          <w:sz w:val="20"/>
          <w:szCs w:val="20"/>
        </w:rPr>
        <w:tab/>
        <w:t>50</w:t>
      </w:r>
      <w:r>
        <w:rPr>
          <w:rFonts w:ascii="Courier" w:eastAsia="Courier" w:hAnsi="Courier" w:cs="Courier"/>
          <w:color w:val="000000"/>
          <w:sz w:val="20"/>
          <w:szCs w:val="20"/>
        </w:rPr>
        <w:tab/>
      </w:r>
      <w:r>
        <w:rPr>
          <w:rFonts w:ascii="Courier" w:eastAsia="Courier" w:hAnsi="Courier" w:cs="Courier"/>
          <w:color w:val="000000"/>
          <w:sz w:val="20"/>
          <w:szCs w:val="20"/>
        </w:rPr>
        <w:tab/>
        <w:t xml:space="preserve">larisibi pinusylv piceobov </w:t>
      </w:r>
    </w:p>
    <w:p w14:paraId="000001C1"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Forbidden</w:t>
      </w:r>
      <w:r>
        <w:rPr>
          <w:rFonts w:ascii="Courier" w:eastAsia="Courier" w:hAnsi="Courier" w:cs="Courier"/>
          <w:color w:val="000000"/>
          <w:sz w:val="20"/>
          <w:szCs w:val="20"/>
        </w:rPr>
        <w:tab/>
        <w:t>1-151</w:t>
      </w:r>
      <w:r>
        <w:rPr>
          <w:rFonts w:ascii="Courier" w:eastAsia="Courier" w:hAnsi="Courier" w:cs="Courier"/>
          <w:color w:val="000000"/>
          <w:sz w:val="20"/>
          <w:szCs w:val="20"/>
        </w:rPr>
        <w:tab/>
        <w:t>60</w:t>
      </w:r>
      <w:r>
        <w:rPr>
          <w:rFonts w:ascii="Courier" w:eastAsia="Courier" w:hAnsi="Courier" w:cs="Courier"/>
          <w:color w:val="000000"/>
          <w:sz w:val="20"/>
          <w:szCs w:val="20"/>
        </w:rPr>
        <w:tab/>
        <w:t>betupend poputrem</w:t>
      </w:r>
    </w:p>
    <w:p w14:paraId="000001C2" w14:textId="77777777" w:rsidR="00DF6871" w:rsidRDefault="00DF6871">
      <w:pPr>
        <w:tabs>
          <w:tab w:val="left" w:pos="2618"/>
          <w:tab w:val="left" w:pos="3740"/>
          <w:tab w:val="left" w:pos="4675"/>
        </w:tabs>
        <w:ind w:left="1122" w:hanging="1122"/>
      </w:pPr>
    </w:p>
    <w:p w14:paraId="000001C3"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ForestTypeTable   &lt;&lt; mixed spruce forest </w:t>
      </w:r>
    </w:p>
    <w:p w14:paraId="000001C4"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&gt;&gt; (spruce plus at least one other conifer and one deciduous) </w:t>
      </w:r>
    </w:p>
    <w:p w14:paraId="000001C5" w14:textId="77777777" w:rsidR="00DF6871" w:rsidRDefault="00DF6871">
      <w:pPr>
        <w:tabs>
          <w:tab w:val="left" w:pos="2618"/>
          <w:tab w:val="left" w:pos="3740"/>
          <w:tab w:val="left" w:pos="4675"/>
        </w:tabs>
        <w:ind w:left="1122" w:hanging="1122"/>
        <w:rPr>
          <w:rFonts w:ascii="Courier" w:eastAsia="Courier" w:hAnsi="Courier" w:cs="Courier"/>
          <w:color w:val="000000"/>
          <w:sz w:val="20"/>
          <w:szCs w:val="20"/>
        </w:rPr>
      </w:pPr>
    </w:p>
    <w:p w14:paraId="000001C6"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&gt;&gt;InclRule</w:t>
      </w:r>
      <w:r>
        <w:rPr>
          <w:rFonts w:ascii="Courier" w:eastAsia="Courier" w:hAnsi="Courier" w:cs="Courier"/>
          <w:color w:val="000000"/>
          <w:sz w:val="20"/>
          <w:szCs w:val="20"/>
        </w:rPr>
        <w:tab/>
        <w:t>ageRange</w:t>
      </w:r>
      <w:r>
        <w:rPr>
          <w:rFonts w:ascii="Courier" w:eastAsia="Courier" w:hAnsi="Courier" w:cs="Courier"/>
          <w:color w:val="000000"/>
          <w:sz w:val="20"/>
          <w:szCs w:val="20"/>
        </w:rPr>
        <w:tab/>
        <w:t xml:space="preserve"> %Cells</w:t>
      </w:r>
      <w:r>
        <w:rPr>
          <w:rFonts w:ascii="Courier" w:eastAsia="Courier" w:hAnsi="Courier" w:cs="Courier"/>
          <w:color w:val="000000"/>
          <w:sz w:val="20"/>
          <w:szCs w:val="20"/>
        </w:rPr>
        <w:tab/>
        <w:t xml:space="preserve"> species</w:t>
      </w:r>
      <w:r>
        <w:rPr>
          <w:rFonts w:ascii="Courier" w:eastAsia="Courier" w:hAnsi="Courier" w:cs="Courier"/>
          <w:color w:val="000000"/>
          <w:sz w:val="20"/>
          <w:szCs w:val="20"/>
        </w:rPr>
        <w:tab/>
      </w:r>
    </w:p>
    <w:p w14:paraId="000001C7"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101-300</w:t>
      </w:r>
      <w:r>
        <w:rPr>
          <w:rFonts w:ascii="Courier" w:eastAsia="Courier" w:hAnsi="Courier" w:cs="Courier"/>
          <w:color w:val="000000"/>
          <w:sz w:val="20"/>
          <w:szCs w:val="20"/>
        </w:rPr>
        <w:tab/>
        <w:t xml:space="preserve"> 49</w:t>
      </w:r>
      <w:r>
        <w:rPr>
          <w:rFonts w:ascii="Courier" w:eastAsia="Courier" w:hAnsi="Courier" w:cs="Courier"/>
          <w:color w:val="000000"/>
          <w:sz w:val="20"/>
          <w:szCs w:val="20"/>
        </w:rPr>
        <w:tab/>
        <w:t>piceobov</w:t>
      </w:r>
      <w:r>
        <w:rPr>
          <w:rFonts w:ascii="Courier" w:eastAsia="Courier" w:hAnsi="Courier" w:cs="Courier"/>
          <w:color w:val="000000"/>
          <w:sz w:val="20"/>
          <w:szCs w:val="20"/>
        </w:rPr>
        <w:tab/>
      </w:r>
    </w:p>
    <w:p w14:paraId="000001C8"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lastRenderedPageBreak/>
        <w:t xml:space="preserve">  Required</w:t>
      </w:r>
      <w:r>
        <w:rPr>
          <w:rFonts w:ascii="Courier" w:eastAsia="Courier" w:hAnsi="Courier" w:cs="Courier"/>
          <w:color w:val="000000"/>
          <w:sz w:val="20"/>
          <w:szCs w:val="20"/>
        </w:rPr>
        <w:tab/>
        <w:t>101-380</w:t>
      </w:r>
      <w:r>
        <w:rPr>
          <w:rFonts w:ascii="Courier" w:eastAsia="Courier" w:hAnsi="Courier" w:cs="Courier"/>
          <w:color w:val="000000"/>
          <w:sz w:val="20"/>
          <w:szCs w:val="20"/>
        </w:rPr>
        <w:tab/>
        <w:t xml:space="preserve"> 25</w:t>
      </w:r>
      <w:r>
        <w:rPr>
          <w:rFonts w:ascii="Courier" w:eastAsia="Courier" w:hAnsi="Courier" w:cs="Courier"/>
          <w:color w:val="000000"/>
          <w:sz w:val="20"/>
          <w:szCs w:val="20"/>
        </w:rPr>
        <w:tab/>
        <w:t>larisibi pinusylv piceobov aibesibi</w:t>
      </w:r>
    </w:p>
    <w:p w14:paraId="000001C9" w14:textId="77777777" w:rsidR="00DF6871" w:rsidRDefault="00DA566E">
      <w:pPr>
        <w:tabs>
          <w:tab w:val="left" w:pos="2618"/>
          <w:tab w:val="left" w:pos="3740"/>
          <w:tab w:val="left" w:pos="4675"/>
        </w:tabs>
        <w:ind w:left="1122" w:hanging="1122"/>
        <w:rPr>
          <w:rFonts w:ascii="Courier" w:eastAsia="Courier" w:hAnsi="Courier" w:cs="Courier"/>
          <w:color w:val="000000"/>
          <w:sz w:val="20"/>
          <w:szCs w:val="20"/>
        </w:rPr>
      </w:pPr>
      <w:r>
        <w:rPr>
          <w:rFonts w:ascii="Courier" w:eastAsia="Courier" w:hAnsi="Courier" w:cs="Courier"/>
          <w:color w:val="000000"/>
          <w:sz w:val="20"/>
          <w:szCs w:val="20"/>
        </w:rPr>
        <w:t xml:space="preserve">  Required</w:t>
      </w:r>
      <w:r>
        <w:rPr>
          <w:rFonts w:ascii="Courier" w:eastAsia="Courier" w:hAnsi="Courier" w:cs="Courier"/>
          <w:color w:val="000000"/>
          <w:sz w:val="20"/>
          <w:szCs w:val="20"/>
        </w:rPr>
        <w:tab/>
        <w:t>1-151</w:t>
      </w:r>
      <w:r>
        <w:rPr>
          <w:rFonts w:ascii="Courier" w:eastAsia="Courier" w:hAnsi="Courier" w:cs="Courier"/>
          <w:color w:val="000000"/>
          <w:sz w:val="20"/>
          <w:szCs w:val="20"/>
        </w:rPr>
        <w:tab/>
        <w:t xml:space="preserve"> 25</w:t>
      </w:r>
      <w:r>
        <w:rPr>
          <w:rFonts w:ascii="Courier" w:eastAsia="Courier" w:hAnsi="Courier" w:cs="Courier"/>
          <w:color w:val="000000"/>
          <w:sz w:val="20"/>
          <w:szCs w:val="20"/>
        </w:rPr>
        <w:tab/>
        <w:t>betupend poputrem</w:t>
      </w:r>
    </w:p>
    <w:p w14:paraId="000001CA" w14:textId="77777777" w:rsidR="00DF6871" w:rsidRDefault="00DF6871">
      <w:pPr>
        <w:pBdr>
          <w:top w:val="nil"/>
          <w:left w:val="nil"/>
          <w:bottom w:val="nil"/>
          <w:right w:val="nil"/>
          <w:between w:val="nil"/>
        </w:pBdr>
        <w:spacing w:after="120"/>
        <w:ind w:left="1152" w:right="1008" w:hanging="1152"/>
        <w:rPr>
          <w:color w:val="000000"/>
        </w:rPr>
      </w:pPr>
    </w:p>
    <w:p w14:paraId="000001CB" w14:textId="77777777" w:rsidR="00DF6871" w:rsidRDefault="00DA566E">
      <w:pPr>
        <w:pStyle w:val="Heading2"/>
        <w:numPr>
          <w:ilvl w:val="1"/>
          <w:numId w:val="2"/>
        </w:numPr>
      </w:pPr>
      <w:bookmarkStart w:id="95" w:name="_Toc14327461"/>
      <w:r>
        <w:t>Example Parameter File</w:t>
      </w:r>
      <w:bookmarkEnd w:id="95"/>
    </w:p>
    <w:p w14:paraId="000001CC" w14:textId="77777777" w:rsidR="00DF6871" w:rsidRDefault="00DA566E">
      <w:pPr>
        <w:pBdr>
          <w:top w:val="nil"/>
          <w:left w:val="nil"/>
          <w:bottom w:val="nil"/>
          <w:right w:val="nil"/>
          <w:between w:val="nil"/>
        </w:pBdr>
        <w:spacing w:after="120"/>
        <w:ind w:right="1008" w:hanging="1152"/>
        <w:rPr>
          <w:color w:val="000000"/>
        </w:rPr>
      </w:pPr>
      <w:r>
        <w:rPr>
          <w:color w:val="000000"/>
        </w:rPr>
        <w:t>The following is an example parameter file, with several prescriptions defined, and later used in the HarvestImplementations table.</w:t>
      </w:r>
    </w:p>
    <w:p w14:paraId="000001CD" w14:textId="77777777" w:rsidR="00DF6871" w:rsidRDefault="00DF6871">
      <w:pPr>
        <w:rPr>
          <w:rFonts w:ascii="Courier" w:eastAsia="Courier" w:hAnsi="Courier" w:cs="Courier"/>
          <w:color w:val="000000"/>
          <w:sz w:val="20"/>
          <w:szCs w:val="20"/>
        </w:rPr>
      </w:pPr>
    </w:p>
    <w:p w14:paraId="000001C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SAMPLE HARVEST FILE</w:t>
      </w:r>
    </w:p>
    <w:p w14:paraId="000001CF" w14:textId="77777777" w:rsidR="00DF6871" w:rsidRDefault="00DF6871">
      <w:pPr>
        <w:rPr>
          <w:rFonts w:ascii="Courier" w:eastAsia="Courier" w:hAnsi="Courier" w:cs="Courier"/>
          <w:color w:val="000000"/>
          <w:sz w:val="20"/>
          <w:szCs w:val="20"/>
        </w:rPr>
      </w:pPr>
    </w:p>
    <w:p w14:paraId="000001D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If a parameter requires SPECIES information, it must be followed by a &gt;&gt;  table listing a species name, followed by a list of parameters, </w:t>
      </w:r>
    </w:p>
    <w:p w14:paraId="000001D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as outlined in the documentation.</w:t>
      </w:r>
    </w:p>
    <w:p w14:paraId="000001D2" w14:textId="77777777" w:rsidR="00DF6871" w:rsidRDefault="00DF6871">
      <w:pPr>
        <w:rPr>
          <w:rFonts w:ascii="Courier" w:eastAsia="Courier" w:hAnsi="Courier" w:cs="Courier"/>
          <w:color w:val="000000"/>
          <w:sz w:val="20"/>
          <w:szCs w:val="20"/>
        </w:rPr>
      </w:pPr>
    </w:p>
    <w:p w14:paraId="000001D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D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TYPE OF DATA</w:t>
      </w:r>
    </w:p>
    <w:p w14:paraId="000001D5" w14:textId="77777777" w:rsidR="00DF6871" w:rsidRDefault="00DF6871">
      <w:pPr>
        <w:rPr>
          <w:rFonts w:ascii="Courier" w:eastAsia="Courier" w:hAnsi="Courier" w:cs="Courier"/>
          <w:color w:val="000000"/>
          <w:sz w:val="20"/>
          <w:szCs w:val="20"/>
        </w:rPr>
      </w:pPr>
    </w:p>
    <w:p w14:paraId="000001D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LandisData  "Base Harvest"</w:t>
      </w:r>
    </w:p>
    <w:p w14:paraId="000001D7" w14:textId="77777777" w:rsidR="00DF6871" w:rsidRDefault="00DF6871">
      <w:pPr>
        <w:rPr>
          <w:rFonts w:ascii="Courier" w:eastAsia="Courier" w:hAnsi="Courier" w:cs="Courier"/>
          <w:color w:val="000000"/>
          <w:sz w:val="20"/>
          <w:szCs w:val="20"/>
        </w:rPr>
      </w:pPr>
    </w:p>
    <w:p w14:paraId="000001D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D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TIMESTEP</w:t>
      </w:r>
    </w:p>
    <w:p w14:paraId="000001DA" w14:textId="77777777" w:rsidR="00DF6871" w:rsidRDefault="00DF6871">
      <w:pPr>
        <w:rPr>
          <w:rFonts w:ascii="Courier" w:eastAsia="Courier" w:hAnsi="Courier" w:cs="Courier"/>
          <w:color w:val="000000"/>
          <w:sz w:val="20"/>
          <w:szCs w:val="20"/>
        </w:rPr>
      </w:pPr>
    </w:p>
    <w:p w14:paraId="000001D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Timestep    10</w:t>
      </w:r>
    </w:p>
    <w:p w14:paraId="000001DC" w14:textId="77777777" w:rsidR="00DF6871" w:rsidRDefault="00DF6871">
      <w:pPr>
        <w:rPr>
          <w:rFonts w:ascii="Courier" w:eastAsia="Courier" w:hAnsi="Courier" w:cs="Courier"/>
          <w:color w:val="000000"/>
          <w:sz w:val="20"/>
          <w:szCs w:val="20"/>
        </w:rPr>
      </w:pPr>
    </w:p>
    <w:p w14:paraId="000001DD"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D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MANAGEMENT AREAS: the .gis file which defines the management areas.</w:t>
      </w:r>
    </w:p>
    <w:p w14:paraId="000001DF" w14:textId="77777777" w:rsidR="00DF6871" w:rsidRDefault="00DF6871">
      <w:pPr>
        <w:rPr>
          <w:rFonts w:ascii="Courier" w:eastAsia="Courier" w:hAnsi="Courier" w:cs="Courier"/>
          <w:color w:val="000000"/>
          <w:sz w:val="20"/>
          <w:szCs w:val="20"/>
        </w:rPr>
      </w:pPr>
    </w:p>
    <w:p w14:paraId="000001E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ManagementAreas "./management.gis"</w:t>
      </w:r>
    </w:p>
    <w:p w14:paraId="000001E1" w14:textId="77777777" w:rsidR="00DF6871" w:rsidRDefault="00DF6871">
      <w:pPr>
        <w:rPr>
          <w:rFonts w:ascii="Courier" w:eastAsia="Courier" w:hAnsi="Courier" w:cs="Courier"/>
          <w:color w:val="000000"/>
          <w:sz w:val="20"/>
          <w:szCs w:val="20"/>
        </w:rPr>
      </w:pPr>
    </w:p>
    <w:p w14:paraId="000001E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STANDS: the .gis file which defines the stands.  A stand can belong to </w:t>
      </w:r>
    </w:p>
    <w:p w14:paraId="000001E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one and only one management area.</w:t>
      </w:r>
    </w:p>
    <w:p w14:paraId="000001E5" w14:textId="77777777" w:rsidR="00DF6871" w:rsidRDefault="00DF6871">
      <w:pPr>
        <w:rPr>
          <w:rFonts w:ascii="Courier" w:eastAsia="Courier" w:hAnsi="Courier" w:cs="Courier"/>
          <w:color w:val="000000"/>
          <w:sz w:val="20"/>
          <w:szCs w:val="20"/>
        </w:rPr>
      </w:pPr>
    </w:p>
    <w:p w14:paraId="000001E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Stands      "./stand.gis"</w:t>
      </w:r>
    </w:p>
    <w:p w14:paraId="000001E7" w14:textId="77777777" w:rsidR="00DF6871" w:rsidRDefault="00DF6871">
      <w:pPr>
        <w:rPr>
          <w:rFonts w:ascii="Courier" w:eastAsia="Courier" w:hAnsi="Courier" w:cs="Courier"/>
          <w:color w:val="000000"/>
          <w:sz w:val="20"/>
          <w:szCs w:val="20"/>
        </w:rPr>
      </w:pPr>
    </w:p>
    <w:p w14:paraId="000001E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1E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PRESCRIPTION NAME</w:t>
      </w:r>
    </w:p>
    <w:p w14:paraId="000001E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Each prescription must have a unique name, which can be referenced </w:t>
      </w:r>
    </w:p>
    <w:p w14:paraId="000001E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later in the HarvestImplementation section.  </w:t>
      </w:r>
    </w:p>
    <w:p w14:paraId="000001E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 data following the prescription name defines the prescription.</w:t>
      </w:r>
    </w:p>
    <w:p w14:paraId="000001ED" w14:textId="77777777" w:rsidR="00DF6871" w:rsidRDefault="00DF6871">
      <w:pPr>
        <w:rPr>
          <w:rFonts w:ascii="Courier" w:eastAsia="Courier" w:hAnsi="Courier" w:cs="Courier"/>
          <w:color w:val="000000"/>
          <w:sz w:val="20"/>
          <w:szCs w:val="20"/>
        </w:rPr>
      </w:pPr>
    </w:p>
    <w:p w14:paraId="000001E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Prescription    RandomClearCut</w:t>
      </w:r>
    </w:p>
    <w:p w14:paraId="000001EF" w14:textId="77777777" w:rsidR="00DF6871" w:rsidRDefault="00DF6871">
      <w:pPr>
        <w:rPr>
          <w:rFonts w:ascii="Courier" w:eastAsia="Courier" w:hAnsi="Courier" w:cs="Courier"/>
          <w:color w:val="000000"/>
          <w:sz w:val="20"/>
          <w:szCs w:val="20"/>
        </w:rPr>
      </w:pPr>
    </w:p>
    <w:p w14:paraId="000001F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STAND RANKING METHOD:</w:t>
      </w:r>
    </w:p>
    <w:p w14:paraId="000001F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Stand Ranking methods are listed below.  </w:t>
      </w:r>
    </w:p>
    <w:p w14:paraId="000001F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Some require extra  parameters, which are outlined in the user guide.  </w:t>
      </w:r>
    </w:p>
    <w:p w14:paraId="000001F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lastRenderedPageBreak/>
        <w:t>&gt;&gt;  Select 1 of the following:</w:t>
      </w:r>
    </w:p>
    <w:p w14:paraId="000001F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1. Economic         - requires SPECIES information</w:t>
      </w:r>
    </w:p>
    <w:p w14:paraId="000001F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2. MaxCohortAge</w:t>
      </w:r>
    </w:p>
    <w:p w14:paraId="000001F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3. Random</w:t>
      </w:r>
    </w:p>
    <w:p w14:paraId="000001F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4. RegulateAges</w:t>
      </w:r>
    </w:p>
    <w:p w14:paraId="000001F8" w14:textId="77777777" w:rsidR="00DF6871" w:rsidRDefault="00DF6871">
      <w:pPr>
        <w:rPr>
          <w:rFonts w:ascii="Courier" w:eastAsia="Courier" w:hAnsi="Courier" w:cs="Courier"/>
          <w:color w:val="000000"/>
          <w:sz w:val="20"/>
          <w:szCs w:val="20"/>
        </w:rPr>
      </w:pPr>
    </w:p>
    <w:p w14:paraId="000001F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StandRanking    Random</w:t>
      </w:r>
    </w:p>
    <w:p w14:paraId="000001FA" w14:textId="77777777" w:rsidR="00DF6871" w:rsidRDefault="00DF6871">
      <w:pPr>
        <w:rPr>
          <w:rFonts w:ascii="Courier" w:eastAsia="Courier" w:hAnsi="Courier" w:cs="Courier"/>
          <w:color w:val="000000"/>
          <w:sz w:val="20"/>
          <w:szCs w:val="20"/>
        </w:rPr>
      </w:pPr>
    </w:p>
    <w:p w14:paraId="000001F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AGE REQUIREMENTS:</w:t>
      </w:r>
    </w:p>
    <w:p w14:paraId="000001F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Define a Minimum or Maximum age to limit the prescription stand ages.</w:t>
      </w:r>
    </w:p>
    <w:p w14:paraId="000001FD" w14:textId="77777777" w:rsidR="00DF6871" w:rsidRDefault="00DF6871">
      <w:pPr>
        <w:rPr>
          <w:rFonts w:ascii="Courier" w:eastAsia="Courier" w:hAnsi="Courier" w:cs="Courier"/>
          <w:color w:val="000000"/>
          <w:sz w:val="20"/>
          <w:szCs w:val="20"/>
        </w:rPr>
      </w:pPr>
    </w:p>
    <w:p w14:paraId="000001F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MinimumAge  150</w:t>
      </w:r>
    </w:p>
    <w:p w14:paraId="000001F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MaximumAge  325</w:t>
      </w:r>
    </w:p>
    <w:p w14:paraId="0000020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TimeBetweenHarvests  40</w:t>
      </w:r>
    </w:p>
    <w:p w14:paraId="00000201" w14:textId="77777777" w:rsidR="00DF6871" w:rsidRDefault="00DF6871">
      <w:pPr>
        <w:rPr>
          <w:rFonts w:ascii="Courier" w:eastAsia="Courier" w:hAnsi="Courier" w:cs="Courier"/>
          <w:color w:val="000000"/>
          <w:sz w:val="20"/>
          <w:szCs w:val="20"/>
        </w:rPr>
      </w:pPr>
    </w:p>
    <w:p w14:paraId="0000020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SITE SELECTION METHOD:</w:t>
      </w:r>
    </w:p>
    <w:p w14:paraId="0000020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Site Selection methods are listed below.  </w:t>
      </w:r>
    </w:p>
    <w:p w14:paraId="0000020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Some require extra parameters, which are outlined in the user guide.  </w:t>
      </w:r>
    </w:p>
    <w:p w14:paraId="0000020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20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1. Complete</w:t>
      </w:r>
    </w:p>
    <w:p w14:paraId="0000020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2. CompleteStandSpread</w:t>
      </w:r>
    </w:p>
    <w:p w14:paraId="0000020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3. PartialStandSpread  </w:t>
      </w:r>
    </w:p>
    <w:p w14:paraId="0000020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4. PatchCutting  </w:t>
      </w:r>
    </w:p>
    <w:p w14:paraId="0000020A" w14:textId="77777777" w:rsidR="00DF6871" w:rsidRDefault="00DF6871">
      <w:pPr>
        <w:rPr>
          <w:rFonts w:ascii="Courier" w:eastAsia="Courier" w:hAnsi="Courier" w:cs="Courier"/>
          <w:color w:val="000000"/>
          <w:sz w:val="20"/>
          <w:szCs w:val="20"/>
        </w:rPr>
      </w:pPr>
    </w:p>
    <w:p w14:paraId="0000020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Percentage  Patch Size</w:t>
      </w:r>
    </w:p>
    <w:p w14:paraId="0000020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  ----------</w:t>
      </w:r>
    </w:p>
    <w:p w14:paraId="0000020D"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PatchCutting   15%     3</w:t>
      </w:r>
    </w:p>
    <w:p w14:paraId="0000020E" w14:textId="77777777" w:rsidR="00DF6871" w:rsidRDefault="00DF6871">
      <w:pPr>
        <w:rPr>
          <w:rFonts w:ascii="Courier" w:eastAsia="Courier" w:hAnsi="Courier" w:cs="Courier"/>
          <w:color w:val="000000"/>
          <w:sz w:val="20"/>
          <w:szCs w:val="20"/>
        </w:rPr>
      </w:pPr>
    </w:p>
    <w:p w14:paraId="0000020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COHORT REMOVAL METHOD:</w:t>
      </w:r>
    </w:p>
    <w:p w14:paraId="0000021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different Cohort Removal methods are listed below.  </w:t>
      </w:r>
    </w:p>
    <w:p w14:paraId="0000021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Select 1 of the following:</w:t>
      </w:r>
    </w:p>
    <w:p w14:paraId="0000021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1. ClearCut</w:t>
      </w:r>
    </w:p>
    <w:p w14:paraId="0000021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2. SpeciesList      - requires SPECIES information</w:t>
      </w:r>
    </w:p>
    <w:p w14:paraId="00000214" w14:textId="77777777" w:rsidR="00DF6871" w:rsidRDefault="00DF6871">
      <w:pPr>
        <w:rPr>
          <w:rFonts w:ascii="Courier" w:eastAsia="Courier" w:hAnsi="Courier" w:cs="Courier"/>
          <w:color w:val="000000"/>
          <w:sz w:val="20"/>
          <w:szCs w:val="20"/>
        </w:rPr>
      </w:pPr>
    </w:p>
    <w:p w14:paraId="0000021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ClearCut</w:t>
      </w:r>
    </w:p>
    <w:p w14:paraId="00000216" w14:textId="77777777" w:rsidR="00DF6871" w:rsidRDefault="00DF6871">
      <w:pPr>
        <w:rPr>
          <w:rFonts w:ascii="Courier" w:eastAsia="Courier" w:hAnsi="Courier" w:cs="Courier"/>
          <w:color w:val="000000"/>
          <w:sz w:val="20"/>
          <w:szCs w:val="20"/>
        </w:rPr>
      </w:pPr>
    </w:p>
    <w:p w14:paraId="0000021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MORE PRESCRIPTION EXAMPLES:</w:t>
      </w:r>
    </w:p>
    <w:p w14:paraId="0000021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 following section is a set of example prescriptions</w:t>
      </w:r>
    </w:p>
    <w:p w14:paraId="0000021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These examples show how the 'stand ranking' methods,</w:t>
      </w:r>
    </w:p>
    <w:p w14:paraId="0000021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'site selection' methods and the 'cohort removal' methods can be </w:t>
      </w:r>
    </w:p>
    <w:p w14:paraId="0000021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recombined to make new prescriptions.</w:t>
      </w:r>
    </w:p>
    <w:p w14:paraId="0000021C" w14:textId="77777777" w:rsidR="00DF6871" w:rsidRDefault="00DF6871">
      <w:pPr>
        <w:rPr>
          <w:rFonts w:ascii="Courier" w:eastAsia="Courier" w:hAnsi="Courier" w:cs="Courier"/>
          <w:color w:val="000000"/>
          <w:sz w:val="20"/>
          <w:szCs w:val="20"/>
        </w:rPr>
      </w:pPr>
    </w:p>
    <w:p w14:paraId="0000021D" w14:textId="77777777" w:rsidR="00DF6871" w:rsidRDefault="00DF6871">
      <w:pPr>
        <w:rPr>
          <w:rFonts w:ascii="Courier" w:eastAsia="Courier" w:hAnsi="Courier" w:cs="Courier"/>
          <w:color w:val="000000"/>
          <w:sz w:val="20"/>
          <w:szCs w:val="20"/>
        </w:rPr>
      </w:pPr>
    </w:p>
    <w:p w14:paraId="0000021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1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This example aims to show how species information can be used to </w:t>
      </w:r>
    </w:p>
    <w:p w14:paraId="0000022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refine a harvest prescription.</w:t>
      </w:r>
    </w:p>
    <w:p w14:paraId="00000221" w14:textId="77777777" w:rsidR="00DF6871" w:rsidRDefault="00DF6871">
      <w:pPr>
        <w:rPr>
          <w:rFonts w:ascii="Courier" w:eastAsia="Courier" w:hAnsi="Courier" w:cs="Courier"/>
          <w:color w:val="000000"/>
          <w:sz w:val="20"/>
          <w:szCs w:val="20"/>
        </w:rPr>
      </w:pPr>
    </w:p>
    <w:p w14:paraId="0000022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lastRenderedPageBreak/>
        <w:t>Prescription    MapleHarvest</w:t>
      </w:r>
    </w:p>
    <w:p w14:paraId="00000223" w14:textId="77777777" w:rsidR="00DF6871" w:rsidRDefault="00DF6871">
      <w:pPr>
        <w:rPr>
          <w:rFonts w:ascii="Courier" w:eastAsia="Courier" w:hAnsi="Courier" w:cs="Courier"/>
          <w:color w:val="000000"/>
          <w:sz w:val="20"/>
          <w:szCs w:val="20"/>
        </w:rPr>
      </w:pPr>
    </w:p>
    <w:p w14:paraId="0000022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Minimum Age     20 &lt;&lt; years</w:t>
      </w:r>
    </w:p>
    <w:p w14:paraId="0000022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StandRanking    Economic</w:t>
      </w:r>
    </w:p>
    <w:p w14:paraId="0000022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2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'Economic' ranking requires species information.  </w:t>
      </w:r>
    </w:p>
    <w:p w14:paraId="0000022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Below is a table listing a species name, its 'Economic Rank', and </w:t>
      </w:r>
    </w:p>
    <w:p w14:paraId="0000022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'Minimum Age' requirement.</w:t>
      </w:r>
    </w:p>
    <w:p w14:paraId="0000022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2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Species     Economic Rank   Minimum Age</w:t>
      </w:r>
    </w:p>
    <w:p w14:paraId="0000022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     -------------   -----------</w:t>
      </w:r>
    </w:p>
    <w:p w14:paraId="0000022D"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acersacc    100             60</w:t>
      </w:r>
    </w:p>
    <w:p w14:paraId="0000022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acerrubr    50              60</w:t>
      </w:r>
    </w:p>
    <w:p w14:paraId="0000022F" w14:textId="77777777" w:rsidR="00DF6871" w:rsidRDefault="00DF6871">
      <w:pPr>
        <w:rPr>
          <w:rFonts w:ascii="Courier" w:eastAsia="Courier" w:hAnsi="Courier" w:cs="Courier"/>
          <w:color w:val="000000"/>
          <w:sz w:val="20"/>
          <w:szCs w:val="20"/>
        </w:rPr>
      </w:pPr>
    </w:p>
    <w:p w14:paraId="0000023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Complete</w:t>
      </w:r>
    </w:p>
    <w:p w14:paraId="0000023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SpeciesList</w:t>
      </w:r>
    </w:p>
    <w:p w14:paraId="0000023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'SpeciesList' cohort-removal method requires species information.  </w:t>
      </w:r>
    </w:p>
    <w:p w14:paraId="0000023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 table below lists species' cohorts to be removed.</w:t>
      </w:r>
    </w:p>
    <w:p w14:paraId="0000023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The 'Selection' methods shown below provide three example.</w:t>
      </w:r>
    </w:p>
    <w:p w14:paraId="0000023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w:t>
      </w:r>
    </w:p>
    <w:p w14:paraId="0000023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&gt;&gt;  Species     Selection</w:t>
      </w:r>
    </w:p>
    <w:p w14:paraId="0000023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&gt;&gt;  -------     ---------</w:t>
      </w:r>
    </w:p>
    <w:p w14:paraId="0000023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abiebals    All</w:t>
      </w:r>
    </w:p>
    <w:p w14:paraId="0000023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acersacc    AllExceptYoungest</w:t>
      </w:r>
    </w:p>
    <w:p w14:paraId="0000023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acerrubr    AllExceptYoungest</w:t>
      </w:r>
    </w:p>
    <w:p w14:paraId="0000023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pinubank    50</w:t>
      </w:r>
    </w:p>
    <w:p w14:paraId="0000023D" w14:textId="77777777" w:rsidR="00DF6871" w:rsidRDefault="00DF6871">
      <w:pPr>
        <w:rPr>
          <w:rFonts w:ascii="Courier" w:eastAsia="Courier" w:hAnsi="Courier" w:cs="Courier"/>
          <w:color w:val="000000"/>
          <w:sz w:val="20"/>
          <w:szCs w:val="20"/>
        </w:rPr>
      </w:pPr>
    </w:p>
    <w:p w14:paraId="0000023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3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This example shows a simple and short harvest prescription.</w:t>
      </w:r>
    </w:p>
    <w:p w14:paraId="00000240" w14:textId="77777777" w:rsidR="00DF6871" w:rsidRDefault="00DF6871">
      <w:pPr>
        <w:rPr>
          <w:rFonts w:ascii="Courier" w:eastAsia="Courier" w:hAnsi="Courier" w:cs="Courier"/>
          <w:color w:val="000000"/>
          <w:sz w:val="20"/>
          <w:szCs w:val="20"/>
        </w:rPr>
      </w:pPr>
    </w:p>
    <w:p w14:paraId="0000024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Prescription    MaxAgeClearcuts</w:t>
      </w:r>
    </w:p>
    <w:p w14:paraId="00000242" w14:textId="77777777" w:rsidR="00DF6871" w:rsidRDefault="00DF6871">
      <w:pPr>
        <w:rPr>
          <w:rFonts w:ascii="Courier" w:eastAsia="Courier" w:hAnsi="Courier" w:cs="Courier"/>
          <w:color w:val="000000"/>
          <w:sz w:val="20"/>
          <w:szCs w:val="20"/>
        </w:rPr>
      </w:pPr>
    </w:p>
    <w:p w14:paraId="00000243"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StandRanking    MaxCohortAge</w:t>
      </w:r>
    </w:p>
    <w:p w14:paraId="0000024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SiteSelection   Complete    </w:t>
      </w:r>
    </w:p>
    <w:p w14:paraId="0000024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CohortsRemoved  ClearCut</w:t>
      </w:r>
    </w:p>
    <w:p w14:paraId="00000246" w14:textId="77777777" w:rsidR="00DF6871" w:rsidRDefault="00DF6871">
      <w:pPr>
        <w:rPr>
          <w:rFonts w:ascii="Courier" w:eastAsia="Courier" w:hAnsi="Courier" w:cs="Courier"/>
          <w:color w:val="000000"/>
          <w:sz w:val="20"/>
          <w:szCs w:val="20"/>
        </w:rPr>
      </w:pPr>
    </w:p>
    <w:p w14:paraId="0000024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4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HARVEST IMPLEMENTATION TABLE</w:t>
      </w:r>
    </w:p>
    <w:p w14:paraId="0000024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The following table defines which management areas (defined in the </w:t>
      </w:r>
    </w:p>
    <w:p w14:paraId="0000024A"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ManagementArea file) are treated by which prescription(s).  </w:t>
      </w:r>
    </w:p>
    <w:p w14:paraId="0000024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&gt;&gt;  In the example below, both management areas 1 and 2 are treated </w:t>
      </w:r>
    </w:p>
    <w:p w14:paraId="0000024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by the same prescription, while management area 3 is treated by two</w:t>
      </w:r>
    </w:p>
    <w:p w14:paraId="0000024D"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different prescriptions.</w:t>
      </w:r>
    </w:p>
    <w:p w14:paraId="0000024E" w14:textId="77777777" w:rsidR="00DF6871" w:rsidRDefault="00DF6871">
      <w:pPr>
        <w:rPr>
          <w:rFonts w:ascii="Courier" w:eastAsia="Courier" w:hAnsi="Courier" w:cs="Courier"/>
          <w:color w:val="000000"/>
          <w:sz w:val="20"/>
          <w:szCs w:val="20"/>
        </w:rPr>
      </w:pPr>
    </w:p>
    <w:p w14:paraId="0000024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Also demonstrated is beginning and end times for each prescription</w:t>
      </w:r>
    </w:p>
    <w:p w14:paraId="0000025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implementation.</w:t>
      </w:r>
    </w:p>
    <w:p w14:paraId="00000251" w14:textId="77777777" w:rsidR="00DF6871" w:rsidRDefault="00DF6871">
      <w:pPr>
        <w:rPr>
          <w:rFonts w:ascii="Courier" w:eastAsia="Courier" w:hAnsi="Courier" w:cs="Courier"/>
          <w:color w:val="000000"/>
          <w:sz w:val="20"/>
          <w:szCs w:val="20"/>
        </w:rPr>
      </w:pPr>
    </w:p>
    <w:p w14:paraId="00000252"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HarvestImplementations</w:t>
      </w:r>
    </w:p>
    <w:p w14:paraId="00000253" w14:textId="77777777" w:rsidR="00DF6871" w:rsidRDefault="00DF6871">
      <w:pPr>
        <w:rPr>
          <w:rFonts w:ascii="Courier" w:eastAsia="Courier" w:hAnsi="Courier" w:cs="Courier"/>
          <w:color w:val="000000"/>
          <w:sz w:val="20"/>
          <w:szCs w:val="20"/>
        </w:rPr>
      </w:pPr>
    </w:p>
    <w:p w14:paraId="00000254"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Mgmt Area   Prescription    Harvest Area    Begin Time  End Time</w:t>
      </w:r>
    </w:p>
    <w:p w14:paraId="00000255"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   ------------    ------------    ----------  --------</w:t>
      </w:r>
    </w:p>
    <w:p w14:paraId="00000256"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1           RandomClearCut  10%</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0</w:t>
      </w:r>
      <w:r>
        <w:rPr>
          <w:rFonts w:ascii="Courier" w:eastAsia="Courier" w:hAnsi="Courier" w:cs="Courier"/>
          <w:color w:val="000000"/>
          <w:sz w:val="20"/>
          <w:szCs w:val="20"/>
        </w:rPr>
        <w:tab/>
        <w:t>50</w:t>
      </w:r>
    </w:p>
    <w:p w14:paraId="00000257"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2           RandomClearCut  20%</w:t>
      </w:r>
    </w:p>
    <w:p w14:paraId="00000258"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3           MapleHarvest 8%</w:t>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r>
      <w:r>
        <w:rPr>
          <w:rFonts w:ascii="Courier" w:eastAsia="Courier" w:hAnsi="Courier" w:cs="Courier"/>
          <w:color w:val="000000"/>
          <w:sz w:val="20"/>
          <w:szCs w:val="20"/>
        </w:rPr>
        <w:tab/>
        <w:t>50</w:t>
      </w:r>
      <w:r>
        <w:rPr>
          <w:rFonts w:ascii="Courier" w:eastAsia="Courier" w:hAnsi="Courier" w:cs="Courier"/>
          <w:color w:val="000000"/>
          <w:sz w:val="20"/>
          <w:szCs w:val="20"/>
        </w:rPr>
        <w:tab/>
        <w:t>100</w:t>
      </w:r>
    </w:p>
    <w:p w14:paraId="00000259"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 xml:space="preserve">    3           MaxAgeClearcuts 15%</w:t>
      </w:r>
    </w:p>
    <w:p w14:paraId="0000025A" w14:textId="77777777" w:rsidR="00DF6871" w:rsidRDefault="00DF6871">
      <w:pPr>
        <w:rPr>
          <w:rFonts w:ascii="Courier" w:eastAsia="Courier" w:hAnsi="Courier" w:cs="Courier"/>
          <w:color w:val="000000"/>
          <w:sz w:val="20"/>
          <w:szCs w:val="20"/>
        </w:rPr>
      </w:pPr>
    </w:p>
    <w:p w14:paraId="0000025B"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5C"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 OUTPUT FILES</w:t>
      </w:r>
    </w:p>
    <w:p w14:paraId="0000025D" w14:textId="77777777" w:rsidR="00DF6871" w:rsidRDefault="00DF6871">
      <w:pPr>
        <w:rPr>
          <w:rFonts w:ascii="Courier" w:eastAsia="Courier" w:hAnsi="Courier" w:cs="Courier"/>
          <w:color w:val="000000"/>
          <w:sz w:val="20"/>
          <w:szCs w:val="20"/>
        </w:rPr>
      </w:pPr>
    </w:p>
    <w:p w14:paraId="0000025E"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PrescriptionMaps    harvest/prescripts-{timestep}.gis</w:t>
      </w:r>
    </w:p>
    <w:p w14:paraId="0000025F"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EventLog            harvest/log.csv</w:t>
      </w:r>
    </w:p>
    <w:p w14:paraId="00000260"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SummaryLog</w:t>
      </w:r>
      <w:r>
        <w:rPr>
          <w:rFonts w:ascii="Courier" w:eastAsia="Courier" w:hAnsi="Courier" w:cs="Courier"/>
          <w:color w:val="000000"/>
          <w:sz w:val="20"/>
          <w:szCs w:val="20"/>
        </w:rPr>
        <w:tab/>
      </w:r>
      <w:r>
        <w:rPr>
          <w:rFonts w:ascii="Courier" w:eastAsia="Courier" w:hAnsi="Courier" w:cs="Courier"/>
          <w:color w:val="000000"/>
          <w:sz w:val="20"/>
          <w:szCs w:val="20"/>
        </w:rPr>
        <w:tab/>
        <w:t xml:space="preserve">  harvest/summarylog.csv</w:t>
      </w:r>
    </w:p>
    <w:p w14:paraId="00000261" w14:textId="77777777" w:rsidR="00DF6871" w:rsidRDefault="00DA566E">
      <w:pPr>
        <w:rPr>
          <w:rFonts w:ascii="Courier" w:eastAsia="Courier" w:hAnsi="Courier" w:cs="Courier"/>
          <w:color w:val="000000"/>
          <w:sz w:val="20"/>
          <w:szCs w:val="20"/>
        </w:rPr>
      </w:pPr>
      <w:r>
        <w:rPr>
          <w:rFonts w:ascii="Courier" w:eastAsia="Courier" w:hAnsi="Courier" w:cs="Courier"/>
          <w:color w:val="000000"/>
          <w:sz w:val="20"/>
          <w:szCs w:val="20"/>
        </w:rPr>
        <w:t>&gt;&gt;------------------------------------------------------------------------</w:t>
      </w:r>
    </w:p>
    <w:p w14:paraId="00000262" w14:textId="77777777" w:rsidR="00DF6871" w:rsidRDefault="00DF6871">
      <w:pPr>
        <w:rPr>
          <w:rFonts w:ascii="Courier" w:eastAsia="Courier" w:hAnsi="Courier" w:cs="Courier"/>
          <w:color w:val="000000"/>
          <w:sz w:val="20"/>
          <w:szCs w:val="20"/>
        </w:rPr>
      </w:pPr>
    </w:p>
    <w:p w14:paraId="00000263" w14:textId="77777777" w:rsidR="00DF6871" w:rsidRDefault="00DF6871">
      <w:pPr>
        <w:rPr>
          <w:rFonts w:ascii="Courier" w:eastAsia="Courier" w:hAnsi="Courier" w:cs="Courier"/>
          <w:color w:val="000000"/>
          <w:sz w:val="20"/>
          <w:szCs w:val="20"/>
        </w:rPr>
      </w:pPr>
    </w:p>
    <w:sectPr w:rsidR="00DF6871">
      <w:pgSz w:w="12240" w:h="15840"/>
      <w:pgMar w:top="1627" w:right="1627" w:bottom="2707" w:left="1627" w:header="935"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03551" w14:textId="77777777" w:rsidR="00054E42" w:rsidRDefault="00054E42">
      <w:r>
        <w:separator/>
      </w:r>
    </w:p>
  </w:endnote>
  <w:endnote w:type="continuationSeparator" w:id="0">
    <w:p w14:paraId="534DEDFE" w14:textId="77777777" w:rsidR="00054E42" w:rsidRDefault="00054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Gungsuh">
    <w:altName w:val="Constantia"/>
    <w:panose1 w:val="02030600000101010101"/>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65" w14:textId="77777777" w:rsidR="00DF6871" w:rsidRDefault="00DA566E">
    <w:pPr>
      <w:pBdr>
        <w:top w:val="nil"/>
        <w:left w:val="nil"/>
        <w:bottom w:val="nil"/>
        <w:right w:val="nil"/>
        <w:between w:val="nil"/>
      </w:pBdr>
      <w:tabs>
        <w:tab w:val="right" w:pos="9000"/>
      </w:tabs>
      <w:rPr>
        <w:rFonts w:ascii="Arial" w:eastAsia="Arial" w:hAnsi="Arial" w:cs="Arial"/>
        <w:color w:val="000000"/>
        <w:sz w:val="18"/>
        <w:szCs w:val="18"/>
      </w:rPr>
    </w:pPr>
    <w:r>
      <w:rPr>
        <w:rFonts w:ascii="Arial" w:eastAsia="Arial" w:hAnsi="Arial" w:cs="Arial"/>
        <w:color w:val="000000"/>
        <w:sz w:val="16"/>
        <w:szCs w:val="16"/>
      </w:rPr>
      <w:tab/>
    </w:r>
    <w:r>
      <w:rPr>
        <w:rFonts w:ascii="Arial" w:eastAsia="Arial" w:hAnsi="Arial" w:cs="Arial"/>
        <w:color w:val="000000"/>
        <w:sz w:val="18"/>
        <w:szCs w:val="18"/>
      </w:rPr>
      <w:t xml:space="preserv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D86962">
      <w:rPr>
        <w:rFonts w:ascii="Arial" w:eastAsia="Arial" w:hAnsi="Arial" w:cs="Arial"/>
        <w:noProof/>
        <w:color w:val="000000"/>
        <w:sz w:val="18"/>
        <w:szCs w:val="18"/>
      </w:rPr>
      <w:t>21</w:t>
    </w:r>
    <w:r>
      <w:rPr>
        <w:rFonts w:ascii="Arial" w:eastAsia="Arial" w:hAnsi="Arial" w:cs="Arial"/>
        <w:color w:val="000000"/>
        <w:sz w:val="18"/>
        <w:szCs w:val="18"/>
      </w:rPr>
      <w:fldChar w:fldCharType="end"/>
    </w:r>
    <w:r>
      <w:rPr>
        <w:rFonts w:ascii="Arial" w:eastAsia="Arial" w:hAnsi="Arial" w:cs="Arial"/>
        <w:color w:val="000000"/>
        <w:sz w:val="18"/>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40EC1" w14:textId="77777777" w:rsidR="00054E42" w:rsidRDefault="00054E42">
      <w:r>
        <w:separator/>
      </w:r>
    </w:p>
  </w:footnote>
  <w:footnote w:type="continuationSeparator" w:id="0">
    <w:p w14:paraId="6A002A37" w14:textId="77777777" w:rsidR="00054E42" w:rsidRDefault="00054E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264" w14:textId="77777777" w:rsidR="00DF6871" w:rsidRDefault="00DF6871">
    <w:pPr>
      <w:pBdr>
        <w:top w:val="none" w:sz="0" w:space="0" w:color="000000"/>
        <w:left w:val="nil"/>
        <w:bottom w:val="none" w:sz="0" w:space="0" w:color="000000"/>
        <w:right w:val="nil"/>
        <w:between w:val="nil"/>
      </w:pBdr>
      <w:tabs>
        <w:tab w:val="center" w:pos="4320"/>
        <w:tab w:val="right" w:pos="8640"/>
      </w:tabs>
      <w:rPr>
        <w:rFonts w:ascii="Verdana" w:eastAsia="Verdana" w:hAnsi="Verdana" w:cs="Verdana"/>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80B6D"/>
    <w:multiLevelType w:val="multilevel"/>
    <w:tmpl w:val="FEAA50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5FF1407"/>
    <w:multiLevelType w:val="multilevel"/>
    <w:tmpl w:val="FF8663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D8E2F62"/>
    <w:multiLevelType w:val="multilevel"/>
    <w:tmpl w:val="0C86D8C0"/>
    <w:lvl w:ilvl="0">
      <w:start w:val="1"/>
      <w:numFmt w:val="bullet"/>
      <w:lvlText w:val="●"/>
      <w:lvlJc w:val="left"/>
      <w:pPr>
        <w:ind w:left="1935" w:hanging="360"/>
      </w:pPr>
      <w:rPr>
        <w:rFonts w:ascii="Noto Sans Symbols" w:eastAsia="Noto Sans Symbols" w:hAnsi="Noto Sans Symbols" w:cs="Noto Sans Symbols"/>
      </w:rPr>
    </w:lvl>
    <w:lvl w:ilvl="1">
      <w:start w:val="1"/>
      <w:numFmt w:val="bullet"/>
      <w:lvlText w:val="o"/>
      <w:lvlJc w:val="left"/>
      <w:pPr>
        <w:ind w:left="2655" w:hanging="360"/>
      </w:pPr>
      <w:rPr>
        <w:rFonts w:ascii="Courier New" w:eastAsia="Courier New" w:hAnsi="Courier New" w:cs="Courier New"/>
      </w:rPr>
    </w:lvl>
    <w:lvl w:ilvl="2">
      <w:start w:val="1"/>
      <w:numFmt w:val="bullet"/>
      <w:lvlText w:val="▪"/>
      <w:lvlJc w:val="left"/>
      <w:pPr>
        <w:ind w:left="3375" w:hanging="360"/>
      </w:pPr>
      <w:rPr>
        <w:rFonts w:ascii="Noto Sans Symbols" w:eastAsia="Noto Sans Symbols" w:hAnsi="Noto Sans Symbols" w:cs="Noto Sans Symbols"/>
      </w:rPr>
    </w:lvl>
    <w:lvl w:ilvl="3">
      <w:start w:val="1"/>
      <w:numFmt w:val="bullet"/>
      <w:lvlText w:val="●"/>
      <w:lvlJc w:val="left"/>
      <w:pPr>
        <w:ind w:left="4095" w:hanging="360"/>
      </w:pPr>
      <w:rPr>
        <w:rFonts w:ascii="Noto Sans Symbols" w:eastAsia="Noto Sans Symbols" w:hAnsi="Noto Sans Symbols" w:cs="Noto Sans Symbols"/>
      </w:rPr>
    </w:lvl>
    <w:lvl w:ilvl="4">
      <w:start w:val="1"/>
      <w:numFmt w:val="bullet"/>
      <w:lvlText w:val="o"/>
      <w:lvlJc w:val="left"/>
      <w:pPr>
        <w:ind w:left="4815" w:hanging="360"/>
      </w:pPr>
      <w:rPr>
        <w:rFonts w:ascii="Courier New" w:eastAsia="Courier New" w:hAnsi="Courier New" w:cs="Courier New"/>
      </w:rPr>
    </w:lvl>
    <w:lvl w:ilvl="5">
      <w:start w:val="1"/>
      <w:numFmt w:val="bullet"/>
      <w:lvlText w:val="▪"/>
      <w:lvlJc w:val="left"/>
      <w:pPr>
        <w:ind w:left="5535" w:hanging="360"/>
      </w:pPr>
      <w:rPr>
        <w:rFonts w:ascii="Noto Sans Symbols" w:eastAsia="Noto Sans Symbols" w:hAnsi="Noto Sans Symbols" w:cs="Noto Sans Symbols"/>
      </w:rPr>
    </w:lvl>
    <w:lvl w:ilvl="6">
      <w:start w:val="1"/>
      <w:numFmt w:val="bullet"/>
      <w:lvlText w:val="●"/>
      <w:lvlJc w:val="left"/>
      <w:pPr>
        <w:ind w:left="6255" w:hanging="360"/>
      </w:pPr>
      <w:rPr>
        <w:rFonts w:ascii="Noto Sans Symbols" w:eastAsia="Noto Sans Symbols" w:hAnsi="Noto Sans Symbols" w:cs="Noto Sans Symbols"/>
      </w:rPr>
    </w:lvl>
    <w:lvl w:ilvl="7">
      <w:start w:val="1"/>
      <w:numFmt w:val="bullet"/>
      <w:lvlText w:val="o"/>
      <w:lvlJc w:val="left"/>
      <w:pPr>
        <w:ind w:left="6975" w:hanging="360"/>
      </w:pPr>
      <w:rPr>
        <w:rFonts w:ascii="Courier New" w:eastAsia="Courier New" w:hAnsi="Courier New" w:cs="Courier New"/>
      </w:rPr>
    </w:lvl>
    <w:lvl w:ilvl="8">
      <w:start w:val="1"/>
      <w:numFmt w:val="bullet"/>
      <w:lvlText w:val="▪"/>
      <w:lvlJc w:val="left"/>
      <w:pPr>
        <w:ind w:left="7695"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71"/>
    <w:rsid w:val="00054E42"/>
    <w:rsid w:val="00124A4A"/>
    <w:rsid w:val="003A0D36"/>
    <w:rsid w:val="00A54727"/>
    <w:rsid w:val="00C6778D"/>
    <w:rsid w:val="00D86962"/>
    <w:rsid w:val="00DA566E"/>
    <w:rsid w:val="00DF6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B10B9D-3676-459C-BA92-96ADBCD70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432" w:hanging="432"/>
      <w:outlineLvl w:val="0"/>
    </w:pPr>
    <w:rPr>
      <w:rFonts w:ascii="Verdana" w:eastAsia="Verdana" w:hAnsi="Verdana" w:cs="Verdana"/>
      <w:sz w:val="32"/>
      <w:szCs w:val="32"/>
    </w:rPr>
  </w:style>
  <w:style w:type="paragraph" w:styleId="Heading2">
    <w:name w:val="heading 2"/>
    <w:basedOn w:val="Normal"/>
    <w:next w:val="Normal"/>
    <w:pPr>
      <w:keepNext/>
      <w:spacing w:before="240" w:after="60"/>
      <w:ind w:left="576" w:hanging="576"/>
      <w:outlineLvl w:val="1"/>
    </w:pPr>
    <w:rPr>
      <w:rFonts w:ascii="Verdana" w:eastAsia="Verdana" w:hAnsi="Verdana" w:cs="Verdana"/>
      <w:sz w:val="28"/>
      <w:szCs w:val="28"/>
    </w:rPr>
  </w:style>
  <w:style w:type="paragraph" w:styleId="Heading3">
    <w:name w:val="heading 3"/>
    <w:basedOn w:val="Normal"/>
    <w:next w:val="Normal"/>
    <w:pPr>
      <w:keepNext/>
      <w:tabs>
        <w:tab w:val="left" w:pos="864"/>
      </w:tabs>
      <w:spacing w:before="240" w:after="60"/>
      <w:ind w:left="864" w:hanging="864"/>
      <w:outlineLvl w:val="2"/>
    </w:pPr>
    <w:rPr>
      <w:rFonts w:ascii="Verdana" w:eastAsia="Verdana" w:hAnsi="Verdana" w:cs="Verdana"/>
    </w:rPr>
  </w:style>
  <w:style w:type="paragraph" w:styleId="Heading4">
    <w:name w:val="heading 4"/>
    <w:basedOn w:val="Normal"/>
    <w:next w:val="Normal"/>
    <w:pPr>
      <w:keepNext/>
      <w:tabs>
        <w:tab w:val="left" w:pos="1008"/>
      </w:tabs>
      <w:spacing w:after="120"/>
      <w:ind w:left="1008" w:hanging="1008"/>
      <w:outlineLvl w:val="3"/>
    </w:pPr>
    <w:rPr>
      <w:rFonts w:ascii="Verdana" w:eastAsia="Verdana" w:hAnsi="Verdana" w:cs="Verdana"/>
      <w:sz w:val="22"/>
      <w:szCs w:val="22"/>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0D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D3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A0D36"/>
    <w:rPr>
      <w:b/>
      <w:bCs/>
    </w:rPr>
  </w:style>
  <w:style w:type="character" w:customStyle="1" w:styleId="CommentSubjectChar">
    <w:name w:val="Comment Subject Char"/>
    <w:basedOn w:val="CommentTextChar"/>
    <w:link w:val="CommentSubject"/>
    <w:uiPriority w:val="99"/>
    <w:semiHidden/>
    <w:rsid w:val="003A0D36"/>
    <w:rPr>
      <w:b/>
      <w:bCs/>
      <w:sz w:val="20"/>
      <w:szCs w:val="20"/>
    </w:rPr>
  </w:style>
  <w:style w:type="paragraph" w:styleId="TOC1">
    <w:name w:val="toc 1"/>
    <w:basedOn w:val="Normal"/>
    <w:next w:val="Normal"/>
    <w:autoRedefine/>
    <w:uiPriority w:val="39"/>
    <w:unhideWhenUsed/>
    <w:rsid w:val="00124A4A"/>
    <w:pPr>
      <w:spacing w:after="100"/>
    </w:pPr>
  </w:style>
  <w:style w:type="paragraph" w:styleId="TOC2">
    <w:name w:val="toc 2"/>
    <w:basedOn w:val="Normal"/>
    <w:next w:val="Normal"/>
    <w:autoRedefine/>
    <w:uiPriority w:val="39"/>
    <w:unhideWhenUsed/>
    <w:rsid w:val="00124A4A"/>
    <w:pPr>
      <w:spacing w:after="100"/>
      <w:ind w:left="240"/>
    </w:pPr>
  </w:style>
  <w:style w:type="paragraph" w:styleId="TOC3">
    <w:name w:val="toc 3"/>
    <w:basedOn w:val="Normal"/>
    <w:next w:val="Normal"/>
    <w:autoRedefine/>
    <w:uiPriority w:val="39"/>
    <w:unhideWhenUsed/>
    <w:rsid w:val="00124A4A"/>
    <w:pPr>
      <w:spacing w:after="100"/>
      <w:ind w:left="480"/>
    </w:pPr>
  </w:style>
  <w:style w:type="paragraph" w:styleId="TOC4">
    <w:name w:val="toc 4"/>
    <w:basedOn w:val="Normal"/>
    <w:next w:val="Normal"/>
    <w:autoRedefine/>
    <w:uiPriority w:val="39"/>
    <w:unhideWhenUsed/>
    <w:rsid w:val="00124A4A"/>
    <w:pPr>
      <w:spacing w:after="100"/>
      <w:ind w:left="720"/>
    </w:pPr>
  </w:style>
  <w:style w:type="paragraph" w:styleId="TOC5">
    <w:name w:val="toc 5"/>
    <w:basedOn w:val="Normal"/>
    <w:next w:val="Normal"/>
    <w:autoRedefine/>
    <w:uiPriority w:val="39"/>
    <w:unhideWhenUsed/>
    <w:rsid w:val="00124A4A"/>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24A4A"/>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24A4A"/>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24A4A"/>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24A4A"/>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124A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8084</Words>
  <Characters>46083</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U. S. Forest Service</Company>
  <LinksUpToDate>false</LinksUpToDate>
  <CharactersWithSpaces>54059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Gustafson, Eric -FS</dc:creator>
  <cp:lastModifiedBy>Gustafson, Eric -FS</cp:lastModifiedBy>
  <cp:revision>3</cp:revision>
  <dcterms:created xsi:type="dcterms:W3CDTF">2019-07-18T12:31:00Z</dcterms:created>
  <dcterms:modified xsi:type="dcterms:W3CDTF">2019-07-18T12:33:00Z</dcterms:modified>
</cp:coreProperties>
</file>